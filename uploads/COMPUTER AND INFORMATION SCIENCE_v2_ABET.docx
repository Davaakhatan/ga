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04953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/>
          <w:b/>
          <w:color w:val="231F20"/>
          <w:sz w:val="24"/>
        </w:rPr>
        <w:t xml:space="preserve">COMPUTER AND </w:t>
      </w:r>
      <w:r>
        <w:rPr>
          <w:rFonts w:ascii="Book Antiqua"/>
          <w:b/>
          <w:color w:val="231F20"/>
          <w:spacing w:val="-3"/>
          <w:sz w:val="24"/>
        </w:rPr>
        <w:t>INFORMATION</w:t>
      </w:r>
      <w:r>
        <w:rPr>
          <w:rFonts w:ascii="Book Antiqua"/>
          <w:b/>
          <w:color w:val="231F20"/>
          <w:sz w:val="24"/>
        </w:rPr>
        <w:t xml:space="preserve"> SCIENCE (CIS)</w:t>
      </w:r>
    </w:p>
    <w:p w14:paraId="4AB99C90" w14:textId="77777777" w:rsidR="009E7943" w:rsidRDefault="009E7943" w:rsidP="009E7943">
      <w:pPr>
        <w:spacing w:line="20" w:lineRule="atLeast"/>
        <w:ind w:left="110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7E95AF05" wp14:editId="4F684C46">
                <wp:extent cx="4318000" cy="12700"/>
                <wp:effectExtent l="3175" t="635" r="3175" b="5715"/>
                <wp:docPr id="1419366659" name="Group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0" cy="12700"/>
                          <a:chOff x="0" y="0"/>
                          <a:chExt cx="6800" cy="20"/>
                        </a:xfrm>
                      </wpg:grpSpPr>
                      <wpg:grpSp>
                        <wpg:cNvPr id="518977742" name="Group 229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780" cy="2"/>
                            <a:chOff x="10" y="10"/>
                            <a:chExt cx="6780" cy="2"/>
                          </a:xfrm>
                        </wpg:grpSpPr>
                        <wps:wsp>
                          <wps:cNvPr id="1561490257" name="Freeform 229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7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780"/>
                                <a:gd name="T2" fmla="+- 0 6790 10"/>
                                <a:gd name="T3" fmla="*/ T2 w 6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80">
                                  <a:moveTo>
                                    <a:pt x="0" y="0"/>
                                  </a:moveTo>
                                  <a:lnTo>
                                    <a:pt x="67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7E6C67" id="Group 2294" o:spid="_x0000_s1026" style="width:340pt;height:1pt;mso-position-horizontal-relative:char;mso-position-vertical-relative:line" coordsize="6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">
                <v:group id="Group 2295" o:spid="_x0000_s1027" style="position:absolute;left:10;top:10;width:6780;height:2" coordorigin="10,10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">
                  <v:shape id="Freeform 2296" o:spid="_x0000_s1028" style="position:absolute;left:10;top:1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" path="m,l6780,e" filled="f" strokecolor="#231f20" strokeweight="1pt">
                    <v:path arrowok="t" o:connecttype="custom" o:connectlocs="0,0;6780,0" o:connectangles="0,0"/>
                  </v:shape>
                </v:group>
                <w10:anchorlock/>
              </v:group>
            </w:pict>
          </mc:Fallback>
        </mc:AlternateContent>
      </w:r>
    </w:p>
    <w:p w14:paraId="4DB82EFB" w14:textId="77777777" w:rsidR="009E7943" w:rsidRDefault="009E7943" w:rsidP="009E7943">
      <w:pPr>
        <w:spacing w:before="7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 xml:space="preserve">Mei-Huei </w:t>
      </w:r>
      <w:r>
        <w:rPr>
          <w:rFonts w:ascii="Book Antiqua"/>
          <w:color w:val="231F20"/>
          <w:spacing w:val="-3"/>
          <w:sz w:val="16"/>
        </w:rPr>
        <w:t>Tang,</w:t>
      </w:r>
      <w:r>
        <w:rPr>
          <w:rFonts w:ascii="Book Antiqua"/>
          <w:color w:val="231F20"/>
          <w:sz w:val="16"/>
        </w:rPr>
        <w:t xml:space="preserve"> Ph.D., </w:t>
      </w:r>
      <w:r>
        <w:rPr>
          <w:rFonts w:ascii="Book Antiqua"/>
          <w:i/>
          <w:color w:val="231F20"/>
          <w:sz w:val="16"/>
        </w:rPr>
        <w:t>Chairperson</w:t>
      </w:r>
    </w:p>
    <w:p w14:paraId="2DEF37E3" w14:textId="33FBBB19" w:rsidR="009E7943" w:rsidRDefault="009E7943" w:rsidP="009E7943">
      <w:pPr>
        <w:spacing w:before="81"/>
        <w:ind w:left="120" w:right="294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5"/>
          <w:sz w:val="16"/>
        </w:rPr>
        <w:t>FACULTY:</w:t>
      </w:r>
      <w:r>
        <w:rPr>
          <w:rFonts w:ascii="Book Antiqua"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Professors: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color w:val="231F20"/>
          <w:sz w:val="16"/>
        </w:rPr>
        <w:t xml:space="preserve">Mei-Huei </w:t>
      </w:r>
      <w:r>
        <w:rPr>
          <w:rFonts w:ascii="Book Antiqua"/>
          <w:color w:val="231F20"/>
          <w:spacing w:val="-3"/>
          <w:sz w:val="16"/>
        </w:rPr>
        <w:t>Tang, Yunkai</w:t>
      </w:r>
      <w:r>
        <w:rPr>
          <w:rFonts w:ascii="Book Antiqua"/>
          <w:color w:val="231F20"/>
          <w:sz w:val="16"/>
        </w:rPr>
        <w:t xml:space="preserve"> Liu. </w:t>
      </w:r>
      <w:r>
        <w:rPr>
          <w:rFonts w:ascii="Book Antiqua"/>
          <w:i/>
          <w:color w:val="231F20"/>
          <w:sz w:val="16"/>
        </w:rPr>
        <w:t xml:space="preserve">Associate </w:t>
      </w:r>
      <w:r>
        <w:rPr>
          <w:rFonts w:ascii="Book Antiqua"/>
          <w:i/>
          <w:color w:val="231F20"/>
          <w:spacing w:val="-1"/>
          <w:sz w:val="16"/>
        </w:rPr>
        <w:t>Professor: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color w:val="231F20"/>
          <w:sz w:val="16"/>
        </w:rPr>
        <w:t>Joshua C. Nwokeji.</w:t>
      </w:r>
      <w:r>
        <w:rPr>
          <w:rFonts w:ascii="Book Antiqua"/>
          <w:color w:val="231F20"/>
          <w:spacing w:val="45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 xml:space="preserve">Assistant </w:t>
      </w:r>
      <w:r>
        <w:rPr>
          <w:rFonts w:ascii="Book Antiqua"/>
          <w:i/>
          <w:color w:val="231F20"/>
          <w:spacing w:val="-1"/>
          <w:sz w:val="16"/>
        </w:rPr>
        <w:t>Professors: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color w:val="231F20"/>
          <w:sz w:val="16"/>
        </w:rPr>
        <w:t xml:space="preserve">Sheheeda Mariam Manakkadu, </w:t>
      </w:r>
      <w:r>
        <w:rPr>
          <w:rFonts w:ascii="Book Antiqua"/>
          <w:color w:val="231F20"/>
          <w:spacing w:val="-1"/>
          <w:sz w:val="16"/>
        </w:rPr>
        <w:t>Richard</w:t>
      </w:r>
      <w:r>
        <w:rPr>
          <w:rFonts w:ascii="Book Antiqua"/>
          <w:color w:val="231F20"/>
          <w:sz w:val="16"/>
        </w:rPr>
        <w:t xml:space="preserve"> Matovu, Md </w:t>
      </w:r>
      <w:r>
        <w:rPr>
          <w:rFonts w:ascii="Book Antiqua"/>
          <w:color w:val="231F20"/>
          <w:spacing w:val="-2"/>
          <w:sz w:val="16"/>
        </w:rPr>
        <w:t>Tajmilur</w:t>
      </w:r>
      <w:r>
        <w:rPr>
          <w:rFonts w:ascii="Book Antiqua"/>
          <w:color w:val="231F20"/>
          <w:sz w:val="16"/>
        </w:rPr>
        <w:t xml:space="preserve"> Rahman,</w:t>
      </w:r>
      <w:r>
        <w:rPr>
          <w:rFonts w:ascii="Book Antiqua"/>
          <w:color w:val="231F20"/>
          <w:spacing w:val="27"/>
          <w:sz w:val="16"/>
        </w:rPr>
        <w:t xml:space="preserve"> </w:t>
      </w:r>
      <w:r>
        <w:rPr>
          <w:rFonts w:ascii="Book Antiqua"/>
          <w:color w:val="231F20"/>
          <w:sz w:val="16"/>
        </w:rPr>
        <w:t xml:space="preserve">Jizhou </w:t>
      </w:r>
      <w:r>
        <w:rPr>
          <w:rFonts w:ascii="Book Antiqua"/>
          <w:color w:val="231F20"/>
          <w:spacing w:val="-3"/>
          <w:sz w:val="16"/>
        </w:rPr>
        <w:t>Tong,</w:t>
      </w:r>
      <w:r>
        <w:rPr>
          <w:rFonts w:ascii="Book Antiqua"/>
          <w:color w:val="231F20"/>
          <w:sz w:val="16"/>
        </w:rPr>
        <w:t xml:space="preserve"> </w:t>
      </w:r>
      <w:ins w:id="0" w:author="Tang, Mei-Huei" w:date="2024-02-02T09:46:00Z">
        <w:r w:rsidR="002508F8">
          <w:rPr>
            <w:rFonts w:ascii="Book Antiqua"/>
            <w:color w:val="231F20"/>
            <w:sz w:val="16"/>
          </w:rPr>
          <w:t xml:space="preserve">Kefei Wang, </w:t>
        </w:r>
      </w:ins>
      <w:ins w:id="1" w:author="Tang, Mei-Huei" w:date="2024-02-02T09:47:00Z">
        <w:r w:rsidR="002508F8">
          <w:rPr>
            <w:rFonts w:ascii="Book Antiqua"/>
            <w:color w:val="231F20"/>
            <w:spacing w:val="-1"/>
            <w:sz w:val="16"/>
          </w:rPr>
          <w:t xml:space="preserve">Ronny C </w:t>
        </w:r>
        <w:r w:rsidR="002508F8" w:rsidRPr="002508F8">
          <w:rPr>
            <w:rFonts w:ascii="Book Antiqua"/>
            <w:color w:val="231F20"/>
            <w:spacing w:val="-1"/>
            <w:sz w:val="16"/>
          </w:rPr>
          <w:t>Bazan-Antequera</w:t>
        </w:r>
        <w:r w:rsidR="002508F8">
          <w:rPr>
            <w:rFonts w:ascii="Book Antiqua"/>
            <w:color w:val="231F20"/>
            <w:spacing w:val="-1"/>
            <w:sz w:val="16"/>
          </w:rPr>
          <w:t>,</w:t>
        </w:r>
        <w:r w:rsidR="002508F8">
          <w:rPr>
            <w:rFonts w:ascii="Book Antiqua"/>
            <w:color w:val="231F20"/>
            <w:sz w:val="16"/>
          </w:rPr>
          <w:t xml:space="preserve"> </w:t>
        </w:r>
      </w:ins>
      <w:r>
        <w:rPr>
          <w:rFonts w:ascii="Book Antiqua"/>
          <w:color w:val="231F20"/>
          <w:sz w:val="16"/>
        </w:rPr>
        <w:t>Rashid</w:t>
      </w:r>
      <w:r>
        <w:rPr>
          <w:rFonts w:ascii="Book Antiqua"/>
          <w:color w:val="231F20"/>
          <w:spacing w:val="-6"/>
          <w:sz w:val="16"/>
        </w:rPr>
        <w:t xml:space="preserve"> </w:t>
      </w:r>
      <w:r>
        <w:rPr>
          <w:rFonts w:ascii="Book Antiqua"/>
          <w:color w:val="231F20"/>
          <w:sz w:val="16"/>
        </w:rPr>
        <w:t>A</w:t>
      </w:r>
      <w:r>
        <w:rPr>
          <w:rFonts w:ascii="Book Antiqua"/>
          <w:color w:val="231F20"/>
          <w:spacing w:val="-9"/>
          <w:sz w:val="16"/>
        </w:rPr>
        <w:t xml:space="preserve"> </w:t>
      </w:r>
      <w:r>
        <w:rPr>
          <w:rFonts w:ascii="Book Antiqua"/>
          <w:color w:val="231F20"/>
          <w:sz w:val="16"/>
        </w:rPr>
        <w:t xml:space="preserve">Khan, Samuel K </w:t>
      </w:r>
      <w:r>
        <w:rPr>
          <w:rFonts w:ascii="Book Antiqua"/>
          <w:color w:val="231F20"/>
          <w:spacing w:val="-1"/>
          <w:sz w:val="16"/>
        </w:rPr>
        <w:t>Tweneboah-Koduah.</w:t>
      </w:r>
      <w:del w:id="2" w:author="Tang, Mei-Huei" w:date="2024-02-02T09:40:00Z">
        <w:r w:rsidDel="002508F8">
          <w:rPr>
            <w:rFonts w:ascii="Book Antiqua"/>
            <w:color w:val="231F20"/>
            <w:sz w:val="16"/>
          </w:rPr>
          <w:delText xml:space="preserve"> </w:delText>
        </w:r>
        <w:r w:rsidDel="002508F8">
          <w:rPr>
            <w:rFonts w:ascii="Book Antiqua"/>
            <w:i/>
            <w:color w:val="231F20"/>
            <w:spacing w:val="-2"/>
            <w:sz w:val="16"/>
          </w:rPr>
          <w:delText>Visiting</w:delText>
        </w:r>
        <w:r w:rsidDel="002508F8">
          <w:rPr>
            <w:rFonts w:ascii="Book Antiqua"/>
            <w:i/>
            <w:color w:val="231F20"/>
            <w:sz w:val="16"/>
          </w:rPr>
          <w:delText xml:space="preserve"> </w:delText>
        </w:r>
        <w:r w:rsidDel="002508F8">
          <w:rPr>
            <w:rFonts w:ascii="Book Antiqua"/>
            <w:i/>
            <w:color w:val="231F20"/>
            <w:spacing w:val="-3"/>
            <w:sz w:val="16"/>
          </w:rPr>
          <w:delText>Teaching</w:delText>
        </w:r>
        <w:r w:rsidDel="002508F8">
          <w:rPr>
            <w:rFonts w:ascii="Book Antiqua"/>
            <w:i/>
            <w:color w:val="231F20"/>
            <w:sz w:val="16"/>
          </w:rPr>
          <w:delText xml:space="preserve"> Assistant</w:delText>
        </w:r>
        <w:r w:rsidDel="002508F8">
          <w:rPr>
            <w:rFonts w:ascii="Book Antiqua"/>
            <w:i/>
            <w:color w:val="231F20"/>
            <w:spacing w:val="25"/>
            <w:sz w:val="16"/>
          </w:rPr>
          <w:delText xml:space="preserve"> </w:delText>
        </w:r>
        <w:r w:rsidDel="002508F8">
          <w:rPr>
            <w:rFonts w:ascii="Book Antiqua"/>
            <w:i/>
            <w:color w:val="231F20"/>
            <w:spacing w:val="-1"/>
            <w:sz w:val="16"/>
          </w:rPr>
          <w:delText>Professors</w:delText>
        </w:r>
        <w:r w:rsidDel="002508F8">
          <w:rPr>
            <w:rFonts w:ascii="Book Antiqua"/>
            <w:color w:val="231F20"/>
            <w:spacing w:val="-1"/>
            <w:sz w:val="16"/>
          </w:rPr>
          <w:delText>:</w:delText>
        </w:r>
        <w:r w:rsidDel="002508F8">
          <w:rPr>
            <w:rFonts w:ascii="Book Antiqua"/>
            <w:color w:val="231F20"/>
            <w:sz w:val="16"/>
          </w:rPr>
          <w:delText xml:space="preserve"> Priyan Malarvizhi </w:delText>
        </w:r>
        <w:r w:rsidDel="002508F8">
          <w:rPr>
            <w:rFonts w:ascii="Book Antiqua"/>
            <w:color w:val="231F20"/>
            <w:spacing w:val="-2"/>
            <w:sz w:val="16"/>
          </w:rPr>
          <w:delText>Kumar.</w:delText>
        </w:r>
      </w:del>
      <w:r>
        <w:rPr>
          <w:rFonts w:ascii="Book Antiqua"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2"/>
          <w:sz w:val="16"/>
        </w:rPr>
        <w:t>Visiting</w:t>
      </w:r>
      <w:r>
        <w:rPr>
          <w:rFonts w:ascii="Book Antiqua"/>
          <w:i/>
          <w:color w:val="231F20"/>
          <w:sz w:val="16"/>
        </w:rPr>
        <w:t xml:space="preserve"> Instructor</w:t>
      </w:r>
      <w:r>
        <w:rPr>
          <w:rFonts w:ascii="Book Antiqua"/>
          <w:color w:val="231F20"/>
          <w:sz w:val="16"/>
        </w:rPr>
        <w:t xml:space="preserve">: </w:t>
      </w:r>
      <w:ins w:id="3" w:author="Tang, Mei-Huei" w:date="2024-02-02T09:46:00Z">
        <w:r w:rsidR="002508F8">
          <w:rPr>
            <w:rFonts w:ascii="Book Antiqua"/>
            <w:color w:val="231F20"/>
            <w:sz w:val="16"/>
          </w:rPr>
          <w:t xml:space="preserve">Peter Capelli, </w:t>
        </w:r>
      </w:ins>
      <w:r>
        <w:rPr>
          <w:rFonts w:ascii="Book Antiqua"/>
          <w:color w:val="231F20"/>
          <w:sz w:val="16"/>
        </w:rPr>
        <w:t>Marwah B. Obaid</w:t>
      </w:r>
      <w:ins w:id="4" w:author="Tang, Mei-Huei" w:date="2024-02-02T09:40:00Z">
        <w:r w:rsidR="002508F8">
          <w:rPr>
            <w:rFonts w:ascii="Book Antiqua"/>
            <w:color w:val="231F20"/>
            <w:sz w:val="16"/>
          </w:rPr>
          <w:t xml:space="preserve">, </w:t>
        </w:r>
      </w:ins>
      <w:ins w:id="5" w:author="Tang, Mei-Huei" w:date="2024-02-02T09:45:00Z">
        <w:r w:rsidR="002508F8">
          <w:rPr>
            <w:rFonts w:ascii="Book Antiqua"/>
            <w:color w:val="231F20"/>
            <w:sz w:val="16"/>
          </w:rPr>
          <w:t>Qing Zhang</w:t>
        </w:r>
      </w:ins>
      <w:r>
        <w:rPr>
          <w:rFonts w:ascii="Book Antiqua"/>
          <w:color w:val="231F20"/>
          <w:sz w:val="16"/>
        </w:rPr>
        <w:t>.</w:t>
      </w:r>
    </w:p>
    <w:p w14:paraId="4D3FDE19" w14:textId="77777777" w:rsidR="009E7943" w:rsidRDefault="009E7943" w:rsidP="009E7943">
      <w:pPr>
        <w:pStyle w:val="BodyText"/>
        <w:spacing w:before="81"/>
        <w:ind w:right="146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mission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CIS Department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help students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-1"/>
        </w:rPr>
        <w:t xml:space="preserve"> problem</w:t>
      </w:r>
      <w:r>
        <w:rPr>
          <w:color w:val="231F20"/>
        </w:rPr>
        <w:t xml:space="preserve"> identification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problem-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 xml:space="preserve">solving strategies to the development of complex </w:t>
      </w:r>
      <w:r>
        <w:rPr>
          <w:color w:val="231F20"/>
          <w:spacing w:val="-1"/>
        </w:rPr>
        <w:t>computer-based</w:t>
      </w:r>
      <w:r>
        <w:rPr>
          <w:color w:val="231F20"/>
        </w:rPr>
        <w:t xml:space="preserve"> systems, follow legal and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ethical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computing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principles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computing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solutions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ethical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ramifications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as global, cultural social, </w:t>
      </w:r>
      <w:proofErr w:type="gramStart"/>
      <w:r>
        <w:rPr>
          <w:color w:val="231F20"/>
          <w:spacing w:val="-1"/>
        </w:rPr>
        <w:t>environmental</w:t>
      </w:r>
      <w:proofErr w:type="gramEnd"/>
      <w:r>
        <w:rPr>
          <w:color w:val="231F20"/>
        </w:rPr>
        <w:t xml:space="preserve"> or economic concerns.</w:t>
      </w:r>
      <w:r>
        <w:rPr>
          <w:color w:val="231F20"/>
          <w:spacing w:val="-6"/>
        </w:rPr>
        <w:t xml:space="preserve"> </w:t>
      </w:r>
      <w:proofErr w:type="gramStart"/>
      <w:r>
        <w:rPr>
          <w:color w:val="231F20"/>
        </w:rPr>
        <w:t>As a diverse team, the department</w:t>
      </w:r>
      <w:proofErr w:type="gramEnd"/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strives to facilitate students learning to function and communicate </w:t>
      </w:r>
      <w:r>
        <w:rPr>
          <w:color w:val="231F20"/>
          <w:spacing w:val="-1"/>
        </w:rPr>
        <w:t>effectively</w:t>
      </w:r>
      <w:r>
        <w:rPr>
          <w:color w:val="231F20"/>
        </w:rPr>
        <w:t xml:space="preserve"> as a collaborative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member or leader in a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context and to demonstrate an ability to </w:t>
      </w:r>
      <w:r>
        <w:rPr>
          <w:color w:val="231F20"/>
          <w:spacing w:val="-1"/>
        </w:rPr>
        <w:t>acquire</w:t>
      </w:r>
      <w:r>
        <w:rPr>
          <w:color w:val="231F20"/>
        </w:rPr>
        <w:t xml:space="preserve"> and apply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new knowledge or technology as needed.</w:t>
      </w:r>
    </w:p>
    <w:p w14:paraId="26384EBC" w14:textId="77777777" w:rsidR="009E7943" w:rsidRDefault="009E7943" w:rsidP="009E7943">
      <w:pPr>
        <w:pStyle w:val="BodyText"/>
        <w:spacing w:before="81"/>
        <w:ind w:right="171"/>
      </w:pPr>
      <w:r>
        <w:rPr>
          <w:color w:val="231F20"/>
        </w:rPr>
        <w:t xml:space="preserve">The CIS Department maintains educational labs for teaching and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work, and servers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using MAC OS X, </w:t>
      </w:r>
      <w:proofErr w:type="gramStart"/>
      <w:r>
        <w:rPr>
          <w:color w:val="231F20"/>
        </w:rPr>
        <w:t>WINDOWS</w:t>
      </w:r>
      <w:proofErr w:type="gramEnd"/>
      <w:r>
        <w:rPr>
          <w:color w:val="231F20"/>
        </w:rPr>
        <w:t xml:space="preserve"> and LINUX operating systems. The Mac lab </w:t>
      </w:r>
      <w:r>
        <w:rPr>
          <w:color w:val="231F20"/>
          <w:spacing w:val="-1"/>
        </w:rPr>
        <w:t>offers</w:t>
      </w:r>
      <w:r>
        <w:rPr>
          <w:color w:val="231F20"/>
        </w:rPr>
        <w:t xml:space="preserve"> the </w:t>
      </w:r>
      <w:r>
        <w:rPr>
          <w:color w:val="231F20"/>
          <w:spacing w:val="-1"/>
        </w:rPr>
        <w:t>hardware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</w:rPr>
        <w:t xml:space="preserve"> needed for iOS app development. The general-purpose labs </w:t>
      </w:r>
      <w:r>
        <w:rPr>
          <w:color w:val="231F20"/>
          <w:spacing w:val="-1"/>
        </w:rPr>
        <w:t>provide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interactive </w:t>
      </w:r>
      <w:r>
        <w:rPr>
          <w:color w:val="231F20"/>
          <w:spacing w:val="-1"/>
        </w:rPr>
        <w:t>environments</w:t>
      </w:r>
      <w:r>
        <w:rPr>
          <w:color w:val="231F20"/>
        </w:rPr>
        <w:t xml:space="preserve"> for design and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classes. The network lab </w:t>
      </w:r>
      <w:r>
        <w:rPr>
          <w:color w:val="231F20"/>
          <w:spacing w:val="-1"/>
        </w:rPr>
        <w:t>offers</w:t>
      </w:r>
      <w:r>
        <w:rPr>
          <w:color w:val="231F20"/>
        </w:rPr>
        <w:t xml:space="preserve"> hands-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  <w:spacing w:val="-1"/>
        </w:rPr>
        <w:t>exposure</w:t>
      </w:r>
      <w:r>
        <w:rPr>
          <w:color w:val="231F20"/>
        </w:rPr>
        <w:t xml:space="preserve"> to the </w:t>
      </w:r>
      <w:r>
        <w:rPr>
          <w:color w:val="231F20"/>
          <w:spacing w:val="-1"/>
        </w:rPr>
        <w:t>hardware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layers of networks. The advanced systems lab hosts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state-of-the-art </w:t>
      </w:r>
      <w:r>
        <w:rPr>
          <w:color w:val="231F20"/>
          <w:spacing w:val="-1"/>
        </w:rPr>
        <w:t>creation,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capture,</w:t>
      </w:r>
      <w:r>
        <w:rPr>
          <w:color w:val="231F20"/>
        </w:rPr>
        <w:t xml:space="preserve"> editing, and synthesis </w:t>
      </w:r>
      <w:r>
        <w:rPr>
          <w:color w:val="231F20"/>
          <w:spacing w:val="-1"/>
        </w:rPr>
        <w:t>hardware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for multimedia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"/>
        </w:rPr>
        <w:t>productions</w:t>
      </w:r>
      <w:r>
        <w:rPr>
          <w:color w:val="231F20"/>
        </w:rPr>
        <w:t xml:space="preserve"> and database functions.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lab is maintained for faculty </w:t>
      </w:r>
      <w:r>
        <w:rPr>
          <w:color w:val="231F20"/>
          <w:spacing w:val="-1"/>
        </w:rPr>
        <w:t>research,</w:t>
      </w:r>
      <w:r>
        <w:rPr>
          <w:color w:val="231F20"/>
        </w:rPr>
        <w:t xml:space="preserve"> student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work, and on-campus internship work.</w:t>
      </w:r>
    </w:p>
    <w:p w14:paraId="59313A1E" w14:textId="77777777" w:rsidR="009E7943" w:rsidRDefault="009E7943" w:rsidP="009E7943">
      <w:pPr>
        <w:pStyle w:val="BodyText"/>
        <w:spacing w:before="81"/>
        <w:ind w:right="294"/>
      </w:pP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proofErr w:type="gramStart"/>
      <w:r>
        <w:rPr>
          <w:color w:val="231F20"/>
        </w:rPr>
        <w:t>wide-variety</w:t>
      </w:r>
      <w:proofErr w:type="gramEnd"/>
      <w:r>
        <w:rPr>
          <w:color w:val="231F20"/>
        </w:rPr>
        <w:t xml:space="preserve"> of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environments</w:t>
      </w:r>
      <w:r>
        <w:rPr>
          <w:color w:val="231F20"/>
        </w:rPr>
        <w:t xml:space="preserve"> and application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available at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Gannon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University.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Specifically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Department and</w:t>
      </w:r>
      <w:r>
        <w:rPr>
          <w:color w:val="231F20"/>
          <w:spacing w:val="-1"/>
        </w:rPr>
        <w:t xml:space="preserve"> through </w:t>
      </w:r>
      <w:r>
        <w:rPr>
          <w:color w:val="231F20"/>
        </w:rPr>
        <w:t>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"/>
        </w:rPr>
        <w:t xml:space="preserve"> offerings</w:t>
      </w:r>
    </w:p>
    <w:p w14:paraId="508F771A" w14:textId="77777777" w:rsidR="009E7943" w:rsidRDefault="009E7943" w:rsidP="009E7943">
      <w:p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2AD8F0FF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8"/>
          <w:szCs w:val="18"/>
        </w:rPr>
      </w:pPr>
    </w:p>
    <w:p w14:paraId="5FA2243A" w14:textId="77777777" w:rsidR="009E7943" w:rsidRDefault="009E7943" w:rsidP="009E7943">
      <w:pPr>
        <w:pStyle w:val="BodyText"/>
        <w:spacing w:before="69"/>
        <w:ind w:right="119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items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are presented: </w:t>
      </w:r>
      <w:r>
        <w:rPr>
          <w:color w:val="231F20"/>
        </w:rPr>
        <w:t>Java,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JavaScript,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C++,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Swift,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C#,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COBOL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are core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environments;</w:t>
      </w:r>
      <w:r>
        <w:rPr>
          <w:color w:val="231F20"/>
        </w:rPr>
        <w:t xml:space="preserve"> UML, IBM Rational Rhapsody™, </w:t>
      </w:r>
      <w:r>
        <w:rPr>
          <w:color w:val="231F20"/>
          <w:spacing w:val="-2"/>
        </w:rPr>
        <w:t>Visual</w:t>
      </w:r>
      <w:r>
        <w:rPr>
          <w:color w:val="231F20"/>
        </w:rPr>
        <w:t xml:space="preserve"> Paradigm™ and VISIO™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modeling</w:t>
      </w:r>
      <w:r>
        <w:rPr>
          <w:color w:val="231F20"/>
          <w:spacing w:val="-1"/>
        </w:rPr>
        <w:t xml:space="preserve"> environments,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ORACLE™,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SQL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Server™,</w:t>
      </w:r>
      <w:r>
        <w:rPr>
          <w:color w:val="231F20"/>
          <w:spacing w:val="-1"/>
        </w:rPr>
        <w:t xml:space="preserve"> Microsoft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as database management systems. Gannon University is a CompTIA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Academy Partner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qualifies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CompTIA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incentives,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tools,</w:t>
      </w:r>
      <w:r>
        <w:rPr>
          <w:color w:val="231F20"/>
          <w:spacing w:val="-1"/>
        </w:rPr>
        <w:t xml:space="preserve"> resources,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benefits.</w:t>
      </w:r>
    </w:p>
    <w:p w14:paraId="6A54AABF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4D274DE2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Programs</w:t>
      </w:r>
    </w:p>
    <w:p w14:paraId="77E3B189" w14:textId="77777777" w:rsidR="009E7943" w:rsidRDefault="009E7943" w:rsidP="009E7943">
      <w:pPr>
        <w:pStyle w:val="BodyText"/>
        <w:spacing w:before="4"/>
        <w:ind w:right="259"/>
      </w:pPr>
      <w:r>
        <w:rPr>
          <w:color w:val="231F20"/>
        </w:rPr>
        <w:t xml:space="preserve">The Computer and Information Science department </w:t>
      </w:r>
      <w:r>
        <w:rPr>
          <w:color w:val="231F20"/>
          <w:spacing w:val="-1"/>
        </w:rPr>
        <w:t>offers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</w:rPr>
        <w:t xml:space="preserve"> Bachelors of Science (BS)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in:</w:t>
      </w:r>
    </w:p>
    <w:p w14:paraId="751EDE2F" w14:textId="77777777" w:rsidR="009E7943" w:rsidRDefault="009E7943" w:rsidP="009E7943">
      <w:pPr>
        <w:numPr>
          <w:ilvl w:val="0"/>
          <w:numId w:val="456"/>
        </w:numPr>
        <w:tabs>
          <w:tab w:val="left" w:pos="360"/>
        </w:tabs>
        <w:spacing w:before="81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color w:val="231F20"/>
          <w:sz w:val="16"/>
          <w:szCs w:val="16"/>
        </w:rPr>
        <w:t xml:space="preserve">Computer Science – described under </w:t>
      </w:r>
      <w:r>
        <w:rPr>
          <w:rFonts w:ascii="Book Antiqua" w:eastAsia="Book Antiqua" w:hAnsi="Book Antiqua" w:cs="Book Antiqua"/>
          <w:b/>
          <w:bCs/>
          <w:color w:val="231F20"/>
          <w:sz w:val="16"/>
          <w:szCs w:val="16"/>
        </w:rPr>
        <w:t>Computer Science</w:t>
      </w:r>
    </w:p>
    <w:p w14:paraId="3C3EB65F" w14:textId="77777777" w:rsidR="009E7943" w:rsidRDefault="009E7943" w:rsidP="009E7943">
      <w:pPr>
        <w:numPr>
          <w:ilvl w:val="0"/>
          <w:numId w:val="456"/>
        </w:numPr>
        <w:tabs>
          <w:tab w:val="left" w:pos="360"/>
        </w:tabs>
        <w:spacing w:before="1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color w:val="231F20"/>
          <w:sz w:val="16"/>
          <w:szCs w:val="16"/>
        </w:rPr>
        <w:t xml:space="preserve">Cybersecurity – described under </w:t>
      </w:r>
      <w:proofErr w:type="gramStart"/>
      <w:r>
        <w:rPr>
          <w:rFonts w:ascii="Book Antiqua" w:eastAsia="Book Antiqua" w:hAnsi="Book Antiqua" w:cs="Book Antiqua"/>
          <w:b/>
          <w:bCs/>
          <w:color w:val="231F20"/>
          <w:sz w:val="16"/>
          <w:szCs w:val="16"/>
        </w:rPr>
        <w:t>Cybersecurity</w:t>
      </w:r>
      <w:proofErr w:type="gramEnd"/>
    </w:p>
    <w:p w14:paraId="4CE739BF" w14:textId="77777777" w:rsidR="009E7943" w:rsidRDefault="009E7943" w:rsidP="009E7943">
      <w:pPr>
        <w:numPr>
          <w:ilvl w:val="0"/>
          <w:numId w:val="456"/>
        </w:numPr>
        <w:tabs>
          <w:tab w:val="left" w:pos="360"/>
        </w:tabs>
        <w:spacing w:before="1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color w:val="231F20"/>
          <w:spacing w:val="-1"/>
          <w:sz w:val="16"/>
          <w:szCs w:val="16"/>
        </w:rPr>
        <w:t>Software</w:t>
      </w:r>
      <w:r>
        <w:rPr>
          <w:rFonts w:ascii="Book Antiqua" w:eastAsia="Book Antiqua" w:hAnsi="Book Antiqua" w:cs="Book Antiqua"/>
          <w:color w:val="231F20"/>
          <w:sz w:val="16"/>
          <w:szCs w:val="16"/>
        </w:rPr>
        <w:t xml:space="preserve"> Engineering – described under </w:t>
      </w:r>
      <w:r>
        <w:rPr>
          <w:rFonts w:ascii="Book Antiqua" w:eastAsia="Book Antiqua" w:hAnsi="Book Antiqua" w:cs="Book Antiqua"/>
          <w:b/>
          <w:bCs/>
          <w:color w:val="231F20"/>
          <w:sz w:val="16"/>
          <w:szCs w:val="16"/>
        </w:rPr>
        <w:t>Software Engineering</w:t>
      </w:r>
    </w:p>
    <w:p w14:paraId="5D9F290E" w14:textId="77777777" w:rsidR="009E7943" w:rsidRDefault="009E7943" w:rsidP="009E7943">
      <w:pPr>
        <w:spacing w:before="8"/>
        <w:rPr>
          <w:rFonts w:ascii="Book Antiqua" w:eastAsia="Book Antiqua" w:hAnsi="Book Antiqua" w:cs="Book Antiqua"/>
          <w:b/>
          <w:bCs/>
          <w:sz w:val="16"/>
          <w:szCs w:val="16"/>
        </w:rPr>
      </w:pPr>
    </w:p>
    <w:p w14:paraId="3DF6E1AB" w14:textId="68334F59" w:rsidR="009E7943" w:rsidRDefault="009E7943" w:rsidP="009E7943">
      <w:pPr>
        <w:pStyle w:val="BodyText"/>
        <w:spacing w:before="0"/>
        <w:ind w:left="119" w:right="119"/>
      </w:pPr>
      <w:r>
        <w:rPr>
          <w:color w:val="231F20"/>
        </w:rPr>
        <w:t xml:space="preserve">Gannon’s Computer Science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is </w:t>
      </w:r>
      <w:r>
        <w:rPr>
          <w:color w:val="231F20"/>
          <w:spacing w:val="-1"/>
        </w:rPr>
        <w:t>accredited</w:t>
      </w:r>
      <w:r>
        <w:rPr>
          <w:color w:val="231F20"/>
        </w:rPr>
        <w:t xml:space="preserve"> by the Computing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Accreditation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Commission</w:t>
      </w:r>
      <w:del w:id="6" w:author="Tang, Mei-Huei" w:date="2024-02-12T11:22:00Z">
        <w:r w:rsidDel="00AB14C5">
          <w:rPr>
            <w:color w:val="231F20"/>
          </w:rPr>
          <w:delText>(s)</w:delText>
        </w:r>
      </w:del>
      <w:r>
        <w:rPr>
          <w:color w:val="231F20"/>
        </w:rPr>
        <w:t xml:space="preserve"> 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ABET</w:t>
      </w:r>
      <w:hyperlink r:id="rId7">
        <w:r>
          <w:rPr>
            <w:color w:val="231F20"/>
            <w:spacing w:val="-3"/>
          </w:rPr>
          <w:t>,</w:t>
        </w:r>
        <w:r>
          <w:rPr>
            <w:color w:val="231F20"/>
          </w:rPr>
          <w:t xml:space="preserve"> </w:t>
        </w:r>
        <w:r>
          <w:rPr>
            <w:color w:val="231F20"/>
            <w:spacing w:val="-1"/>
          </w:rPr>
          <w:t>https://www</w:t>
        </w:r>
      </w:hyperlink>
      <w:r>
        <w:rPr>
          <w:color w:val="231F20"/>
          <w:spacing w:val="-1"/>
        </w:rPr>
        <w:t>.abet.or</w:t>
      </w:r>
      <w:hyperlink r:id="rId8">
        <w:r>
          <w:rPr>
            <w:color w:val="231F20"/>
            <w:spacing w:val="-1"/>
          </w:rPr>
          <w:t>g,</w:t>
        </w:r>
      </w:hyperlink>
      <w:r>
        <w:rPr>
          <w:color w:val="231F20"/>
        </w:rPr>
        <w:t xml:space="preserve"> under the </w:t>
      </w:r>
      <w:ins w:id="7" w:author="Tang, Mei-Huei" w:date="2024-02-12T11:22:00Z">
        <w:r w:rsidR="00AB14C5">
          <w:rPr>
            <w:color w:val="231F20"/>
          </w:rPr>
          <w:t xml:space="preserve">commission’s </w:t>
        </w:r>
      </w:ins>
      <w:r>
        <w:rPr>
          <w:color w:val="231F20"/>
        </w:rPr>
        <w:t xml:space="preserve">General Criteria and </w:t>
      </w:r>
      <w:del w:id="8" w:author="Tang, Mei-Huei" w:date="2024-02-12T11:25:00Z">
        <w:r w:rsidDel="00251EA5">
          <w:rPr>
            <w:color w:val="231F20"/>
          </w:rPr>
          <w:delText xml:space="preserve">the </w:delText>
        </w:r>
      </w:del>
      <w:ins w:id="9" w:author="Tang, Mei-Huei" w:date="2024-02-12T11:23:00Z">
        <w:r w:rsidR="00251EA5">
          <w:rPr>
            <w:color w:val="231F20"/>
          </w:rPr>
          <w:t xml:space="preserve">Program Criteria for </w:t>
        </w:r>
      </w:ins>
      <w:r>
        <w:rPr>
          <w:color w:val="231F20"/>
        </w:rPr>
        <w:t>Computer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Science</w:t>
      </w:r>
      <w:ins w:id="10" w:author="Tang, Mei-Huei" w:date="2024-02-12T11:24:00Z">
        <w:r w:rsidR="00251EA5">
          <w:rPr>
            <w:color w:val="231F20"/>
          </w:rPr>
          <w:t xml:space="preserve"> and Similarly Named Computing Programs</w:t>
        </w:r>
      </w:ins>
      <w:del w:id="11" w:author="Tang, Mei-Huei" w:date="2024-02-12T11:23:00Z">
        <w:r w:rsidDel="00251EA5">
          <w:rPr>
            <w:color w:val="231F20"/>
          </w:rPr>
          <w:delText xml:space="preserve"> </w:delText>
        </w:r>
        <w:r w:rsidDel="00251EA5">
          <w:rPr>
            <w:color w:val="231F20"/>
            <w:spacing w:val="-1"/>
          </w:rPr>
          <w:delText>Program</w:delText>
        </w:r>
        <w:r w:rsidDel="00251EA5">
          <w:rPr>
            <w:color w:val="231F20"/>
          </w:rPr>
          <w:delText xml:space="preserve"> Criteria</w:delText>
        </w:r>
      </w:del>
      <w:r>
        <w:rPr>
          <w:color w:val="231F20"/>
        </w:rPr>
        <w:t xml:space="preserve">. The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is </w:t>
      </w:r>
      <w:r>
        <w:rPr>
          <w:color w:val="231F20"/>
          <w:spacing w:val="-1"/>
        </w:rPr>
        <w:t>accredited</w:t>
      </w:r>
      <w:r>
        <w:rPr>
          <w:color w:val="231F20"/>
        </w:rPr>
        <w:t xml:space="preserve"> by the Engineering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Accreditation</w:t>
      </w:r>
      <w:r>
        <w:rPr>
          <w:color w:val="231F20"/>
        </w:rPr>
        <w:t xml:space="preserve"> Commission</w:t>
      </w:r>
      <w:del w:id="12" w:author="Tang, Mei-Huei" w:date="2024-02-12T11:26:00Z">
        <w:r w:rsidDel="00251EA5">
          <w:rPr>
            <w:color w:val="231F20"/>
          </w:rPr>
          <w:delText>(s)</w:delText>
        </w:r>
      </w:del>
      <w:r>
        <w:rPr>
          <w:color w:val="231F20"/>
        </w:rPr>
        <w:t xml:space="preserve"> 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ABET,</w:t>
      </w:r>
      <w:r>
        <w:rPr>
          <w:color w:val="231F20"/>
        </w:rPr>
        <w:t xml:space="preserve"> </w:t>
      </w:r>
      <w:hyperlink r:id="rId9">
        <w:r>
          <w:rPr>
            <w:color w:val="231F20"/>
            <w:spacing w:val="-1"/>
          </w:rPr>
          <w:t>https://www</w:t>
        </w:r>
      </w:hyperlink>
      <w:r>
        <w:rPr>
          <w:color w:val="231F20"/>
          <w:spacing w:val="-1"/>
        </w:rPr>
        <w:t>.abet.or</w:t>
      </w:r>
      <w:hyperlink r:id="rId10">
        <w:r>
          <w:rPr>
            <w:color w:val="231F20"/>
            <w:spacing w:val="-1"/>
          </w:rPr>
          <w:t>g,</w:t>
        </w:r>
      </w:hyperlink>
      <w:r>
        <w:rPr>
          <w:color w:val="231F20"/>
        </w:rPr>
        <w:t xml:space="preserve"> under the </w:t>
      </w:r>
      <w:ins w:id="13" w:author="Tang, Mei-Huei" w:date="2024-02-12T11:26:00Z">
        <w:r w:rsidR="00251EA5">
          <w:rPr>
            <w:color w:val="231F20"/>
          </w:rPr>
          <w:t xml:space="preserve">commission’s </w:t>
        </w:r>
      </w:ins>
      <w:r>
        <w:rPr>
          <w:color w:val="231F20"/>
        </w:rPr>
        <w:t>General Criteria and</w:t>
      </w:r>
      <w:r>
        <w:rPr>
          <w:color w:val="231F20"/>
          <w:spacing w:val="33"/>
        </w:rPr>
        <w:t xml:space="preserve"> </w:t>
      </w:r>
      <w:del w:id="14" w:author="Tang, Mei-Huei" w:date="2024-02-12T11:27:00Z">
        <w:r w:rsidDel="00251EA5">
          <w:rPr>
            <w:color w:val="231F20"/>
          </w:rPr>
          <w:delText xml:space="preserve">the </w:delText>
        </w:r>
      </w:del>
      <w:ins w:id="15" w:author="Tang, Mei-Huei" w:date="2024-02-12T11:27:00Z">
        <w:r w:rsidR="00251EA5">
          <w:rPr>
            <w:color w:val="231F20"/>
          </w:rPr>
          <w:t xml:space="preserve">Program Criteria for </w:t>
        </w:r>
      </w:ins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ins w:id="16" w:author="Tang, Mei-Huei" w:date="2024-02-12T11:43:00Z">
        <w:r w:rsidR="008B795F">
          <w:rPr>
            <w:color w:val="231F20"/>
          </w:rPr>
          <w:t xml:space="preserve">and Similarly Named </w:t>
        </w:r>
      </w:ins>
      <w:r>
        <w:rPr>
          <w:color w:val="231F20"/>
        </w:rPr>
        <w:t xml:space="preserve">Engineering </w:t>
      </w:r>
      <w:r>
        <w:rPr>
          <w:color w:val="231F20"/>
          <w:spacing w:val="-1"/>
        </w:rPr>
        <w:t>Program</w:t>
      </w:r>
      <w:ins w:id="17" w:author="Tang, Mei-Huei" w:date="2024-02-12T11:43:00Z">
        <w:r w:rsidR="008B795F">
          <w:rPr>
            <w:color w:val="231F20"/>
            <w:spacing w:val="-1"/>
          </w:rPr>
          <w:t>s</w:t>
        </w:r>
      </w:ins>
      <w:del w:id="18" w:author="Tang, Mei-Huei" w:date="2024-02-12T11:43:00Z">
        <w:r w:rsidDel="006728AB">
          <w:rPr>
            <w:color w:val="231F20"/>
          </w:rPr>
          <w:delText xml:space="preserve"> Criteria</w:delText>
        </w:r>
      </w:del>
      <w:r>
        <w:rPr>
          <w:color w:val="231F20"/>
        </w:rPr>
        <w:t xml:space="preserve">. The Cybersecurity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is designed following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 criteria set by the Computing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Accreditation</w:t>
      </w:r>
      <w:r>
        <w:rPr>
          <w:color w:val="231F20"/>
        </w:rPr>
        <w:t xml:space="preserve"> Commission 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ABET and will be seeking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 xml:space="preserve">accreditation from </w:t>
      </w:r>
      <w:r>
        <w:rPr>
          <w:color w:val="231F20"/>
        </w:rPr>
        <w:t>the Commission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after the</w:t>
      </w:r>
      <w:r>
        <w:rPr>
          <w:color w:val="231F20"/>
          <w:spacing w:val="-1"/>
        </w:rPr>
        <w:t xml:space="preserve"> programs’</w:t>
      </w:r>
      <w:r>
        <w:rPr>
          <w:color w:val="231F20"/>
        </w:rPr>
        <w:t xml:space="preserve"> first</w:t>
      </w:r>
      <w:r>
        <w:rPr>
          <w:color w:val="231F20"/>
          <w:spacing w:val="-1"/>
        </w:rPr>
        <w:t xml:space="preserve"> round</w:t>
      </w:r>
      <w:r>
        <w:rPr>
          <w:color w:val="231F20"/>
        </w:rPr>
        <w:t xml:space="preserve">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students </w:t>
      </w:r>
      <w:proofErr w:type="gramStart"/>
      <w:r>
        <w:rPr>
          <w:color w:val="231F20"/>
        </w:rPr>
        <w:t>graduated</w:t>
      </w:r>
      <w:proofErr w:type="gramEnd"/>
      <w:r>
        <w:rPr>
          <w:color w:val="231F20"/>
        </w:rPr>
        <w:t>.</w:t>
      </w:r>
    </w:p>
    <w:p w14:paraId="433C1FF5" w14:textId="77777777" w:rsidR="009E7943" w:rsidRDefault="009E7943" w:rsidP="009E7943">
      <w:pPr>
        <w:pStyle w:val="BodyText"/>
        <w:spacing w:before="81"/>
        <w:ind w:left="119" w:right="605"/>
      </w:pPr>
      <w:r>
        <w:rPr>
          <w:color w:val="231F20"/>
        </w:rPr>
        <w:t xml:space="preserve">All department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include a </w:t>
      </w:r>
      <w:r>
        <w:rPr>
          <w:color w:val="231F20"/>
          <w:spacing w:val="-1"/>
        </w:rPr>
        <w:t>study-abroad</w:t>
      </w:r>
      <w:r>
        <w:rPr>
          <w:color w:val="231F20"/>
        </w:rPr>
        <w:t xml:space="preserve"> option in the Junior </w:t>
      </w:r>
      <w:r>
        <w:rPr>
          <w:color w:val="231F20"/>
          <w:spacing w:val="-3"/>
        </w:rPr>
        <w:t>year.</w:t>
      </w:r>
      <w:r>
        <w:rPr>
          <w:color w:val="231F20"/>
        </w:rPr>
        <w:t xml:space="preserve"> In addition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to the traditional </w:t>
      </w:r>
      <w:r>
        <w:rPr>
          <w:color w:val="231F20"/>
          <w:spacing w:val="-1"/>
        </w:rPr>
        <w:t>four-year</w:t>
      </w:r>
      <w:r>
        <w:rPr>
          <w:color w:val="231F20"/>
        </w:rPr>
        <w:t xml:space="preserve"> model, the department supports </w:t>
      </w:r>
      <w:r>
        <w:rPr>
          <w:color w:val="231F20"/>
          <w:spacing w:val="-1"/>
        </w:rPr>
        <w:t>different</w:t>
      </w:r>
      <w:r>
        <w:rPr>
          <w:color w:val="231F20"/>
        </w:rPr>
        <w:t xml:space="preserve"> means for pursuing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 xml:space="preserve">these </w:t>
      </w:r>
      <w:r>
        <w:rPr>
          <w:color w:val="231F20"/>
          <w:spacing w:val="-1"/>
        </w:rPr>
        <w:t>degrees:</w:t>
      </w:r>
    </w:p>
    <w:p w14:paraId="74A2D4BD" w14:textId="77777777" w:rsidR="009E7943" w:rsidRDefault="009E7943" w:rsidP="009E7943">
      <w:pPr>
        <w:numPr>
          <w:ilvl w:val="0"/>
          <w:numId w:val="456"/>
        </w:numPr>
        <w:tabs>
          <w:tab w:val="left" w:pos="360"/>
        </w:tabs>
        <w:spacing w:before="81"/>
        <w:ind w:right="37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Software</w:t>
      </w:r>
      <w:r>
        <w:rPr>
          <w:rFonts w:ascii="Book Antiqua"/>
          <w:color w:val="231F20"/>
          <w:sz w:val="16"/>
        </w:rPr>
        <w:t xml:space="preserve"> Engineering International Dual </w:t>
      </w:r>
      <w:r>
        <w:rPr>
          <w:rFonts w:ascii="Book Antiqua"/>
          <w:color w:val="231F20"/>
          <w:spacing w:val="-1"/>
          <w:sz w:val="16"/>
        </w:rPr>
        <w:t>Degrees</w:t>
      </w:r>
      <w:r>
        <w:rPr>
          <w:rFonts w:ascii="Book Antiqua"/>
          <w:color w:val="231F20"/>
          <w:sz w:val="16"/>
        </w:rPr>
        <w:t xml:space="preserve"> (SEID) in cooperation with Esslingen</w:t>
      </w:r>
      <w:r>
        <w:rPr>
          <w:rFonts w:ascii="Book Antiqua"/>
          <w:color w:val="231F20"/>
          <w:spacing w:val="30"/>
          <w:sz w:val="16"/>
        </w:rPr>
        <w:t xml:space="preserve"> </w:t>
      </w:r>
      <w:r>
        <w:rPr>
          <w:rFonts w:ascii="Book Antiqua"/>
          <w:color w:val="231F20"/>
          <w:sz w:val="16"/>
        </w:rPr>
        <w:t>University of</w:t>
      </w:r>
      <w:r>
        <w:rPr>
          <w:rFonts w:ascii="Book Antiqua"/>
          <w:color w:val="231F20"/>
          <w:spacing w:val="-6"/>
          <w:sz w:val="16"/>
        </w:rPr>
        <w:t xml:space="preserve"> </w:t>
      </w:r>
      <w:r>
        <w:rPr>
          <w:rFonts w:ascii="Book Antiqua"/>
          <w:color w:val="231F20"/>
          <w:sz w:val="16"/>
        </w:rPr>
        <w:t xml:space="preserve">Applied Science in </w:t>
      </w:r>
      <w:r>
        <w:rPr>
          <w:rFonts w:ascii="Book Antiqua"/>
          <w:i/>
          <w:color w:val="231F20"/>
          <w:sz w:val="16"/>
        </w:rPr>
        <w:t xml:space="preserve">Computer Science </w:t>
      </w:r>
      <w:r>
        <w:rPr>
          <w:rFonts w:ascii="Book Antiqua"/>
          <w:i/>
          <w:color w:val="231F20"/>
          <w:spacing w:val="-1"/>
          <w:sz w:val="16"/>
        </w:rPr>
        <w:t>(BS)/Software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2"/>
          <w:sz w:val="16"/>
        </w:rPr>
        <w:t>Technology</w:t>
      </w:r>
      <w:r>
        <w:rPr>
          <w:rFonts w:ascii="Book Antiqua"/>
          <w:i/>
          <w:color w:val="231F20"/>
          <w:sz w:val="16"/>
        </w:rPr>
        <w:t xml:space="preserve"> (</w:t>
      </w:r>
      <w:proofErr w:type="spellStart"/>
      <w:proofErr w:type="gramStart"/>
      <w:r>
        <w:rPr>
          <w:rFonts w:ascii="Book Antiqua"/>
          <w:i/>
          <w:color w:val="231F20"/>
          <w:sz w:val="16"/>
        </w:rPr>
        <w:t>B.Eng</w:t>
      </w:r>
      <w:proofErr w:type="spellEnd"/>
      <w:proofErr w:type="gramEnd"/>
      <w:r>
        <w:rPr>
          <w:rFonts w:ascii="Book Antiqua"/>
          <w:i/>
          <w:color w:val="231F20"/>
          <w:sz w:val="16"/>
        </w:rPr>
        <w:t xml:space="preserve">) </w:t>
      </w:r>
      <w:r>
        <w:rPr>
          <w:rFonts w:ascii="Book Antiqua"/>
          <w:color w:val="231F20"/>
          <w:sz w:val="16"/>
        </w:rPr>
        <w:t>or the</w:t>
      </w:r>
      <w:r>
        <w:rPr>
          <w:rFonts w:ascii="Book Antiqua"/>
          <w:color w:val="231F20"/>
          <w:spacing w:val="25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Software</w:t>
      </w:r>
      <w:r>
        <w:rPr>
          <w:rFonts w:ascii="Book Antiqua"/>
          <w:i/>
          <w:color w:val="231F20"/>
          <w:sz w:val="16"/>
        </w:rPr>
        <w:t xml:space="preserve"> Engineering </w:t>
      </w:r>
      <w:r>
        <w:rPr>
          <w:rFonts w:ascii="Book Antiqua"/>
          <w:i/>
          <w:color w:val="231F20"/>
          <w:spacing w:val="-1"/>
          <w:sz w:val="16"/>
        </w:rPr>
        <w:t>(BS)/Software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2"/>
          <w:sz w:val="16"/>
        </w:rPr>
        <w:t>Technology</w:t>
      </w:r>
      <w:r>
        <w:rPr>
          <w:rFonts w:ascii="Book Antiqua"/>
          <w:i/>
          <w:color w:val="231F20"/>
          <w:sz w:val="16"/>
        </w:rPr>
        <w:t xml:space="preserve"> (</w:t>
      </w:r>
      <w:proofErr w:type="spellStart"/>
      <w:r>
        <w:rPr>
          <w:rFonts w:ascii="Book Antiqua"/>
          <w:i/>
          <w:color w:val="231F20"/>
          <w:sz w:val="16"/>
        </w:rPr>
        <w:t>B.Eng</w:t>
      </w:r>
      <w:proofErr w:type="spellEnd"/>
      <w:r>
        <w:rPr>
          <w:rFonts w:ascii="Book Antiqua"/>
          <w:i/>
          <w:color w:val="231F20"/>
          <w:sz w:val="16"/>
        </w:rPr>
        <w:t>)</w:t>
      </w:r>
      <w:r>
        <w:rPr>
          <w:rFonts w:ascii="Book Antiqua"/>
          <w:color w:val="231F20"/>
          <w:sz w:val="16"/>
        </w:rPr>
        <w:t xml:space="preserve">. These </w:t>
      </w:r>
      <w:r>
        <w:rPr>
          <w:rFonts w:ascii="Book Antiqua"/>
          <w:color w:val="231F20"/>
          <w:spacing w:val="-1"/>
          <w:sz w:val="16"/>
        </w:rPr>
        <w:t>are</w:t>
      </w:r>
      <w:r>
        <w:rPr>
          <w:rFonts w:ascii="Book Antiqua"/>
          <w:color w:val="231F20"/>
          <w:sz w:val="16"/>
        </w:rPr>
        <w:t xml:space="preserve"> described in the </w:t>
      </w:r>
      <w:r>
        <w:rPr>
          <w:rFonts w:ascii="Book Antiqua"/>
          <w:b/>
          <w:color w:val="231F20"/>
          <w:sz w:val="16"/>
        </w:rPr>
        <w:t>Software</w:t>
      </w:r>
      <w:r>
        <w:rPr>
          <w:rFonts w:ascii="Book Antiqua"/>
          <w:b/>
          <w:color w:val="231F20"/>
          <w:spacing w:val="35"/>
          <w:sz w:val="16"/>
        </w:rPr>
        <w:t xml:space="preserve"> </w:t>
      </w:r>
      <w:r>
        <w:rPr>
          <w:rFonts w:ascii="Book Antiqua"/>
          <w:b/>
          <w:color w:val="231F20"/>
          <w:sz w:val="16"/>
        </w:rPr>
        <w:t xml:space="preserve">Engineering International Degrees </w:t>
      </w:r>
      <w:r>
        <w:rPr>
          <w:rFonts w:ascii="Book Antiqua"/>
          <w:color w:val="231F20"/>
          <w:sz w:val="16"/>
        </w:rPr>
        <w:t>section.</w:t>
      </w:r>
    </w:p>
    <w:p w14:paraId="25C85597" w14:textId="77777777" w:rsidR="009E7943" w:rsidRDefault="009E7943" w:rsidP="009E7943">
      <w:pPr>
        <w:numPr>
          <w:ilvl w:val="0"/>
          <w:numId w:val="456"/>
        </w:numPr>
        <w:tabs>
          <w:tab w:val="left" w:pos="360"/>
        </w:tabs>
        <w:spacing w:before="1"/>
        <w:ind w:right="43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color w:val="231F20"/>
          <w:sz w:val="16"/>
          <w:szCs w:val="16"/>
        </w:rPr>
        <w:t xml:space="preserve">Dual Major </w:t>
      </w:r>
      <w:r>
        <w:rPr>
          <w:rFonts w:ascii="Book Antiqua" w:eastAsia="Book Antiqua" w:hAnsi="Book Antiqua" w:cs="Book Antiqua"/>
          <w:color w:val="231F20"/>
          <w:spacing w:val="-1"/>
          <w:sz w:val="16"/>
          <w:szCs w:val="16"/>
        </w:rPr>
        <w:t>Program</w:t>
      </w:r>
      <w:r>
        <w:rPr>
          <w:rFonts w:ascii="Book Antiqua" w:eastAsia="Book Antiqua" w:hAnsi="Book Antiqua" w:cs="Book Antiqua"/>
          <w:color w:val="231F20"/>
          <w:sz w:val="16"/>
          <w:szCs w:val="16"/>
        </w:rPr>
        <w:t xml:space="preserve"> in Computer Science and </w:t>
      </w:r>
      <w:r>
        <w:rPr>
          <w:rFonts w:ascii="Book Antiqua" w:eastAsia="Book Antiqua" w:hAnsi="Book Antiqua" w:cs="Book Antiqua"/>
          <w:color w:val="231F20"/>
          <w:spacing w:val="-1"/>
          <w:sz w:val="16"/>
          <w:szCs w:val="16"/>
        </w:rPr>
        <w:t>Software</w:t>
      </w:r>
      <w:r>
        <w:rPr>
          <w:rFonts w:ascii="Book Antiqua" w:eastAsia="Book Antiqua" w:hAnsi="Book Antiqua" w:cs="Book Antiqua"/>
          <w:color w:val="231F20"/>
          <w:sz w:val="16"/>
          <w:szCs w:val="16"/>
        </w:rPr>
        <w:t xml:space="preserve"> Engineering – the curriculum is</w:t>
      </w:r>
      <w:r>
        <w:rPr>
          <w:rFonts w:ascii="Book Antiqua" w:eastAsia="Book Antiqua" w:hAnsi="Book Antiqua" w:cs="Book Antiqua"/>
          <w:color w:val="231F20"/>
          <w:spacing w:val="30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color w:val="231F20"/>
          <w:sz w:val="16"/>
          <w:szCs w:val="16"/>
        </w:rPr>
        <w:t xml:space="preserve">described in the </w:t>
      </w:r>
      <w:r>
        <w:rPr>
          <w:rFonts w:ascii="Book Antiqua" w:eastAsia="Book Antiqua" w:hAnsi="Book Antiqua" w:cs="Book Antiqua"/>
          <w:b/>
          <w:bCs/>
          <w:color w:val="231F20"/>
          <w:sz w:val="16"/>
          <w:szCs w:val="16"/>
        </w:rPr>
        <w:t xml:space="preserve">Computer Science-Software Engineering Dual Degree </w:t>
      </w:r>
      <w:r>
        <w:rPr>
          <w:rFonts w:ascii="Book Antiqua" w:eastAsia="Book Antiqua" w:hAnsi="Book Antiqua" w:cs="Book Antiqua"/>
          <w:color w:val="231F20"/>
          <w:sz w:val="16"/>
          <w:szCs w:val="16"/>
        </w:rPr>
        <w:t>section.</w:t>
      </w:r>
    </w:p>
    <w:p w14:paraId="1188504F" w14:textId="77777777" w:rsidR="009E7943" w:rsidRDefault="009E7943" w:rsidP="009E7943">
      <w:pPr>
        <w:pStyle w:val="BodyText"/>
        <w:numPr>
          <w:ilvl w:val="0"/>
          <w:numId w:val="456"/>
        </w:numPr>
        <w:tabs>
          <w:tab w:val="left" w:pos="360"/>
        </w:tabs>
        <w:ind w:right="497"/>
      </w:pPr>
      <w:r>
        <w:rPr>
          <w:color w:val="231F20"/>
        </w:rPr>
        <w:t>Cooperative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CoOp</w:t>
      </w:r>
      <w:proofErr w:type="spellEnd"/>
      <w:r>
        <w:rPr>
          <w:color w:val="231F20"/>
        </w:rPr>
        <w:t>)</w:t>
      </w:r>
      <w:r>
        <w:rPr>
          <w:color w:val="231F20"/>
          <w:spacing w:val="-1"/>
        </w:rPr>
        <w:t xml:space="preserve"> Programs: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five-year cooperative</w:t>
      </w:r>
      <w:r>
        <w:rPr>
          <w:color w:val="231F20"/>
          <w:spacing w:val="-1"/>
        </w:rPr>
        <w:t xml:space="preserve"> program</w:t>
      </w:r>
      <w:r>
        <w:rPr>
          <w:color w:val="231F20"/>
        </w:rPr>
        <w:t xml:space="preserve"> 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each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these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programs.</w:t>
      </w:r>
      <w:r>
        <w:rPr>
          <w:color w:val="231F20"/>
        </w:rPr>
        <w:t xml:space="preserve"> The student must meet the same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as the </w:t>
      </w:r>
      <w:r>
        <w:rPr>
          <w:color w:val="231F20"/>
          <w:spacing w:val="-1"/>
        </w:rPr>
        <w:t>four-</w:t>
      </w:r>
      <w:r>
        <w:rPr>
          <w:color w:val="231F20"/>
        </w:rPr>
        <w:t xml:space="preserve"> year</w:t>
      </w:r>
      <w:r>
        <w:rPr>
          <w:color w:val="231F20"/>
          <w:spacing w:val="35"/>
        </w:rPr>
        <w:t xml:space="preserve"> </w:t>
      </w:r>
      <w:proofErr w:type="gramStart"/>
      <w:r>
        <w:rPr>
          <w:color w:val="231F20"/>
          <w:spacing w:val="-1"/>
        </w:rPr>
        <w:t>programs,</w:t>
      </w:r>
      <w:r>
        <w:rPr>
          <w:color w:val="231F20"/>
        </w:rPr>
        <w:t xml:space="preserve"> and</w:t>
      </w:r>
      <w:proofErr w:type="gramEnd"/>
      <w:r>
        <w:rPr>
          <w:color w:val="231F20"/>
        </w:rPr>
        <w:t xml:space="preserve"> spend a minimum of </w:t>
      </w:r>
      <w:r>
        <w:rPr>
          <w:color w:val="231F20"/>
          <w:spacing w:val="-1"/>
        </w:rPr>
        <w:t>three</w:t>
      </w:r>
      <w:r>
        <w:rPr>
          <w:color w:val="231F20"/>
        </w:rPr>
        <w:t xml:space="preserve"> semester equivalents in </w:t>
      </w:r>
      <w:r>
        <w:rPr>
          <w:color w:val="231F20"/>
          <w:spacing w:val="-2"/>
        </w:rPr>
        <w:t>industry.</w:t>
      </w:r>
      <w:r>
        <w:rPr>
          <w:color w:val="231F20"/>
        </w:rPr>
        <w:t xml:space="preserve"> See the</w:t>
      </w:r>
      <w:r>
        <w:rPr>
          <w:color w:val="231F20"/>
          <w:spacing w:val="29"/>
        </w:rPr>
        <w:t xml:space="preserve"> </w:t>
      </w:r>
      <w:r>
        <w:rPr>
          <w:b/>
          <w:color w:val="231F20"/>
        </w:rPr>
        <w:t xml:space="preserve">Computer and Information Science Co-Op Curriculum </w:t>
      </w:r>
      <w:r>
        <w:rPr>
          <w:color w:val="231F20"/>
        </w:rPr>
        <w:t xml:space="preserve">section </w:t>
      </w:r>
      <w:r>
        <w:rPr>
          <w:color w:val="231F20"/>
          <w:spacing w:val="-3"/>
        </w:rPr>
        <w:t>below.</w:t>
      </w:r>
    </w:p>
    <w:p w14:paraId="357DA0FF" w14:textId="77777777" w:rsidR="009E7943" w:rsidRDefault="009E7943" w:rsidP="009E7943">
      <w:pPr>
        <w:pStyle w:val="BodyText"/>
        <w:numPr>
          <w:ilvl w:val="0"/>
          <w:numId w:val="456"/>
        </w:numPr>
        <w:tabs>
          <w:tab w:val="left" w:pos="360"/>
        </w:tabs>
        <w:ind w:right="392"/>
      </w:pPr>
      <w:r>
        <w:rPr>
          <w:color w:val="231F20"/>
        </w:rPr>
        <w:t>Accelerated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5-Year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BS-MS-CIS </w:t>
      </w:r>
      <w:r>
        <w:rPr>
          <w:color w:val="231F20"/>
          <w:spacing w:val="-1"/>
        </w:rPr>
        <w:t>Program: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five-year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pathways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students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Computer Science, Cybersecurity or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to complete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a </w:t>
      </w:r>
      <w:proofErr w:type="spellStart"/>
      <w:proofErr w:type="gramStart"/>
      <w:r>
        <w:rPr>
          <w:color w:val="231F20"/>
        </w:rPr>
        <w:t>Masters</w:t>
      </w:r>
      <w:proofErr w:type="spellEnd"/>
      <w:r>
        <w:rPr>
          <w:color w:val="231F20"/>
        </w:rPr>
        <w:t xml:space="preserve"> of Science</w:t>
      </w:r>
      <w:proofErr w:type="gramEnd"/>
      <w:r>
        <w:rPr>
          <w:color w:val="231F20"/>
        </w:rPr>
        <w:t xml:space="preserve"> in Computer and Information Science (MS-CIS)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with options</w:t>
      </w:r>
    </w:p>
    <w:p w14:paraId="2F961641" w14:textId="77777777" w:rsidR="009E7943" w:rsidRDefault="009E7943" w:rsidP="009E7943">
      <w:pPr>
        <w:pStyle w:val="BodyText"/>
        <w:ind w:left="360" w:right="289"/>
        <w:jc w:val="both"/>
      </w:pPr>
      <w:r>
        <w:rPr>
          <w:color w:val="231F20"/>
        </w:rPr>
        <w:t xml:space="preserve">in Data Science, Information </w:t>
      </w:r>
      <w:r>
        <w:rPr>
          <w:color w:val="231F20"/>
          <w:spacing w:val="-2"/>
        </w:rPr>
        <w:t>Technology</w:t>
      </w:r>
      <w:r>
        <w:rPr>
          <w:color w:val="231F20"/>
        </w:rPr>
        <w:t xml:space="preserve"> or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 available for students 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enhance their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competencies. See the </w:t>
      </w:r>
      <w:r>
        <w:rPr>
          <w:b/>
          <w:color w:val="231F20"/>
        </w:rPr>
        <w:t xml:space="preserve">Accelerated </w:t>
      </w:r>
      <w:r>
        <w:rPr>
          <w:b/>
          <w:color w:val="231F20"/>
          <w:spacing w:val="-2"/>
        </w:rPr>
        <w:t>5-Year</w:t>
      </w:r>
      <w:r>
        <w:rPr>
          <w:b/>
          <w:color w:val="231F20"/>
        </w:rPr>
        <w:t xml:space="preserve"> CS-MS-CIS </w:t>
      </w:r>
      <w:r>
        <w:rPr>
          <w:color w:val="231F20"/>
          <w:spacing w:val="-1"/>
        </w:rPr>
        <w:t>Program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section </w:t>
      </w:r>
      <w:r>
        <w:rPr>
          <w:color w:val="231F20"/>
          <w:spacing w:val="-3"/>
        </w:rPr>
        <w:t>below.</w:t>
      </w:r>
    </w:p>
    <w:p w14:paraId="2BE07742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5D4BE8EE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Aims and Objectives</w:t>
      </w:r>
    </w:p>
    <w:p w14:paraId="4433D704" w14:textId="77777777" w:rsidR="009E7943" w:rsidRDefault="009E7943" w:rsidP="009E7943">
      <w:pPr>
        <w:pStyle w:val="BodyText"/>
        <w:spacing w:before="4"/>
        <w:ind w:right="196"/>
      </w:pPr>
      <w:r>
        <w:rPr>
          <w:color w:val="231F20"/>
        </w:rPr>
        <w:t xml:space="preserve">At Gannon, all CIS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aim to help students to become </w:t>
      </w:r>
      <w:r>
        <w:rPr>
          <w:i/>
          <w:color w:val="231F20"/>
        </w:rPr>
        <w:t>employable, accountable</w:t>
      </w:r>
      <w:r>
        <w:rPr>
          <w:i/>
          <w:color w:val="231F20"/>
          <w:spacing w:val="25"/>
        </w:rPr>
        <w:t xml:space="preserve"> </w:t>
      </w:r>
      <w:r>
        <w:rPr>
          <w:i/>
          <w:color w:val="231F20"/>
          <w:spacing w:val="-1"/>
        </w:rPr>
        <w:t>professionals</w:t>
      </w:r>
      <w:r>
        <w:rPr>
          <w:color w:val="231F20"/>
          <w:spacing w:val="-1"/>
        </w:rPr>
        <w:t xml:space="preserve">, </w:t>
      </w:r>
      <w:r>
        <w:rPr>
          <w:color w:val="231F20"/>
        </w:rPr>
        <w:t>who act as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 xml:space="preserve">competent </w:t>
      </w:r>
      <w:r>
        <w:rPr>
          <w:i/>
          <w:color w:val="231F20"/>
          <w:spacing w:val="-1"/>
        </w:rPr>
        <w:t>problem</w:t>
      </w:r>
      <w:r>
        <w:rPr>
          <w:i/>
          <w:color w:val="231F20"/>
        </w:rPr>
        <w:t xml:space="preserve"> solvers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in multiple settings,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strive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be </w:t>
      </w:r>
      <w:r>
        <w:rPr>
          <w:i/>
          <w:color w:val="231F20"/>
        </w:rPr>
        <w:t>selfless</w:t>
      </w:r>
      <w:r>
        <w:rPr>
          <w:i/>
          <w:color w:val="231F20"/>
          <w:spacing w:val="31"/>
          <w:w w:val="99"/>
        </w:rPr>
        <w:t xml:space="preserve"> </w:t>
      </w:r>
      <w:r>
        <w:rPr>
          <w:i/>
          <w:color w:val="231F20"/>
        </w:rPr>
        <w:t xml:space="preserve">contributors </w:t>
      </w:r>
      <w:r>
        <w:rPr>
          <w:color w:val="231F20"/>
        </w:rPr>
        <w:t xml:space="preserve">to their teams, </w:t>
      </w:r>
      <w:r>
        <w:rPr>
          <w:color w:val="231F20"/>
          <w:spacing w:val="-2"/>
        </w:rPr>
        <w:t>community,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church,</w:t>
      </w:r>
      <w:r>
        <w:rPr>
          <w:color w:val="231F20"/>
        </w:rPr>
        <w:t xml:space="preserve"> </w:t>
      </w:r>
      <w:proofErr w:type="gramStart"/>
      <w:r>
        <w:rPr>
          <w:color w:val="231F20"/>
          <w:spacing w:val="-1"/>
        </w:rPr>
        <w:t>profession</w:t>
      </w:r>
      <w:proofErr w:type="gramEnd"/>
      <w:r>
        <w:rPr>
          <w:color w:val="231F20"/>
        </w:rPr>
        <w:t xml:space="preserve"> and </w:t>
      </w:r>
      <w:r>
        <w:rPr>
          <w:color w:val="231F20"/>
          <w:spacing w:val="-3"/>
        </w:rPr>
        <w:t>society.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 employable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"/>
        </w:rPr>
        <w:t xml:space="preserve">professionals, </w:t>
      </w:r>
      <w:r>
        <w:rPr>
          <w:color w:val="231F20"/>
        </w:rPr>
        <w:t xml:space="preserve">CIS graduates </w:t>
      </w:r>
      <w:r>
        <w:rPr>
          <w:color w:val="231F20"/>
          <w:spacing w:val="-1"/>
        </w:rPr>
        <w:t xml:space="preserve">are </w:t>
      </w:r>
      <w:r>
        <w:rPr>
          <w:color w:val="231F20"/>
        </w:rPr>
        <w:t xml:space="preserve">well </w:t>
      </w:r>
      <w:r>
        <w:rPr>
          <w:color w:val="231F20"/>
          <w:spacing w:val="-1"/>
        </w:rPr>
        <w:t>prepared</w:t>
      </w:r>
      <w:r>
        <w:rPr>
          <w:color w:val="231F20"/>
        </w:rPr>
        <w:t xml:space="preserve"> for employment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 graduate 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their field,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continue working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field or</w:t>
      </w:r>
      <w:r>
        <w:rPr>
          <w:color w:val="231F20"/>
          <w:spacing w:val="-1"/>
        </w:rPr>
        <w:t xml:space="preserve"> related</w:t>
      </w:r>
      <w:r>
        <w:rPr>
          <w:color w:val="231F20"/>
        </w:rPr>
        <w:t xml:space="preserve"> fields.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 includes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adaptability to</w:t>
      </w:r>
      <w:r>
        <w:rPr>
          <w:color w:val="231F20"/>
          <w:spacing w:val="-1"/>
        </w:rPr>
        <w:t xml:space="preserve"> different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disciplines, </w:t>
      </w:r>
      <w:r>
        <w:rPr>
          <w:color w:val="231F20"/>
          <w:spacing w:val="-1"/>
        </w:rPr>
        <w:t>environments,</w:t>
      </w:r>
      <w:r>
        <w:rPr>
          <w:color w:val="231F20"/>
        </w:rPr>
        <w:t xml:space="preserve"> and tasks. CIS graduates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accountable for their </w:t>
      </w:r>
      <w:r>
        <w:rPr>
          <w:color w:val="231F20"/>
          <w:spacing w:val="-1"/>
        </w:rPr>
        <w:t>professional</w:t>
      </w:r>
      <w:r>
        <w:rPr>
          <w:color w:val="231F20"/>
          <w:spacing w:val="39"/>
        </w:rPr>
        <w:t xml:space="preserve"> </w:t>
      </w:r>
      <w:proofErr w:type="gramStart"/>
      <w:r>
        <w:rPr>
          <w:color w:val="231F20"/>
          <w:spacing w:val="-1"/>
        </w:rPr>
        <w:t>roles,</w:t>
      </w:r>
      <w:r>
        <w:rPr>
          <w:color w:val="231F20"/>
        </w:rPr>
        <w:t xml:space="preserve"> and</w:t>
      </w:r>
      <w:proofErr w:type="gramEnd"/>
      <w:r>
        <w:rPr>
          <w:color w:val="231F20"/>
        </w:rPr>
        <w:t xml:space="preserve"> pursue their </w:t>
      </w:r>
      <w:r>
        <w:rPr>
          <w:color w:val="231F20"/>
          <w:spacing w:val="-1"/>
        </w:rPr>
        <w:t>profession</w:t>
      </w:r>
      <w:r>
        <w:rPr>
          <w:color w:val="231F20"/>
        </w:rPr>
        <w:t xml:space="preserve"> in an ethical </w:t>
      </w:r>
      <w:r>
        <w:rPr>
          <w:color w:val="231F20"/>
          <w:spacing w:val="-2"/>
        </w:rPr>
        <w:t>manner.</w:t>
      </w:r>
      <w:r>
        <w:rPr>
          <w:color w:val="231F20"/>
        </w:rPr>
        <w:t xml:space="preserve"> This includes giving and </w:t>
      </w:r>
      <w:r>
        <w:rPr>
          <w:color w:val="231F20"/>
          <w:spacing w:val="-1"/>
        </w:rPr>
        <w:t>receiving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critique and </w:t>
      </w:r>
      <w:r>
        <w:rPr>
          <w:color w:val="231F20"/>
          <w:spacing w:val="-3"/>
        </w:rPr>
        <w:t>review,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communication</w:t>
      </w:r>
      <w:proofErr w:type="gramEnd"/>
      <w:r>
        <w:rPr>
          <w:color w:val="231F20"/>
        </w:rPr>
        <w:t xml:space="preserve"> and the </w:t>
      </w:r>
      <w:r>
        <w:rPr>
          <w:color w:val="231F20"/>
          <w:spacing w:val="-1"/>
        </w:rPr>
        <w:t>responsibility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for,</w:t>
      </w:r>
      <w:r>
        <w:rPr>
          <w:color w:val="231F20"/>
        </w:rPr>
        <w:t xml:space="preserve"> and/or leadership.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 xml:space="preserve">As competent </w:t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solvers, their focus will be </w:t>
      </w:r>
      <w:r>
        <w:rPr>
          <w:color w:val="231F20"/>
          <w:spacing w:val="-1"/>
        </w:rPr>
        <w:t>creative;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</w:rPr>
        <w:t xml:space="preserve"> they will have </w:t>
      </w:r>
      <w:r>
        <w:rPr>
          <w:color w:val="231F20"/>
          <w:spacing w:val="-1"/>
        </w:rPr>
        <w:t>different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skills and experience depending on the </w:t>
      </w:r>
      <w:proofErr w:type="gramStart"/>
      <w:r>
        <w:rPr>
          <w:color w:val="231F20"/>
        </w:rPr>
        <w:t xml:space="preserve">particular </w:t>
      </w:r>
      <w:r>
        <w:rPr>
          <w:color w:val="231F20"/>
          <w:spacing w:val="-1"/>
        </w:rPr>
        <w:t>degree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1"/>
        </w:rPr>
        <w:t>program(s)</w:t>
      </w:r>
      <w:r>
        <w:rPr>
          <w:color w:val="231F20"/>
        </w:rPr>
        <w:t xml:space="preserve"> they pursue.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 as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selfless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contributors, CIS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graduates value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collaborative teamwork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contribute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team accomplishment that goes beyond personal development. They voluntarily give their time, talent, and/or </w:t>
      </w:r>
      <w:r>
        <w:rPr>
          <w:color w:val="231F20"/>
          <w:spacing w:val="-1"/>
        </w:rPr>
        <w:t>resources</w:t>
      </w:r>
      <w:r>
        <w:rPr>
          <w:color w:val="231F20"/>
        </w:rPr>
        <w:t xml:space="preserve"> to their </w:t>
      </w:r>
      <w:r>
        <w:rPr>
          <w:color w:val="231F20"/>
          <w:spacing w:val="-2"/>
        </w:rPr>
        <w:t>community,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profession,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church</w:t>
      </w:r>
      <w:r>
        <w:rPr>
          <w:color w:val="231F20"/>
        </w:rPr>
        <w:t xml:space="preserve"> and/or </w:t>
      </w:r>
      <w:r>
        <w:rPr>
          <w:color w:val="231F20"/>
          <w:spacing w:val="-3"/>
        </w:rPr>
        <w:t>society.</w:t>
      </w:r>
    </w:p>
    <w:p w14:paraId="13CC8527" w14:textId="77777777" w:rsidR="009E7943" w:rsidRDefault="009E7943" w:rsidP="009E7943">
      <w:pPr>
        <w:sectPr w:rsidR="009E7943" w:rsidSect="00814B6E">
          <w:headerReference w:type="even" r:id="rId11"/>
          <w:headerReference w:type="default" r:id="rId12"/>
          <w:pgSz w:w="8640" w:h="12960"/>
          <w:pgMar w:top="1100" w:right="720" w:bottom="280" w:left="900" w:header="713" w:footer="0" w:gutter="0"/>
          <w:pgNumType w:start="141"/>
          <w:cols w:space="720"/>
        </w:sectPr>
      </w:pPr>
    </w:p>
    <w:p w14:paraId="281CF4B3" w14:textId="77777777" w:rsidR="009E7943" w:rsidRDefault="009E7943" w:rsidP="009E7943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14:paraId="79E42E19" w14:textId="209F86EC" w:rsidR="009E7943" w:rsidRDefault="009E7943" w:rsidP="009E7943">
      <w:pPr>
        <w:pStyle w:val="Heading6"/>
        <w:spacing w:before="73"/>
        <w:ind w:left="160"/>
        <w:rPr>
          <w:b w:val="0"/>
          <w:bCs w:val="0"/>
        </w:rPr>
      </w:pPr>
      <w:r>
        <w:rPr>
          <w:color w:val="231F20"/>
          <w:spacing w:val="-1"/>
        </w:rPr>
        <w:t>Department-Wide</w:t>
      </w:r>
      <w:r>
        <w:rPr>
          <w:color w:val="231F20"/>
        </w:rPr>
        <w:t xml:space="preserve"> </w:t>
      </w:r>
      <w:del w:id="19" w:author="Tang, Mei-Huei" w:date="2024-02-15T16:25:00Z">
        <w:r w:rsidDel="007726FA">
          <w:rPr>
            <w:color w:val="231F20"/>
          </w:rPr>
          <w:delText xml:space="preserve">Student Learning </w:delText>
        </w:r>
      </w:del>
      <w:r>
        <w:rPr>
          <w:color w:val="231F20"/>
        </w:rPr>
        <w:t>Outcomes</w:t>
      </w:r>
    </w:p>
    <w:p w14:paraId="41C96254" w14:textId="77777777" w:rsidR="009E7943" w:rsidRDefault="009E7943" w:rsidP="009E7943">
      <w:pPr>
        <w:pStyle w:val="BodyText"/>
        <w:spacing w:before="4"/>
        <w:ind w:left="160" w:right="189"/>
      </w:pPr>
      <w:r>
        <w:rPr>
          <w:color w:val="231F20"/>
        </w:rPr>
        <w:t xml:space="preserve">The computing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managed by the CIS Department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all aimed at helping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undergraduate</w:t>
      </w:r>
      <w:r>
        <w:rPr>
          <w:color w:val="231F20"/>
        </w:rPr>
        <w:t xml:space="preserve"> students </w:t>
      </w:r>
      <w:r>
        <w:rPr>
          <w:color w:val="231F20"/>
          <w:spacing w:val="-1"/>
        </w:rPr>
        <w:t>grow</w:t>
      </w:r>
      <w:r>
        <w:rPr>
          <w:color w:val="231F20"/>
        </w:rPr>
        <w:t xml:space="preserve"> in their abilities to develop </w:t>
      </w:r>
      <w:r>
        <w:rPr>
          <w:color w:val="231F20"/>
          <w:spacing w:val="-1"/>
        </w:rPr>
        <w:t>computer-based</w:t>
      </w:r>
      <w:r>
        <w:rPr>
          <w:color w:val="231F20"/>
        </w:rPr>
        <w:t xml:space="preserve"> solutions to </w:t>
      </w:r>
      <w:r>
        <w:rPr>
          <w:color w:val="231F20"/>
          <w:spacing w:val="-1"/>
        </w:rPr>
        <w:t>real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problems.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As such, all majors </w:t>
      </w:r>
      <w:r>
        <w:rPr>
          <w:color w:val="231F20"/>
          <w:spacing w:val="-1"/>
        </w:rPr>
        <w:t>share</w:t>
      </w:r>
      <w:r>
        <w:rPr>
          <w:color w:val="231F20"/>
        </w:rPr>
        <w:t xml:space="preserve"> expectations for what every CIS student will know and be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able to do by the time they graduate. These department-wide outcomes include:</w:t>
      </w:r>
    </w:p>
    <w:p w14:paraId="65CE040F" w14:textId="77777777" w:rsidR="009E7943" w:rsidRDefault="009E7943" w:rsidP="009E7943">
      <w:pPr>
        <w:pStyle w:val="BodyText"/>
        <w:numPr>
          <w:ilvl w:val="0"/>
          <w:numId w:val="456"/>
        </w:numPr>
        <w:tabs>
          <w:tab w:val="left" w:pos="400"/>
        </w:tabs>
        <w:spacing w:before="81"/>
        <w:ind w:left="400" w:right="403"/>
      </w:pPr>
      <w:r>
        <w:rPr>
          <w:color w:val="231F20"/>
        </w:rPr>
        <w:t>Follow legal and ethical computing principles to analyze computing solutions for ethical ramifications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global,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cultural,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social,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  <w:spacing w:val="-1"/>
        </w:rPr>
        <w:t>environmental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economic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concerns.</w:t>
      </w:r>
    </w:p>
    <w:p w14:paraId="2B7EA198" w14:textId="77777777" w:rsidR="009E7943" w:rsidRDefault="009E7943" w:rsidP="009E7943">
      <w:pPr>
        <w:pStyle w:val="BodyText"/>
        <w:numPr>
          <w:ilvl w:val="0"/>
          <w:numId w:val="456"/>
        </w:numPr>
        <w:tabs>
          <w:tab w:val="left" w:pos="400"/>
        </w:tabs>
        <w:spacing w:before="81"/>
        <w:ind w:left="400" w:right="1089"/>
      </w:pPr>
      <w:r>
        <w:rPr>
          <w:color w:val="231F20"/>
        </w:rPr>
        <w:t xml:space="preserve">Function and communicate </w:t>
      </w:r>
      <w:r>
        <w:rPr>
          <w:color w:val="231F20"/>
          <w:spacing w:val="-1"/>
        </w:rPr>
        <w:t>effectively</w:t>
      </w:r>
      <w:r>
        <w:rPr>
          <w:color w:val="231F20"/>
        </w:rPr>
        <w:t xml:space="preserve"> as a collaborative member or leader in a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context.</w:t>
      </w:r>
    </w:p>
    <w:p w14:paraId="340A1E82" w14:textId="77777777" w:rsidR="009E7943" w:rsidRDefault="009E7943" w:rsidP="009E7943">
      <w:pPr>
        <w:pStyle w:val="BodyText"/>
        <w:numPr>
          <w:ilvl w:val="0"/>
          <w:numId w:val="456"/>
        </w:numPr>
        <w:tabs>
          <w:tab w:val="left" w:pos="400"/>
        </w:tabs>
        <w:spacing w:before="81"/>
        <w:ind w:left="400" w:right="567"/>
      </w:pPr>
      <w:r>
        <w:rPr>
          <w:color w:val="231F20"/>
        </w:rPr>
        <w:t xml:space="preserve">Demonstrate an ability to </w:t>
      </w:r>
      <w:r>
        <w:rPr>
          <w:color w:val="231F20"/>
          <w:spacing w:val="-1"/>
        </w:rPr>
        <w:t>acquire</w:t>
      </w:r>
      <w:r>
        <w:rPr>
          <w:color w:val="231F20"/>
        </w:rPr>
        <w:t xml:space="preserve"> and apply new knowledge or technology as needed,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using </w:t>
      </w:r>
      <w:r>
        <w:rPr>
          <w:color w:val="231F20"/>
          <w:spacing w:val="-1"/>
        </w:rPr>
        <w:t>appropriate</w:t>
      </w:r>
      <w:r>
        <w:rPr>
          <w:color w:val="231F20"/>
        </w:rPr>
        <w:t xml:space="preserve"> learning strategies.</w:t>
      </w:r>
    </w:p>
    <w:p w14:paraId="03413659" w14:textId="77777777" w:rsidR="009E7943" w:rsidRDefault="009E7943" w:rsidP="009E7943">
      <w:pPr>
        <w:pStyle w:val="BodyText"/>
        <w:numPr>
          <w:ilvl w:val="0"/>
          <w:numId w:val="456"/>
        </w:numPr>
        <w:tabs>
          <w:tab w:val="left" w:pos="400"/>
        </w:tabs>
        <w:spacing w:before="81"/>
        <w:ind w:left="400" w:right="130"/>
      </w:pPr>
      <w:r>
        <w:rPr>
          <w:color w:val="231F20"/>
        </w:rPr>
        <w:t>Apply</w:t>
      </w:r>
      <w:r>
        <w:rPr>
          <w:color w:val="231F20"/>
          <w:spacing w:val="-1"/>
        </w:rPr>
        <w:t xml:space="preserve"> problem </w:t>
      </w:r>
      <w:r>
        <w:rPr>
          <w:color w:val="231F20"/>
        </w:rPr>
        <w:t>identification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  <w:spacing w:val="-1"/>
        </w:rPr>
        <w:t xml:space="preserve">problem </w:t>
      </w:r>
      <w:r>
        <w:rPr>
          <w:color w:val="231F20"/>
        </w:rPr>
        <w:t>solving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strategies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computer-based</w:t>
      </w:r>
      <w:r>
        <w:rPr>
          <w:color w:val="231F20"/>
        </w:rPr>
        <w:t xml:space="preserve"> systems.</w:t>
      </w:r>
    </w:p>
    <w:p w14:paraId="77CEB4FE" w14:textId="77777777" w:rsidR="009E7943" w:rsidRDefault="009E7943" w:rsidP="009E7943">
      <w:pPr>
        <w:spacing w:before="11"/>
        <w:rPr>
          <w:rFonts w:ascii="Book Antiqua" w:eastAsia="Book Antiqua" w:hAnsi="Book Antiqua" w:cs="Book Antiqua"/>
        </w:rPr>
      </w:pPr>
    </w:p>
    <w:p w14:paraId="50026B1D" w14:textId="77777777" w:rsidR="009E7943" w:rsidRDefault="009E7943" w:rsidP="009E7943">
      <w:pPr>
        <w:pStyle w:val="Heading6"/>
        <w:spacing w:before="0"/>
        <w:ind w:left="160"/>
        <w:rPr>
          <w:b w:val="0"/>
          <w:bCs w:val="0"/>
        </w:rPr>
      </w:pPr>
      <w:r>
        <w:rPr>
          <w:color w:val="231F20"/>
        </w:rPr>
        <w:t>Computer and Information Science Co-Op Curriculum</w:t>
      </w:r>
    </w:p>
    <w:p w14:paraId="07D4053D" w14:textId="77777777" w:rsidR="009E7943" w:rsidRDefault="009E7943" w:rsidP="009E7943">
      <w:pPr>
        <w:spacing w:before="9"/>
        <w:ind w:left="16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Cycles available for Computer Science, Information Systems or </w:t>
      </w:r>
      <w:r>
        <w:rPr>
          <w:rFonts w:ascii="Book Antiqua"/>
          <w:i/>
          <w:color w:val="231F20"/>
          <w:spacing w:val="-1"/>
          <w:sz w:val="16"/>
        </w:rPr>
        <w:t>Software</w:t>
      </w:r>
      <w:r>
        <w:rPr>
          <w:rFonts w:ascii="Book Antiqua"/>
          <w:i/>
          <w:color w:val="231F20"/>
          <w:sz w:val="16"/>
        </w:rPr>
        <w:t xml:space="preserve"> Engineering:</w:t>
      </w:r>
    </w:p>
    <w:p w14:paraId="6BD9B67F" w14:textId="77777777" w:rsidR="009E7943" w:rsidRDefault="009E7943" w:rsidP="009E7943">
      <w:pPr>
        <w:spacing w:before="5"/>
        <w:rPr>
          <w:rFonts w:ascii="Book Antiqua" w:eastAsia="Book Antiqua" w:hAnsi="Book Antiqua" w:cs="Book Antiqua"/>
          <w:i/>
          <w:sz w:val="10"/>
          <w:szCs w:val="1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1875"/>
        <w:gridCol w:w="1680"/>
        <w:gridCol w:w="2138"/>
      </w:tblGrid>
      <w:tr w:rsidR="009E7943" w14:paraId="4B5423E2" w14:textId="77777777" w:rsidTr="00E53DF6">
        <w:trPr>
          <w:trHeight w:hRule="exact" w:val="1480"/>
        </w:trPr>
        <w:tc>
          <w:tcPr>
            <w:tcW w:w="1142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14:paraId="1A3B0EF7" w14:textId="77777777" w:rsidR="009E7943" w:rsidRDefault="009E7943" w:rsidP="00E53DF6">
            <w:pPr>
              <w:pStyle w:val="TableParagraph"/>
              <w:spacing w:before="3"/>
              <w:rPr>
                <w:rFonts w:ascii="Book Antiqua" w:eastAsia="Book Antiqua" w:hAnsi="Book Antiqua" w:cs="Book Antiqua"/>
                <w:i/>
                <w:sz w:val="13"/>
                <w:szCs w:val="13"/>
              </w:rPr>
            </w:pPr>
          </w:p>
          <w:p w14:paraId="66B9D1B3" w14:textId="77777777" w:rsidR="009E7943" w:rsidRDefault="009E7943" w:rsidP="00E53DF6">
            <w:pPr>
              <w:pStyle w:val="TableParagraph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Plan A</w:t>
            </w:r>
          </w:p>
          <w:p w14:paraId="01AEB42C" w14:textId="77777777" w:rsidR="009E7943" w:rsidRDefault="009E7943" w:rsidP="00E53DF6">
            <w:pPr>
              <w:pStyle w:val="TableParagraph"/>
              <w:spacing w:before="4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1</w:t>
            </w:r>
          </w:p>
          <w:p w14:paraId="26429DEE" w14:textId="77777777" w:rsidR="009E7943" w:rsidRDefault="009E7943" w:rsidP="00E53DF6">
            <w:pPr>
              <w:pStyle w:val="TableParagraph"/>
              <w:spacing w:before="1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2</w:t>
            </w:r>
          </w:p>
          <w:p w14:paraId="64B171CD" w14:textId="77777777" w:rsidR="009E7943" w:rsidRDefault="009E7943" w:rsidP="00E53DF6">
            <w:pPr>
              <w:pStyle w:val="TableParagraph"/>
              <w:spacing w:before="1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3</w:t>
            </w:r>
          </w:p>
          <w:p w14:paraId="0667BB1D" w14:textId="77777777" w:rsidR="009E7943" w:rsidRDefault="009E7943" w:rsidP="00E53DF6">
            <w:pPr>
              <w:pStyle w:val="TableParagraph"/>
              <w:spacing w:before="1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4</w:t>
            </w:r>
          </w:p>
          <w:p w14:paraId="548201C1" w14:textId="77777777" w:rsidR="009E7943" w:rsidRDefault="009E7943" w:rsidP="00E53DF6">
            <w:pPr>
              <w:pStyle w:val="TableParagraph"/>
              <w:spacing w:before="1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5</w:t>
            </w:r>
          </w:p>
        </w:tc>
        <w:tc>
          <w:tcPr>
            <w:tcW w:w="1875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14:paraId="1A8A2820" w14:textId="77777777" w:rsidR="009E7943" w:rsidRDefault="009E7943" w:rsidP="00E53DF6">
            <w:pPr>
              <w:pStyle w:val="TableParagraph"/>
              <w:rPr>
                <w:rFonts w:ascii="Book Antiqua" w:eastAsia="Book Antiqua" w:hAnsi="Book Antiqua" w:cs="Book Antiqua"/>
                <w:i/>
                <w:sz w:val="16"/>
                <w:szCs w:val="16"/>
              </w:rPr>
            </w:pPr>
          </w:p>
          <w:p w14:paraId="41321364" w14:textId="77777777" w:rsidR="009E7943" w:rsidRDefault="009E7943" w:rsidP="00E53DF6">
            <w:pPr>
              <w:pStyle w:val="TableParagraph"/>
              <w:spacing w:before="7"/>
              <w:rPr>
                <w:rFonts w:ascii="Book Antiqua" w:eastAsia="Book Antiqua" w:hAnsi="Book Antiqua" w:cs="Book Antiqua"/>
                <w:i/>
                <w:sz w:val="13"/>
                <w:szCs w:val="13"/>
              </w:rPr>
            </w:pPr>
          </w:p>
          <w:p w14:paraId="391EACE9" w14:textId="77777777" w:rsidR="009E7943" w:rsidRDefault="009E7943" w:rsidP="00E53DF6">
            <w:pPr>
              <w:pStyle w:val="TableParagraph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1</w:t>
            </w:r>
          </w:p>
          <w:p w14:paraId="68DC285B" w14:textId="77777777" w:rsidR="009E7943" w:rsidRDefault="009E7943" w:rsidP="00E53DF6">
            <w:pPr>
              <w:pStyle w:val="TableParagraph"/>
              <w:spacing w:before="1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2</w:t>
            </w:r>
          </w:p>
          <w:p w14:paraId="6105105C" w14:textId="77777777" w:rsidR="009E7943" w:rsidRDefault="009E7943" w:rsidP="00E53DF6">
            <w:pPr>
              <w:pStyle w:val="TableParagraph"/>
              <w:spacing w:before="1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3</w:t>
            </w:r>
          </w:p>
          <w:p w14:paraId="1A518971" w14:textId="77777777" w:rsidR="009E7943" w:rsidRDefault="009E7943" w:rsidP="00E53DF6">
            <w:pPr>
              <w:pStyle w:val="TableParagraph"/>
              <w:spacing w:before="1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  <w:p w14:paraId="45127CBB" w14:textId="77777777" w:rsidR="009E7943" w:rsidRDefault="009E7943" w:rsidP="00E53DF6">
            <w:pPr>
              <w:pStyle w:val="TableParagraph"/>
              <w:spacing w:before="1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4</w:t>
            </w:r>
          </w:p>
        </w:tc>
        <w:tc>
          <w:tcPr>
            <w:tcW w:w="1680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14:paraId="7147F31D" w14:textId="77777777" w:rsidR="009E7943" w:rsidRDefault="009E7943" w:rsidP="00E53DF6">
            <w:pPr>
              <w:pStyle w:val="TableParagraph"/>
              <w:rPr>
                <w:rFonts w:ascii="Book Antiqua" w:eastAsia="Book Antiqua" w:hAnsi="Book Antiqua" w:cs="Book Antiqua"/>
                <w:i/>
                <w:sz w:val="16"/>
                <w:szCs w:val="16"/>
              </w:rPr>
            </w:pPr>
          </w:p>
          <w:p w14:paraId="70468FED" w14:textId="77777777" w:rsidR="009E7943" w:rsidRDefault="009E7943" w:rsidP="00E53DF6">
            <w:pPr>
              <w:pStyle w:val="TableParagraph"/>
              <w:spacing w:before="7"/>
              <w:rPr>
                <w:rFonts w:ascii="Book Antiqua" w:eastAsia="Book Antiqua" w:hAnsi="Book Antiqua" w:cs="Book Antiqua"/>
                <w:i/>
                <w:sz w:val="13"/>
                <w:szCs w:val="13"/>
              </w:rPr>
            </w:pPr>
          </w:p>
          <w:p w14:paraId="5E0C629E" w14:textId="77777777" w:rsidR="009E7943" w:rsidRDefault="009E7943" w:rsidP="00E53DF6">
            <w:pPr>
              <w:pStyle w:val="TableParagraph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1</w:t>
            </w:r>
          </w:p>
          <w:p w14:paraId="1C303A6A" w14:textId="77777777" w:rsidR="009E7943" w:rsidRDefault="009E7943" w:rsidP="00E53DF6">
            <w:pPr>
              <w:pStyle w:val="TableParagraph"/>
              <w:spacing w:before="1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2</w:t>
            </w:r>
          </w:p>
          <w:p w14:paraId="013DC762" w14:textId="77777777" w:rsidR="009E7943" w:rsidRDefault="009E7943" w:rsidP="00E53DF6">
            <w:pPr>
              <w:pStyle w:val="TableParagraph"/>
              <w:spacing w:before="1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  <w:p w14:paraId="3A16AA08" w14:textId="77777777" w:rsidR="009E7943" w:rsidRDefault="009E7943" w:rsidP="00E53DF6">
            <w:pPr>
              <w:pStyle w:val="TableParagraph"/>
              <w:spacing w:before="1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3</w:t>
            </w:r>
          </w:p>
          <w:p w14:paraId="1285CDED" w14:textId="77777777" w:rsidR="009E7943" w:rsidRDefault="009E7943" w:rsidP="00E53DF6">
            <w:pPr>
              <w:pStyle w:val="TableParagraph"/>
              <w:spacing w:before="1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4</w:t>
            </w:r>
          </w:p>
        </w:tc>
        <w:tc>
          <w:tcPr>
            <w:tcW w:w="2138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14:paraId="3239B3F2" w14:textId="77777777" w:rsidR="009E7943" w:rsidRDefault="009E7943" w:rsidP="00E53DF6">
            <w:pPr>
              <w:pStyle w:val="TableParagraph"/>
              <w:rPr>
                <w:rFonts w:ascii="Book Antiqua" w:eastAsia="Book Antiqua" w:hAnsi="Book Antiqua" w:cs="Book Antiqua"/>
                <w:i/>
                <w:sz w:val="16"/>
                <w:szCs w:val="16"/>
              </w:rPr>
            </w:pPr>
          </w:p>
          <w:p w14:paraId="6AB92341" w14:textId="77777777" w:rsidR="009E7943" w:rsidRDefault="009E7943" w:rsidP="00E53DF6">
            <w:pPr>
              <w:pStyle w:val="TableParagraph"/>
              <w:spacing w:before="7"/>
              <w:rPr>
                <w:rFonts w:ascii="Book Antiqua" w:eastAsia="Book Antiqua" w:hAnsi="Book Antiqua" w:cs="Book Antiqua"/>
                <w:i/>
                <w:sz w:val="13"/>
                <w:szCs w:val="13"/>
              </w:rPr>
            </w:pPr>
          </w:p>
          <w:p w14:paraId="5B8A545F" w14:textId="77777777" w:rsidR="009E7943" w:rsidRDefault="009E7943" w:rsidP="00E53DF6">
            <w:pPr>
              <w:pStyle w:val="TableParagraph"/>
              <w:ind w:left="398" w:right="49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 xml:space="preserve">Summer vacation </w:t>
            </w: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  <w:r>
              <w:rPr>
                <w:rFonts w:ascii="Book Antiqua"/>
                <w:color w:val="231F20"/>
                <w:spacing w:val="-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*</w:t>
            </w:r>
          </w:p>
          <w:p w14:paraId="64D39F98" w14:textId="77777777" w:rsidR="009E7943" w:rsidRDefault="009E7943" w:rsidP="00E53DF6">
            <w:pPr>
              <w:pStyle w:val="TableParagraph"/>
              <w:spacing w:before="1"/>
              <w:ind w:left="398" w:right="357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 xml:space="preserve">Summer Courses ** </w:t>
            </w: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  <w:p w14:paraId="259E7751" w14:textId="77777777" w:rsidR="009E7943" w:rsidRDefault="009E7943" w:rsidP="00E53DF6">
            <w:pPr>
              <w:pStyle w:val="TableParagraph"/>
              <w:spacing w:before="1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color w:val="231F20"/>
                <w:sz w:val="16"/>
                <w:szCs w:val="16"/>
              </w:rPr>
              <w:t>—</w:t>
            </w:r>
          </w:p>
        </w:tc>
      </w:tr>
      <w:tr w:rsidR="009E7943" w14:paraId="1D57ED15" w14:textId="77777777" w:rsidTr="00E53DF6">
        <w:trPr>
          <w:trHeight w:hRule="exact" w:val="367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5F17D8C" w14:textId="77777777" w:rsidR="009E7943" w:rsidRDefault="009E7943" w:rsidP="00E53DF6">
            <w:pPr>
              <w:pStyle w:val="TableParagraph"/>
              <w:spacing w:before="1"/>
              <w:rPr>
                <w:rFonts w:ascii="Book Antiqua" w:eastAsia="Book Antiqua" w:hAnsi="Book Antiqua" w:cs="Book Antiqua"/>
                <w:i/>
                <w:sz w:val="14"/>
                <w:szCs w:val="14"/>
              </w:rPr>
            </w:pPr>
          </w:p>
          <w:p w14:paraId="4C6A6C01" w14:textId="77777777" w:rsidR="009E7943" w:rsidRDefault="009E7943" w:rsidP="00E53DF6">
            <w:pPr>
              <w:pStyle w:val="TableParagraph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Plan B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9BE3DDA" w14:textId="77777777" w:rsidR="009E7943" w:rsidRDefault="009E7943" w:rsidP="00E53DF6"/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257A5B9" w14:textId="77777777" w:rsidR="009E7943" w:rsidRDefault="009E7943" w:rsidP="00E53DF6"/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777D4F4B" w14:textId="77777777" w:rsidR="009E7943" w:rsidRDefault="009E7943" w:rsidP="00E53DF6"/>
        </w:tc>
      </w:tr>
      <w:tr w:rsidR="009E7943" w14:paraId="7D0D5E54" w14:textId="77777777" w:rsidTr="00E53DF6">
        <w:trPr>
          <w:trHeight w:hRule="exact" w:val="201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512EFA59" w14:textId="77777777" w:rsidR="009E7943" w:rsidRDefault="009E7943" w:rsidP="00E53DF6">
            <w:pPr>
              <w:pStyle w:val="TableParagraph"/>
              <w:spacing w:line="189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1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246F942" w14:textId="77777777" w:rsidR="009E7943" w:rsidRDefault="009E7943" w:rsidP="00E53DF6">
            <w:pPr>
              <w:pStyle w:val="TableParagraph"/>
              <w:spacing w:line="189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7D5130C" w14:textId="77777777" w:rsidR="009E7943" w:rsidRDefault="009E7943" w:rsidP="00E53DF6">
            <w:pPr>
              <w:pStyle w:val="TableParagraph"/>
              <w:spacing w:line="189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5448846E" w14:textId="77777777" w:rsidR="009E7943" w:rsidRDefault="009E7943" w:rsidP="00E53DF6">
            <w:pPr>
              <w:pStyle w:val="TableParagraph"/>
              <w:spacing w:line="189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Summer vacation</w:t>
            </w:r>
          </w:p>
        </w:tc>
      </w:tr>
      <w:tr w:rsidR="009E7943" w14:paraId="18AB2FE6" w14:textId="77777777" w:rsidTr="00E53DF6">
        <w:trPr>
          <w:trHeight w:hRule="exact" w:val="2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04E8ABB7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2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6D102DDF" w14:textId="77777777" w:rsidR="009E7943" w:rsidRDefault="009E7943" w:rsidP="00E53DF6">
            <w:pPr>
              <w:pStyle w:val="TableParagraph"/>
              <w:spacing w:line="188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0BCAC2A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01258D52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Summer Courses</w:t>
            </w:r>
          </w:p>
        </w:tc>
      </w:tr>
      <w:tr w:rsidR="009E7943" w14:paraId="7D6036FA" w14:textId="77777777" w:rsidTr="00E53DF6">
        <w:trPr>
          <w:trHeight w:hRule="exact" w:val="2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A594B5E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3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4EAD3F0F" w14:textId="77777777" w:rsidR="009E7943" w:rsidRDefault="009E7943" w:rsidP="00E53DF6">
            <w:pPr>
              <w:pStyle w:val="TableParagraph"/>
              <w:spacing w:line="188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675905E1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5D436400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</w:tr>
      <w:tr w:rsidR="009E7943" w14:paraId="3F349586" w14:textId="77777777" w:rsidTr="00E53DF6">
        <w:trPr>
          <w:trHeight w:hRule="exact" w:val="2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6F2A12FF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4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C27BC58" w14:textId="77777777" w:rsidR="009E7943" w:rsidRDefault="009E7943" w:rsidP="00E53DF6">
            <w:pPr>
              <w:pStyle w:val="TableParagraph"/>
              <w:spacing w:line="188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5B71519C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2554BF1E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</w:tr>
      <w:tr w:rsidR="009E7943" w14:paraId="76CF046E" w14:textId="77777777" w:rsidTr="00E53DF6">
        <w:trPr>
          <w:trHeight w:hRule="exact" w:val="313"/>
        </w:trPr>
        <w:tc>
          <w:tcPr>
            <w:tcW w:w="1142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5F591549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77928907" w14:textId="77777777" w:rsidR="009E7943" w:rsidRDefault="009E7943" w:rsidP="00E53DF6">
            <w:pPr>
              <w:pStyle w:val="TableParagraph"/>
              <w:spacing w:line="188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4B9FC6E1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4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4B9D90F6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color w:val="231F20"/>
                <w:sz w:val="16"/>
                <w:szCs w:val="16"/>
              </w:rPr>
              <w:t>—</w:t>
            </w:r>
          </w:p>
        </w:tc>
      </w:tr>
      <w:tr w:rsidR="009E7943" w14:paraId="24A2982C" w14:textId="77777777" w:rsidTr="00E53DF6">
        <w:trPr>
          <w:trHeight w:hRule="exact" w:val="367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EE9F2B5" w14:textId="77777777" w:rsidR="009E7943" w:rsidRDefault="009E7943" w:rsidP="00E53DF6">
            <w:pPr>
              <w:pStyle w:val="TableParagraph"/>
              <w:spacing w:before="1"/>
              <w:rPr>
                <w:rFonts w:ascii="Book Antiqua" w:eastAsia="Book Antiqua" w:hAnsi="Book Antiqua" w:cs="Book Antiqua"/>
                <w:i/>
                <w:sz w:val="14"/>
                <w:szCs w:val="14"/>
              </w:rPr>
            </w:pPr>
          </w:p>
          <w:p w14:paraId="7011089B" w14:textId="77777777" w:rsidR="009E7943" w:rsidRDefault="009E7943" w:rsidP="00E53DF6">
            <w:pPr>
              <w:pStyle w:val="TableParagraph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Plan C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8841014" w14:textId="77777777" w:rsidR="009E7943" w:rsidRDefault="009E7943" w:rsidP="00E53DF6"/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5D69AD26" w14:textId="77777777" w:rsidR="009E7943" w:rsidRDefault="009E7943" w:rsidP="00E53DF6"/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3A247B7F" w14:textId="77777777" w:rsidR="009E7943" w:rsidRDefault="009E7943" w:rsidP="00E53DF6"/>
        </w:tc>
      </w:tr>
      <w:tr w:rsidR="009E7943" w14:paraId="5498DB78" w14:textId="77777777" w:rsidTr="00E53DF6">
        <w:trPr>
          <w:trHeight w:hRule="exact" w:val="201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0CB48C15" w14:textId="77777777" w:rsidR="009E7943" w:rsidRDefault="009E7943" w:rsidP="00E53DF6">
            <w:pPr>
              <w:pStyle w:val="TableParagraph"/>
              <w:spacing w:line="189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1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056EA8AC" w14:textId="77777777" w:rsidR="009E7943" w:rsidRDefault="009E7943" w:rsidP="00E53DF6">
            <w:pPr>
              <w:pStyle w:val="TableParagraph"/>
              <w:spacing w:line="189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14973F4" w14:textId="77777777" w:rsidR="009E7943" w:rsidRDefault="009E7943" w:rsidP="00E53DF6">
            <w:pPr>
              <w:pStyle w:val="TableParagraph"/>
              <w:spacing w:line="189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79F20438" w14:textId="77777777" w:rsidR="009E7943" w:rsidRDefault="009E7943" w:rsidP="00E53DF6">
            <w:pPr>
              <w:pStyle w:val="TableParagraph"/>
              <w:spacing w:line="189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Summer vacation</w:t>
            </w:r>
          </w:p>
        </w:tc>
      </w:tr>
      <w:tr w:rsidR="009E7943" w14:paraId="2D60FECB" w14:textId="77777777" w:rsidTr="00E53DF6">
        <w:trPr>
          <w:trHeight w:hRule="exact" w:val="2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07286B08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2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49EBC9E" w14:textId="77777777" w:rsidR="009E7943" w:rsidRDefault="009E7943" w:rsidP="00E53DF6">
            <w:pPr>
              <w:pStyle w:val="TableParagraph"/>
              <w:spacing w:line="188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8B6C168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26267B9D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</w:tr>
      <w:tr w:rsidR="009E7943" w14:paraId="4552FA9A" w14:textId="77777777" w:rsidTr="00E53DF6">
        <w:trPr>
          <w:trHeight w:hRule="exact" w:val="2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D1B7388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3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12C14AE" w14:textId="77777777" w:rsidR="009E7943" w:rsidRDefault="009E7943" w:rsidP="00E53DF6">
            <w:pPr>
              <w:pStyle w:val="TableParagraph"/>
              <w:spacing w:line="188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3221CD2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3EB87450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</w:tr>
      <w:tr w:rsidR="009E7943" w14:paraId="09D8D53D" w14:textId="77777777" w:rsidTr="00E53DF6">
        <w:trPr>
          <w:trHeight w:hRule="exact" w:val="2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B64C21C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4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03776FB0" w14:textId="77777777" w:rsidR="009E7943" w:rsidRDefault="009E7943" w:rsidP="00E53DF6">
            <w:pPr>
              <w:pStyle w:val="TableParagraph"/>
              <w:spacing w:line="188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804594E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79E2B8CF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Summer Courses</w:t>
            </w:r>
          </w:p>
        </w:tc>
      </w:tr>
      <w:tr w:rsidR="009E7943" w14:paraId="1A74A32B" w14:textId="77777777" w:rsidTr="00E53DF6">
        <w:trPr>
          <w:trHeight w:hRule="exact" w:val="313"/>
        </w:trPr>
        <w:tc>
          <w:tcPr>
            <w:tcW w:w="1142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5E793856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6B731767" w14:textId="77777777" w:rsidR="009E7943" w:rsidRDefault="009E7943" w:rsidP="00E53DF6">
            <w:pPr>
              <w:pStyle w:val="TableParagraph"/>
              <w:spacing w:line="188" w:lineRule="exact"/>
              <w:ind w:left="59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3955B44B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4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27F26E0D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color w:val="231F20"/>
                <w:sz w:val="16"/>
                <w:szCs w:val="16"/>
              </w:rPr>
              <w:t>—</w:t>
            </w:r>
          </w:p>
        </w:tc>
      </w:tr>
    </w:tbl>
    <w:p w14:paraId="07A4762D" w14:textId="77777777" w:rsidR="009E7943" w:rsidRDefault="009E7943" w:rsidP="009E7943">
      <w:pPr>
        <w:spacing w:before="4"/>
        <w:rPr>
          <w:rFonts w:ascii="Book Antiqua" w:eastAsia="Book Antiqua" w:hAnsi="Book Antiqua" w:cs="Book Antiqua"/>
          <w:i/>
          <w:sz w:val="16"/>
          <w:szCs w:val="16"/>
        </w:rPr>
      </w:pPr>
    </w:p>
    <w:p w14:paraId="4B564FC0" w14:textId="77777777" w:rsidR="009E7943" w:rsidRDefault="009E7943" w:rsidP="009E7943">
      <w:pPr>
        <w:spacing w:before="75"/>
        <w:ind w:left="16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Additional cycle available for Information Systems:</w:t>
      </w:r>
    </w:p>
    <w:p w14:paraId="493E4374" w14:textId="77777777" w:rsidR="009E7943" w:rsidRDefault="009E7943" w:rsidP="009E7943">
      <w:pPr>
        <w:pStyle w:val="Heading6"/>
        <w:ind w:left="160"/>
        <w:rPr>
          <w:b w:val="0"/>
          <w:bCs w:val="0"/>
        </w:rPr>
      </w:pPr>
      <w:r>
        <w:rPr>
          <w:color w:val="231F20"/>
        </w:rPr>
        <w:t>Plan D</w:t>
      </w:r>
    </w:p>
    <w:p w14:paraId="74AE96A6" w14:textId="77777777" w:rsidR="009E7943" w:rsidRDefault="009E7943" w:rsidP="009E7943">
      <w:pPr>
        <w:spacing w:before="9"/>
        <w:rPr>
          <w:rFonts w:ascii="Book Antiqua" w:eastAsia="Book Antiqua" w:hAnsi="Book Antiqua" w:cs="Book Antiqua"/>
          <w:b/>
          <w:bCs/>
          <w:sz w:val="2"/>
          <w:szCs w:val="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906"/>
        <w:gridCol w:w="1680"/>
        <w:gridCol w:w="2138"/>
      </w:tblGrid>
      <w:tr w:rsidR="009E7943" w14:paraId="17638580" w14:textId="77777777" w:rsidTr="00E53DF6">
        <w:trPr>
          <w:trHeight w:hRule="exact" w:val="18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68D65284" w14:textId="77777777" w:rsidR="009E7943" w:rsidRDefault="009E7943" w:rsidP="00E53DF6">
            <w:pPr>
              <w:pStyle w:val="TableParagraph"/>
              <w:spacing w:line="169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1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012887AB" w14:textId="77777777" w:rsidR="009E7943" w:rsidRDefault="009E7943" w:rsidP="00E53DF6">
            <w:pPr>
              <w:pStyle w:val="TableParagraph"/>
              <w:spacing w:line="169" w:lineRule="exact"/>
              <w:ind w:left="62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AE96C50" w14:textId="77777777" w:rsidR="009E7943" w:rsidRDefault="009E7943" w:rsidP="00E53DF6">
            <w:pPr>
              <w:pStyle w:val="TableParagraph"/>
              <w:spacing w:line="169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37ECED97" w14:textId="77777777" w:rsidR="009E7943" w:rsidRDefault="009E7943" w:rsidP="00E53DF6">
            <w:pPr>
              <w:pStyle w:val="TableParagraph"/>
              <w:spacing w:line="169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Summer vacation</w:t>
            </w:r>
          </w:p>
        </w:tc>
      </w:tr>
      <w:tr w:rsidR="009E7943" w14:paraId="1EFB7657" w14:textId="77777777" w:rsidTr="00E53DF6">
        <w:trPr>
          <w:trHeight w:hRule="exact" w:val="20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60052DCE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2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41BB1B6A" w14:textId="77777777" w:rsidR="009E7943" w:rsidRDefault="009E7943" w:rsidP="00E53DF6">
            <w:pPr>
              <w:pStyle w:val="TableParagraph"/>
              <w:spacing w:line="188" w:lineRule="exact"/>
              <w:ind w:left="62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2179AB5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1E96EC7F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  <w:r>
              <w:rPr>
                <w:rFonts w:ascii="Book Antiqua"/>
                <w:color w:val="231F20"/>
                <w:spacing w:val="-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*</w:t>
            </w:r>
          </w:p>
        </w:tc>
      </w:tr>
      <w:tr w:rsidR="009E7943" w14:paraId="12EC8BF2" w14:textId="77777777" w:rsidTr="00E53DF6">
        <w:trPr>
          <w:trHeight w:hRule="exact" w:val="20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2FF7B5E8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3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4D0A5800" w14:textId="77777777" w:rsidR="009E7943" w:rsidRDefault="009E7943" w:rsidP="00E53DF6">
            <w:pPr>
              <w:pStyle w:val="TableParagraph"/>
              <w:spacing w:line="188" w:lineRule="exact"/>
              <w:ind w:left="624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0DEE639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2232D39A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Summer Courses **</w:t>
            </w:r>
          </w:p>
        </w:tc>
      </w:tr>
      <w:tr w:rsidR="009E7943" w14:paraId="6A2637DE" w14:textId="77777777" w:rsidTr="00E53DF6">
        <w:trPr>
          <w:trHeight w:hRule="exact" w:val="20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17C183F4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4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75EFF497" w14:textId="77777777" w:rsidR="009E7943" w:rsidRDefault="009E7943" w:rsidP="00E53DF6">
            <w:pPr>
              <w:pStyle w:val="TableParagraph"/>
              <w:spacing w:line="188" w:lineRule="exact"/>
              <w:ind w:left="62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187339A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0AD36068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proofErr w:type="gramStart"/>
            <w:r>
              <w:rPr>
                <w:rFonts w:ascii="Book Antiqua"/>
                <w:color w:val="231F20"/>
                <w:sz w:val="16"/>
              </w:rPr>
              <w:t>4 month</w:t>
            </w:r>
            <w:proofErr w:type="gramEnd"/>
            <w:r>
              <w:rPr>
                <w:rFonts w:ascii="Book Antiqua"/>
                <w:color w:val="231F20"/>
                <w:sz w:val="16"/>
              </w:rPr>
              <w:t xml:space="preserve"> WP</w:t>
            </w:r>
          </w:p>
        </w:tc>
      </w:tr>
      <w:tr w:rsidR="009E7943" w14:paraId="1BC075BC" w14:textId="77777777" w:rsidTr="00E53DF6">
        <w:trPr>
          <w:trHeight w:hRule="exact" w:val="393"/>
        </w:trPr>
        <w:tc>
          <w:tcPr>
            <w:tcW w:w="1111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573A216E" w14:textId="77777777" w:rsidR="009E7943" w:rsidRDefault="009E7943" w:rsidP="00E53DF6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4"/>
                <w:sz w:val="16"/>
              </w:rPr>
              <w:t>Year</w:t>
            </w:r>
            <w:r>
              <w:rPr>
                <w:rFonts w:ascii="Book Antiqua"/>
                <w:color w:val="231F20"/>
                <w:sz w:val="16"/>
              </w:rPr>
              <w:t xml:space="preserve"> 5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6C21545F" w14:textId="77777777" w:rsidR="009E7943" w:rsidRDefault="009E7943" w:rsidP="00E53DF6">
            <w:pPr>
              <w:pStyle w:val="TableParagraph"/>
              <w:spacing w:line="188" w:lineRule="exact"/>
              <w:ind w:left="62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Fall 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55AEB16D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Spring 4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29D9989D" w14:textId="77777777" w:rsidR="009E7943" w:rsidRDefault="009E7943" w:rsidP="00E53DF6">
            <w:pPr>
              <w:pStyle w:val="TableParagraph"/>
              <w:spacing w:line="188" w:lineRule="exact"/>
              <w:ind w:left="39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color w:val="231F20"/>
                <w:sz w:val="16"/>
                <w:szCs w:val="16"/>
              </w:rPr>
              <w:t>—</w:t>
            </w:r>
          </w:p>
        </w:tc>
      </w:tr>
    </w:tbl>
    <w:p w14:paraId="417177B3" w14:textId="77777777" w:rsidR="009E7943" w:rsidRDefault="009E7943" w:rsidP="009E7943">
      <w:pPr>
        <w:spacing w:before="72"/>
        <w:ind w:left="16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*   </w:t>
      </w:r>
      <w:r>
        <w:rPr>
          <w:rFonts w:ascii="Book Antiqua"/>
          <w:i/>
          <w:color w:val="231F20"/>
          <w:spacing w:val="17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Work</w:t>
      </w:r>
      <w:r>
        <w:rPr>
          <w:rFonts w:ascii="Book Antiqua"/>
          <w:i/>
          <w:color w:val="231F20"/>
          <w:sz w:val="16"/>
        </w:rPr>
        <w:t xml:space="preserve"> Period</w:t>
      </w:r>
    </w:p>
    <w:p w14:paraId="3909F607" w14:textId="77777777" w:rsidR="009E7943" w:rsidRDefault="009E7943" w:rsidP="009E7943">
      <w:pPr>
        <w:spacing w:before="7"/>
        <w:ind w:left="16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*</w:t>
      </w:r>
      <w:proofErr w:type="gramStart"/>
      <w:r>
        <w:rPr>
          <w:rFonts w:ascii="Book Antiqua"/>
          <w:i/>
          <w:color w:val="231F20"/>
          <w:sz w:val="16"/>
        </w:rPr>
        <w:t xml:space="preserve">* </w:t>
      </w:r>
      <w:r>
        <w:rPr>
          <w:rFonts w:ascii="Book Antiqua"/>
          <w:i/>
          <w:color w:val="231F20"/>
          <w:spacing w:val="35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Liberal</w:t>
      </w:r>
      <w:proofErr w:type="gramEnd"/>
      <w:r>
        <w:rPr>
          <w:rFonts w:ascii="Book Antiqua"/>
          <w:i/>
          <w:color w:val="231F20"/>
          <w:sz w:val="16"/>
        </w:rPr>
        <w:t xml:space="preserve"> Studies </w:t>
      </w:r>
      <w:r>
        <w:rPr>
          <w:rFonts w:ascii="Book Antiqua"/>
          <w:i/>
          <w:color w:val="231F20"/>
          <w:spacing w:val="-1"/>
          <w:sz w:val="16"/>
        </w:rPr>
        <w:t>Core</w:t>
      </w:r>
      <w:r>
        <w:rPr>
          <w:rFonts w:ascii="Book Antiqua"/>
          <w:i/>
          <w:color w:val="231F20"/>
          <w:sz w:val="16"/>
        </w:rPr>
        <w:t xml:space="preserve"> Courses</w:t>
      </w:r>
    </w:p>
    <w:p w14:paraId="4E3048E1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pgSz w:w="8640" w:h="12960"/>
          <w:pgMar w:top="1100" w:right="900" w:bottom="280" w:left="680" w:header="713" w:footer="0" w:gutter="0"/>
          <w:cols w:space="720"/>
        </w:sectPr>
      </w:pPr>
    </w:p>
    <w:p w14:paraId="2D68AD84" w14:textId="77777777" w:rsidR="009E7943" w:rsidRDefault="009E7943" w:rsidP="009E7943">
      <w:pPr>
        <w:spacing w:before="5"/>
        <w:rPr>
          <w:rFonts w:ascii="Book Antiqua" w:eastAsia="Book Antiqua" w:hAnsi="Book Antiqua" w:cs="Book Antiqua"/>
          <w:i/>
          <w:sz w:val="19"/>
          <w:szCs w:val="19"/>
        </w:rPr>
      </w:pPr>
    </w:p>
    <w:p w14:paraId="23D56943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NOTES:</w:t>
      </w:r>
    </w:p>
    <w:p w14:paraId="4D33EDAE" w14:textId="77777777" w:rsidR="009E7943" w:rsidRDefault="009E7943" w:rsidP="009E7943">
      <w:pPr>
        <w:pStyle w:val="BodyText"/>
        <w:numPr>
          <w:ilvl w:val="0"/>
          <w:numId w:val="412"/>
        </w:numPr>
        <w:tabs>
          <w:tab w:val="left" w:pos="360"/>
        </w:tabs>
        <w:spacing w:before="81"/>
      </w:pPr>
      <w:r>
        <w:rPr>
          <w:color w:val="231F20"/>
        </w:rPr>
        <w:t xml:space="preserve">Fall and Spring follow the </w:t>
      </w:r>
      <w:r>
        <w:rPr>
          <w:color w:val="231F20"/>
          <w:spacing w:val="-1"/>
        </w:rPr>
        <w:t>regular</w:t>
      </w:r>
      <w:r>
        <w:rPr>
          <w:color w:val="231F20"/>
        </w:rPr>
        <w:t xml:space="preserve"> curriculum schedule for a </w:t>
      </w:r>
      <w:r>
        <w:rPr>
          <w:color w:val="231F20"/>
          <w:spacing w:val="-2"/>
        </w:rPr>
        <w:t>major.</w:t>
      </w:r>
    </w:p>
    <w:p w14:paraId="5C320AD8" w14:textId="77777777" w:rsidR="009E7943" w:rsidRDefault="009E7943" w:rsidP="009E7943">
      <w:pPr>
        <w:pStyle w:val="BodyText"/>
        <w:numPr>
          <w:ilvl w:val="0"/>
          <w:numId w:val="412"/>
        </w:numPr>
        <w:tabs>
          <w:tab w:val="left" w:pos="360"/>
        </w:tabs>
        <w:spacing w:before="81"/>
        <w:ind w:right="399"/>
      </w:pP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maximum financial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aid, 12</w:t>
      </w:r>
      <w:r>
        <w:rPr>
          <w:color w:val="231F20"/>
          <w:spacing w:val="-1"/>
        </w:rPr>
        <w:t xml:space="preserve"> credits</w:t>
      </w:r>
      <w:r>
        <w:rPr>
          <w:color w:val="231F20"/>
        </w:rPr>
        <w:t xml:space="preserve">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Liberal Studies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Courses 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taken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 4-month summer session listed.</w:t>
      </w:r>
    </w:p>
    <w:p w14:paraId="06D6EA1F" w14:textId="77777777" w:rsidR="009E7943" w:rsidRDefault="009E7943" w:rsidP="009E7943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14:paraId="7DE05F14" w14:textId="77777777" w:rsidR="009E7943" w:rsidRDefault="009E7943" w:rsidP="009E7943">
      <w:pPr>
        <w:spacing w:line="20" w:lineRule="atLeast"/>
        <w:ind w:left="110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6F430433" wp14:editId="79051282">
                <wp:extent cx="4318000" cy="12700"/>
                <wp:effectExtent l="3175" t="0" r="3175" b="6350"/>
                <wp:docPr id="807417860" name="Group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0" cy="12700"/>
                          <a:chOff x="0" y="0"/>
                          <a:chExt cx="6800" cy="20"/>
                        </a:xfrm>
                      </wpg:grpSpPr>
                      <wpg:grpSp>
                        <wpg:cNvPr id="418563850" name="Group 229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780" cy="2"/>
                            <a:chOff x="10" y="10"/>
                            <a:chExt cx="6780" cy="2"/>
                          </a:xfrm>
                        </wpg:grpSpPr>
                        <wps:wsp>
                          <wps:cNvPr id="1547903265" name="Freeform 229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7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780"/>
                                <a:gd name="T2" fmla="+- 0 6790 10"/>
                                <a:gd name="T3" fmla="*/ T2 w 6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80">
                                  <a:moveTo>
                                    <a:pt x="0" y="0"/>
                                  </a:moveTo>
                                  <a:lnTo>
                                    <a:pt x="67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0E0E43" id="Group 2291" o:spid="_x0000_s1026" style="width:340pt;height:1pt;mso-position-horizontal-relative:char;mso-position-vertical-relative:line" coordsize="6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">
                <v:group id="Group 2292" o:spid="_x0000_s1027" style="position:absolute;left:10;top:10;width:6780;height:2" coordorigin="10,10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">
                  <v:shape id="Freeform 2293" o:spid="_x0000_s1028" style="position:absolute;left:10;top:1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" path="m,l6780,e" filled="f" strokecolor="#231f20" strokeweight="1pt">
                    <v:path arrowok="t" o:connecttype="custom" o:connectlocs="0,0;6780,0" o:connectangles="0,0"/>
                  </v:shape>
                </v:group>
                <w10:anchorlock/>
              </v:group>
            </w:pict>
          </mc:Fallback>
        </mc:AlternateContent>
      </w:r>
    </w:p>
    <w:p w14:paraId="23AC8ED5" w14:textId="77777777" w:rsidR="009E7943" w:rsidRDefault="009E7943" w:rsidP="009E7943">
      <w:pPr>
        <w:spacing w:before="1"/>
        <w:ind w:left="1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CIS COURSE DESCRIPTIONS</w:t>
      </w:r>
    </w:p>
    <w:p w14:paraId="2DF051EE" w14:textId="77777777" w:rsidR="009E7943" w:rsidRDefault="009E7943" w:rsidP="009E7943">
      <w:pPr>
        <w:spacing w:line="20" w:lineRule="atLeast"/>
        <w:ind w:left="110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52A3FA57" wp14:editId="77C7B1D8">
                <wp:extent cx="4318000" cy="12700"/>
                <wp:effectExtent l="3175" t="1270" r="3175" b="5080"/>
                <wp:docPr id="1311303270" name="Group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0" cy="12700"/>
                          <a:chOff x="0" y="0"/>
                          <a:chExt cx="6800" cy="20"/>
                        </a:xfrm>
                      </wpg:grpSpPr>
                      <wpg:grpSp>
                        <wpg:cNvPr id="1419419507" name="Group 228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780" cy="2"/>
                            <a:chOff x="10" y="10"/>
                            <a:chExt cx="6780" cy="2"/>
                          </a:xfrm>
                        </wpg:grpSpPr>
                        <wps:wsp>
                          <wps:cNvPr id="1128450877" name="Freeform 229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7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780"/>
                                <a:gd name="T2" fmla="+- 0 6790 10"/>
                                <a:gd name="T3" fmla="*/ T2 w 6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80">
                                  <a:moveTo>
                                    <a:pt x="0" y="0"/>
                                  </a:moveTo>
                                  <a:lnTo>
                                    <a:pt x="67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5F5A6C" id="Group 2288" o:spid="_x0000_s1026" style="width:340pt;height:1pt;mso-position-horizontal-relative:char;mso-position-vertical-relative:line" coordsize="6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">
                <v:group id="Group 2289" o:spid="_x0000_s1027" style="position:absolute;left:10;top:10;width:6780;height:2" coordorigin="10,10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">
                  <v:shape id="Freeform 2290" o:spid="_x0000_s1028" style="position:absolute;left:10;top:1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" path="m,l6780,e" filled="f" strokecolor="#231f20" strokeweight="1pt">
                    <v:path arrowok="t" o:connecttype="custom" o:connectlocs="0,0;6780,0" o:connectangles="0,0"/>
                  </v:shape>
                </v:group>
                <w10:anchorlock/>
              </v:group>
            </w:pict>
          </mc:Fallback>
        </mc:AlternateContent>
      </w:r>
    </w:p>
    <w:p w14:paraId="7783D50D" w14:textId="77777777" w:rsidR="009E7943" w:rsidRDefault="009E7943" w:rsidP="009E7943">
      <w:pPr>
        <w:pStyle w:val="BodyText"/>
        <w:spacing w:before="83"/>
        <w:ind w:right="146"/>
      </w:pPr>
      <w:r>
        <w:rPr>
          <w:color w:val="231F20"/>
        </w:rPr>
        <w:t xml:space="preserve">CIS courses </w:t>
      </w:r>
      <w:r>
        <w:rPr>
          <w:color w:val="231F20"/>
          <w:spacing w:val="-1"/>
        </w:rPr>
        <w:t>represent</w:t>
      </w:r>
      <w:r>
        <w:rPr>
          <w:color w:val="231F20"/>
        </w:rPr>
        <w:t xml:space="preserve"> content that is </w:t>
      </w:r>
      <w:r>
        <w:rPr>
          <w:color w:val="231F20"/>
          <w:spacing w:val="-1"/>
        </w:rPr>
        <w:t>cross-disciplinary</w:t>
      </w:r>
      <w:r>
        <w:rPr>
          <w:color w:val="231F20"/>
        </w:rPr>
        <w:t xml:space="preserve"> or foundational to all computing </w:t>
      </w:r>
      <w:r>
        <w:rPr>
          <w:color w:val="231F20"/>
          <w:spacing w:val="-1"/>
        </w:rPr>
        <w:t>degree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requirements.</w:t>
      </w:r>
      <w:r>
        <w:rPr>
          <w:color w:val="231F20"/>
        </w:rPr>
        <w:t xml:space="preserve"> CIS courses form the common </w:t>
      </w:r>
      <w:r>
        <w:rPr>
          <w:color w:val="231F20"/>
          <w:spacing w:val="-1"/>
        </w:rPr>
        <w:t>core</w:t>
      </w:r>
      <w:r>
        <w:rPr>
          <w:color w:val="231F20"/>
        </w:rPr>
        <w:t xml:space="preserve"> to the CS, SE and IS </w:t>
      </w:r>
      <w:r>
        <w:rPr>
          <w:color w:val="231F20"/>
          <w:spacing w:val="-1"/>
        </w:rPr>
        <w:t>degrees.</w:t>
      </w:r>
    </w:p>
    <w:p w14:paraId="17913967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3953EAA0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 xml:space="preserve">CIS 150: Business </w:t>
      </w:r>
      <w:r>
        <w:rPr>
          <w:color w:val="231F20"/>
          <w:spacing w:val="-2"/>
        </w:rPr>
        <w:t>Technology</w:t>
      </w:r>
      <w:r>
        <w:rPr>
          <w:color w:val="231F20"/>
        </w:rPr>
        <w:t xml:space="preserve"> I*</w:t>
      </w:r>
    </w:p>
    <w:p w14:paraId="635CDD88" w14:textId="77777777" w:rsidR="009E7943" w:rsidRDefault="009E7943" w:rsidP="009E7943">
      <w:pPr>
        <w:pStyle w:val="BodyText"/>
        <w:tabs>
          <w:tab w:val="left" w:pos="6273"/>
        </w:tabs>
        <w:spacing w:before="4"/>
        <w:ind w:right="199"/>
        <w:rPr>
          <w:rFonts w:cs="Book Antiqua"/>
        </w:rPr>
      </w:pP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hands-on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the application of personal computers in a modern, networked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business </w:t>
      </w:r>
      <w:r>
        <w:rPr>
          <w:color w:val="231F20"/>
          <w:spacing w:val="-1"/>
        </w:rPr>
        <w:t>environment.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the </w:t>
      </w:r>
      <w:r>
        <w:rPr>
          <w:color w:val="231F20"/>
          <w:spacing w:val="-2"/>
        </w:rPr>
        <w:t>Windows</w:t>
      </w:r>
      <w:r>
        <w:rPr>
          <w:color w:val="231F20"/>
        </w:rPr>
        <w:t xml:space="preserve"> operating system, use of the Internet, the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3"/>
        </w:rPr>
        <w:t>World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Wide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Web,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components of</w:t>
      </w:r>
      <w:r>
        <w:rPr>
          <w:color w:val="231F20"/>
          <w:spacing w:val="-1"/>
        </w:rPr>
        <w:t xml:space="preserve"> Microsoft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Office,</w:t>
      </w:r>
      <w:r>
        <w:rPr>
          <w:color w:val="231F20"/>
        </w:rPr>
        <w:t xml:space="preserve"> 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particular emphasis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  <w:spacing w:val="-4"/>
        </w:rPr>
        <w:t>Word,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 xml:space="preserve">Excel, and </w:t>
      </w:r>
      <w:proofErr w:type="spellStart"/>
      <w:r>
        <w:rPr>
          <w:color w:val="231F20"/>
        </w:rPr>
        <w:t>Powerpoint</w:t>
      </w:r>
      <w:proofErr w:type="spellEnd"/>
      <w:r>
        <w:rPr>
          <w:color w:val="231F20"/>
        </w:rPr>
        <w:t>.</w:t>
      </w:r>
      <w:r>
        <w:rPr>
          <w:color w:val="231F20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</w:t>
      </w:r>
    </w:p>
    <w:p w14:paraId="7CAB8956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170: PC OS/Internet*</w:t>
      </w:r>
    </w:p>
    <w:p w14:paraId="5BC0ADC3" w14:textId="77777777" w:rsidR="009E7943" w:rsidRDefault="009E7943" w:rsidP="009E7943">
      <w:pPr>
        <w:pStyle w:val="BodyText"/>
        <w:tabs>
          <w:tab w:val="left" w:pos="6335"/>
        </w:tabs>
        <w:spacing w:before="4"/>
        <w:ind w:right="199"/>
        <w:rPr>
          <w:rFonts w:cs="Book Antiqua"/>
        </w:rPr>
      </w:pP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detailed discussion of modern personal computers, peripheral devices, operating systems, graphical </w:t>
      </w:r>
      <w:proofErr w:type="gramStart"/>
      <w:r>
        <w:rPr>
          <w:color w:val="231F20"/>
        </w:rPr>
        <w:t>interfaces</w:t>
      </w:r>
      <w:proofErr w:type="gramEnd"/>
      <w:r>
        <w:rPr>
          <w:color w:val="231F20"/>
        </w:rPr>
        <w:t xml:space="preserve"> and use of the Internet.</w:t>
      </w:r>
      <w:r>
        <w:rPr>
          <w:color w:val="231F20"/>
        </w:rPr>
        <w:tab/>
      </w:r>
      <w:r>
        <w:rPr>
          <w:i/>
          <w:color w:val="231F20"/>
        </w:rPr>
        <w:t xml:space="preserve">1 </w:t>
      </w:r>
      <w:r>
        <w:rPr>
          <w:i/>
          <w:color w:val="231F20"/>
          <w:spacing w:val="-1"/>
        </w:rPr>
        <w:t>credit</w:t>
      </w:r>
    </w:p>
    <w:p w14:paraId="09D7060F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 xml:space="preserve">CIS 171: PC </w:t>
      </w:r>
      <w:r>
        <w:rPr>
          <w:color w:val="231F20"/>
          <w:spacing w:val="-3"/>
        </w:rPr>
        <w:t>Word</w:t>
      </w:r>
      <w:r>
        <w:rPr>
          <w:color w:val="231F20"/>
        </w:rPr>
        <w:t xml:space="preserve"> Processing*</w:t>
      </w:r>
    </w:p>
    <w:p w14:paraId="1910165D" w14:textId="77777777" w:rsidR="009E7943" w:rsidRDefault="009E7943" w:rsidP="009E7943">
      <w:pPr>
        <w:pStyle w:val="BodyText"/>
        <w:tabs>
          <w:tab w:val="left" w:pos="6335"/>
        </w:tabs>
        <w:spacing w:before="4"/>
        <w:ind w:right="199"/>
        <w:rPr>
          <w:rFonts w:cs="Book Antiqua"/>
        </w:rPr>
      </w:pPr>
      <w:r>
        <w:rPr>
          <w:color w:val="231F20"/>
        </w:rPr>
        <w:t xml:space="preserve">An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</w:t>
      </w:r>
      <w:r>
        <w:rPr>
          <w:color w:val="231F20"/>
          <w:spacing w:val="-1"/>
        </w:rPr>
        <w:t>word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</w:rPr>
        <w:t xml:space="preserve"> on a personal </w:t>
      </w:r>
      <w:r>
        <w:rPr>
          <w:color w:val="231F20"/>
          <w:spacing w:val="-2"/>
        </w:rPr>
        <w:t>computer.</w:t>
      </w:r>
      <w:r>
        <w:rPr>
          <w:color w:val="231F20"/>
        </w:rPr>
        <w:t xml:space="preserve"> Both basic and advanced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 xml:space="preserve">document </w:t>
      </w:r>
      <w:r>
        <w:rPr>
          <w:color w:val="231F20"/>
          <w:spacing w:val="-1"/>
        </w:rPr>
        <w:t>preparation</w:t>
      </w:r>
      <w:r>
        <w:rPr>
          <w:color w:val="231F20"/>
        </w:rPr>
        <w:t xml:space="preserve"> capabilities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presented.</w:t>
      </w:r>
      <w:r>
        <w:rPr>
          <w:color w:val="231F20"/>
        </w:rPr>
        <w:t xml:space="preserve"> Use of a </w:t>
      </w:r>
      <w:r>
        <w:rPr>
          <w:color w:val="231F20"/>
          <w:spacing w:val="-1"/>
        </w:rPr>
        <w:t>word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processor</w:t>
      </w:r>
      <w:r>
        <w:rPr>
          <w:color w:val="231F20"/>
        </w:rPr>
        <w:t xml:space="preserve"> to facilitate writing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-1"/>
        </w:rPr>
        <w:t>efforts</w:t>
      </w:r>
      <w:r>
        <w:rPr>
          <w:color w:val="231F20"/>
        </w:rPr>
        <w:t xml:space="preserve"> is a course objective.</w:t>
      </w:r>
      <w:r>
        <w:rPr>
          <w:color w:val="231F20"/>
        </w:rPr>
        <w:tab/>
      </w:r>
      <w:r>
        <w:rPr>
          <w:i/>
          <w:color w:val="231F20"/>
        </w:rPr>
        <w:t xml:space="preserve">1 </w:t>
      </w:r>
      <w:r>
        <w:rPr>
          <w:i/>
          <w:color w:val="231F20"/>
          <w:spacing w:val="-1"/>
        </w:rPr>
        <w:t>credit</w:t>
      </w:r>
    </w:p>
    <w:p w14:paraId="1936A802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172: PC Electronic Spreadsheet</w:t>
      </w:r>
    </w:p>
    <w:p w14:paraId="60D80D5F" w14:textId="77777777" w:rsidR="009E7943" w:rsidRDefault="009E7943" w:rsidP="009E7943">
      <w:pPr>
        <w:pStyle w:val="BodyText"/>
        <w:tabs>
          <w:tab w:val="left" w:pos="6335"/>
        </w:tabs>
        <w:spacing w:before="4"/>
        <w:ind w:right="199"/>
        <w:rPr>
          <w:rFonts w:cs="Book Antiqua"/>
        </w:rPr>
      </w:pP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detailed discussion of </w:t>
      </w:r>
      <w:r>
        <w:rPr>
          <w:color w:val="231F20"/>
          <w:spacing w:val="-1"/>
        </w:rPr>
        <w:t>electronic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</w:rPr>
        <w:t xml:space="preserve"> functions and operations. Students </w:t>
      </w:r>
      <w:r>
        <w:rPr>
          <w:color w:val="231F20"/>
          <w:spacing w:val="-1"/>
        </w:rPr>
        <w:t>receive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 xml:space="preserve">extensive hands-on experience in </w:t>
      </w:r>
      <w:r>
        <w:rPr>
          <w:color w:val="231F20"/>
          <w:spacing w:val="-1"/>
        </w:rPr>
        <w:t>creating</w:t>
      </w:r>
      <w:r>
        <w:rPr>
          <w:color w:val="231F20"/>
        </w:rPr>
        <w:t xml:space="preserve"> and editing an </w:t>
      </w:r>
      <w:r>
        <w:rPr>
          <w:color w:val="231F20"/>
          <w:spacing w:val="-1"/>
        </w:rPr>
        <w:t>electronic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spreadsheet.</w:t>
      </w:r>
      <w:r>
        <w:rPr>
          <w:color w:val="231F20"/>
          <w:spacing w:val="-1"/>
        </w:rPr>
        <w:tab/>
      </w:r>
      <w:r>
        <w:rPr>
          <w:i/>
          <w:color w:val="231F20"/>
        </w:rPr>
        <w:t xml:space="preserve">1 </w:t>
      </w:r>
      <w:r>
        <w:rPr>
          <w:i/>
          <w:color w:val="231F20"/>
          <w:spacing w:val="-1"/>
        </w:rPr>
        <w:t>credit</w:t>
      </w:r>
    </w:p>
    <w:p w14:paraId="5B85DBA3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173: PC Database</w:t>
      </w:r>
    </w:p>
    <w:p w14:paraId="3947EC29" w14:textId="77777777" w:rsidR="009E7943" w:rsidRDefault="009E7943" w:rsidP="009E7943">
      <w:pPr>
        <w:pStyle w:val="BodyText"/>
        <w:tabs>
          <w:tab w:val="left" w:pos="6335"/>
        </w:tabs>
        <w:spacing w:before="4"/>
        <w:ind w:right="199"/>
        <w:rPr>
          <w:rFonts w:cs="Book Antiqua"/>
        </w:rPr>
      </w:pPr>
      <w:r>
        <w:rPr>
          <w:color w:val="231F20"/>
        </w:rPr>
        <w:t xml:space="preserve">An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</w:t>
      </w:r>
      <w:r>
        <w:rPr>
          <w:color w:val="231F20"/>
          <w:spacing w:val="-1"/>
        </w:rPr>
        <w:t>relational</w:t>
      </w:r>
      <w:r>
        <w:rPr>
          <w:color w:val="231F20"/>
        </w:rPr>
        <w:t xml:space="preserve"> database </w:t>
      </w:r>
      <w:r>
        <w:rPr>
          <w:color w:val="231F20"/>
          <w:spacing w:val="-1"/>
        </w:rPr>
        <w:t>processing</w:t>
      </w:r>
      <w:r>
        <w:rPr>
          <w:color w:val="231F20"/>
        </w:rPr>
        <w:t xml:space="preserve"> on a personal </w:t>
      </w:r>
      <w:r>
        <w:rPr>
          <w:color w:val="231F20"/>
          <w:spacing w:val="-2"/>
        </w:rPr>
        <w:t>computer.</w:t>
      </w:r>
      <w:r>
        <w:rPr>
          <w:color w:val="231F20"/>
        </w:rPr>
        <w:t xml:space="preserve"> Database topics of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 xml:space="preserve">data dictionary </w:t>
      </w:r>
      <w:r>
        <w:rPr>
          <w:color w:val="231F20"/>
          <w:spacing w:val="-1"/>
        </w:rPr>
        <w:t>construction,</w:t>
      </w:r>
      <w:r>
        <w:rPr>
          <w:color w:val="231F20"/>
        </w:rPr>
        <w:t xml:space="preserve"> data </w:t>
      </w:r>
      <w:r>
        <w:rPr>
          <w:color w:val="231F20"/>
          <w:spacing w:val="-3"/>
        </w:rPr>
        <w:t>entry,</w:t>
      </w:r>
      <w:r>
        <w:rPr>
          <w:color w:val="231F20"/>
        </w:rPr>
        <w:t xml:space="preserve"> and queries to the database using SQL, form design,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</w:rPr>
        <w:t xml:space="preserve"> and labels, and their connection to tables.</w:t>
      </w:r>
      <w:r>
        <w:rPr>
          <w:color w:val="231F20"/>
        </w:rPr>
        <w:tab/>
      </w:r>
      <w:r>
        <w:rPr>
          <w:i/>
          <w:color w:val="231F20"/>
        </w:rPr>
        <w:t xml:space="preserve">1 </w:t>
      </w:r>
      <w:r>
        <w:rPr>
          <w:i/>
          <w:color w:val="231F20"/>
          <w:spacing w:val="-1"/>
        </w:rPr>
        <w:t>credit</w:t>
      </w:r>
    </w:p>
    <w:p w14:paraId="173BA29C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174: PC Graphical Presentation</w:t>
      </w:r>
    </w:p>
    <w:p w14:paraId="65D9F99C" w14:textId="77777777" w:rsidR="009E7943" w:rsidRDefault="009E7943" w:rsidP="009E7943">
      <w:pPr>
        <w:pStyle w:val="BodyText"/>
        <w:spacing w:before="4"/>
        <w:ind w:right="662"/>
      </w:pP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detailed discussion of </w:t>
      </w:r>
      <w:r>
        <w:rPr>
          <w:color w:val="231F20"/>
          <w:spacing w:val="-1"/>
        </w:rPr>
        <w:t>computer-based</w:t>
      </w:r>
      <w:r>
        <w:rPr>
          <w:color w:val="231F20"/>
        </w:rPr>
        <w:t xml:space="preserve"> graphical </w:t>
      </w:r>
      <w:r>
        <w:rPr>
          <w:color w:val="231F20"/>
          <w:spacing w:val="-1"/>
        </w:rPr>
        <w:t>presentation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software.</w:t>
      </w:r>
      <w:r>
        <w:rPr>
          <w:color w:val="231F20"/>
        </w:rPr>
        <w:t xml:space="preserve"> Students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1"/>
        </w:rPr>
        <w:t>receive</w:t>
      </w:r>
      <w:r>
        <w:rPr>
          <w:color w:val="231F20"/>
        </w:rPr>
        <w:t xml:space="preserve"> extensive hands-on experience </w:t>
      </w:r>
      <w:r>
        <w:rPr>
          <w:color w:val="231F20"/>
          <w:spacing w:val="-1"/>
        </w:rPr>
        <w:t>creating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graphical </w:t>
      </w:r>
      <w:r>
        <w:rPr>
          <w:color w:val="231F20"/>
          <w:spacing w:val="-1"/>
        </w:rPr>
        <w:t>presentations</w:t>
      </w:r>
      <w:r>
        <w:rPr>
          <w:color w:val="231F20"/>
        </w:rPr>
        <w:t xml:space="preserve"> and</w:t>
      </w:r>
    </w:p>
    <w:p w14:paraId="7649C5B0" w14:textId="77777777" w:rsidR="009E7943" w:rsidRDefault="009E7943" w:rsidP="009E7943">
      <w:pPr>
        <w:tabs>
          <w:tab w:val="left" w:pos="6335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slide shows.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1 </w:t>
      </w:r>
      <w:r>
        <w:rPr>
          <w:rFonts w:ascii="Book Antiqua"/>
          <w:i/>
          <w:color w:val="231F20"/>
          <w:spacing w:val="-1"/>
          <w:sz w:val="16"/>
        </w:rPr>
        <w:t>credit</w:t>
      </w:r>
    </w:p>
    <w:p w14:paraId="0731DFFC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180: Problem Solving and Computer Programming</w:t>
      </w:r>
    </w:p>
    <w:p w14:paraId="1F6A8185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The course focuses on </w:t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solving and its </w:t>
      </w:r>
      <w:r>
        <w:rPr>
          <w:color w:val="231F20"/>
          <w:spacing w:val="-1"/>
        </w:rPr>
        <w:t>relationship</w:t>
      </w:r>
      <w:r>
        <w:rPr>
          <w:color w:val="231F20"/>
        </w:rPr>
        <w:t xml:space="preserve"> to computer </w:t>
      </w:r>
      <w:r>
        <w:rPr>
          <w:color w:val="231F20"/>
          <w:spacing w:val="-1"/>
        </w:rPr>
        <w:t>programming.</w:t>
      </w:r>
      <w:r>
        <w:rPr>
          <w:color w:val="231F20"/>
        </w:rPr>
        <w:t xml:space="preserve"> The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 xml:space="preserve">student is </w:t>
      </w:r>
      <w:r>
        <w:rPr>
          <w:color w:val="231F20"/>
          <w:spacing w:val="-1"/>
        </w:rPr>
        <w:t>introduced</w:t>
      </w:r>
      <w:r>
        <w:rPr>
          <w:color w:val="231F20"/>
        </w:rPr>
        <w:t xml:space="preserve"> to the tools for developing the solution to a </w:t>
      </w:r>
      <w:r>
        <w:rPr>
          <w:color w:val="231F20"/>
          <w:spacing w:val="-1"/>
        </w:rPr>
        <w:t>problem,</w:t>
      </w:r>
      <w:r>
        <w:rPr>
          <w:color w:val="231F20"/>
        </w:rPr>
        <w:t xml:space="preserve"> and its subsequent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implementation as an algorithm in a computer </w:t>
      </w:r>
      <w:r>
        <w:rPr>
          <w:color w:val="231F20"/>
          <w:spacing w:val="-1"/>
        </w:rPr>
        <w:t>program.</w:t>
      </w:r>
      <w:r>
        <w:rPr>
          <w:color w:val="231F20"/>
        </w:rPr>
        <w:t xml:space="preserve"> Once the </w:t>
      </w:r>
      <w:r>
        <w:rPr>
          <w:color w:val="231F20"/>
          <w:spacing w:val="-1"/>
        </w:rPr>
        <w:t>introductory</w:t>
      </w:r>
      <w:r>
        <w:rPr>
          <w:color w:val="231F20"/>
        </w:rPr>
        <w:t xml:space="preserve"> concepts of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computer algorithm development have been assimilated, the student </w:t>
      </w:r>
      <w:r>
        <w:rPr>
          <w:color w:val="231F20"/>
          <w:spacing w:val="-1"/>
        </w:rPr>
        <w:t>progresses</w:t>
      </w:r>
      <w:r>
        <w:rPr>
          <w:color w:val="231F20"/>
        </w:rPr>
        <w:t xml:space="preserve"> to </w:t>
      </w:r>
      <w:r>
        <w:rPr>
          <w:color w:val="231F20"/>
          <w:spacing w:val="-1"/>
        </w:rPr>
        <w:t>creating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in the Java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language including sequence, condition, iteration,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functional </w:t>
      </w:r>
      <w:proofErr w:type="gramStart"/>
      <w:r>
        <w:rPr>
          <w:color w:val="231F20"/>
        </w:rPr>
        <w:t>decomposition</w:t>
      </w:r>
      <w:proofErr w:type="gramEnd"/>
      <w:r>
        <w:rPr>
          <w:color w:val="231F20"/>
        </w:rPr>
        <w:t xml:space="preserve"> and object use.</w:t>
      </w:r>
    </w:p>
    <w:p w14:paraId="53F77CEB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Corequisite:</w:t>
      </w:r>
      <w:r>
        <w:rPr>
          <w:color w:val="231F20"/>
        </w:rPr>
        <w:t xml:space="preserve"> CIS 181</w:t>
      </w:r>
    </w:p>
    <w:p w14:paraId="588026A6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High School </w:t>
      </w:r>
      <w:r>
        <w:rPr>
          <w:rFonts w:ascii="Book Antiqua"/>
          <w:color w:val="231F20"/>
          <w:spacing w:val="-2"/>
          <w:sz w:val="16"/>
        </w:rPr>
        <w:t>Trigonometry</w:t>
      </w:r>
      <w:r>
        <w:rPr>
          <w:rFonts w:ascii="Book Antiqua"/>
          <w:color w:val="231F20"/>
          <w:sz w:val="16"/>
        </w:rPr>
        <w:t xml:space="preserve"> or equivalent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2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4757A1FE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181: Problem Solving and Computer Programming Lab</w:t>
      </w:r>
    </w:p>
    <w:p w14:paraId="07EE7880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The course focuses on </w:t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solving and its </w:t>
      </w:r>
      <w:r>
        <w:rPr>
          <w:color w:val="231F20"/>
          <w:spacing w:val="-1"/>
        </w:rPr>
        <w:t>relationship</w:t>
      </w:r>
      <w:r>
        <w:rPr>
          <w:color w:val="231F20"/>
        </w:rPr>
        <w:t xml:space="preserve"> to computer </w:t>
      </w:r>
      <w:r>
        <w:rPr>
          <w:color w:val="231F20"/>
          <w:spacing w:val="-1"/>
        </w:rPr>
        <w:t>programming.</w:t>
      </w:r>
      <w:r>
        <w:rPr>
          <w:color w:val="231F20"/>
        </w:rPr>
        <w:t xml:space="preserve"> The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 xml:space="preserve">student is </w:t>
      </w:r>
      <w:r>
        <w:rPr>
          <w:color w:val="231F20"/>
          <w:spacing w:val="-1"/>
        </w:rPr>
        <w:t>introduced</w:t>
      </w:r>
      <w:r>
        <w:rPr>
          <w:color w:val="231F20"/>
        </w:rPr>
        <w:t xml:space="preserve"> to the tools for developing the solution to a </w:t>
      </w:r>
      <w:r>
        <w:rPr>
          <w:color w:val="231F20"/>
          <w:spacing w:val="-1"/>
        </w:rPr>
        <w:t>problem,</w:t>
      </w:r>
      <w:r>
        <w:rPr>
          <w:color w:val="231F20"/>
        </w:rPr>
        <w:t xml:space="preserve"> and its subsequent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implementation as an algorithm in a computer </w:t>
      </w:r>
      <w:r>
        <w:rPr>
          <w:color w:val="231F20"/>
          <w:spacing w:val="-1"/>
        </w:rPr>
        <w:t>program.</w:t>
      </w:r>
      <w:r>
        <w:rPr>
          <w:color w:val="231F20"/>
        </w:rPr>
        <w:t xml:space="preserve"> Once the </w:t>
      </w:r>
      <w:r>
        <w:rPr>
          <w:color w:val="231F20"/>
          <w:spacing w:val="-1"/>
        </w:rPr>
        <w:t>introductory</w:t>
      </w:r>
      <w:r>
        <w:rPr>
          <w:color w:val="231F20"/>
        </w:rPr>
        <w:t xml:space="preserve"> concepts of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computer algorithm development have been assimilated, the student </w:t>
      </w:r>
      <w:r>
        <w:rPr>
          <w:color w:val="231F20"/>
          <w:spacing w:val="-1"/>
        </w:rPr>
        <w:t>progresses</w:t>
      </w:r>
      <w:r>
        <w:rPr>
          <w:color w:val="231F20"/>
        </w:rPr>
        <w:t xml:space="preserve"> to </w:t>
      </w:r>
      <w:r>
        <w:rPr>
          <w:color w:val="231F20"/>
          <w:spacing w:val="-1"/>
        </w:rPr>
        <w:t>creating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in the Java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language including sequence, condition, iteration,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functional </w:t>
      </w:r>
      <w:proofErr w:type="gramStart"/>
      <w:r>
        <w:rPr>
          <w:color w:val="231F20"/>
        </w:rPr>
        <w:t>decomposition</w:t>
      </w:r>
      <w:proofErr w:type="gramEnd"/>
      <w:r>
        <w:rPr>
          <w:color w:val="231F20"/>
        </w:rPr>
        <w:t xml:space="preserve"> and object use.</w:t>
      </w:r>
    </w:p>
    <w:p w14:paraId="62917734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Corequisite:</w:t>
      </w:r>
      <w:r>
        <w:rPr>
          <w:color w:val="231F20"/>
        </w:rPr>
        <w:t xml:space="preserve"> CIS 180</w:t>
      </w:r>
    </w:p>
    <w:p w14:paraId="0196E248" w14:textId="77777777" w:rsidR="009E7943" w:rsidRDefault="009E7943" w:rsidP="009E7943">
      <w:pPr>
        <w:tabs>
          <w:tab w:val="left" w:pos="6006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High School </w:t>
      </w:r>
      <w:r>
        <w:rPr>
          <w:rFonts w:ascii="Book Antiqua"/>
          <w:color w:val="231F20"/>
          <w:spacing w:val="-2"/>
          <w:sz w:val="16"/>
        </w:rPr>
        <w:t>Trigonometry</w:t>
      </w:r>
      <w:r>
        <w:rPr>
          <w:rFonts w:ascii="Book Antiqua"/>
          <w:color w:val="231F20"/>
          <w:sz w:val="16"/>
        </w:rPr>
        <w:t xml:space="preserve"> or equivalent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1 </w:t>
      </w:r>
      <w:r>
        <w:rPr>
          <w:rFonts w:ascii="Book Antiqua"/>
          <w:i/>
          <w:color w:val="231F20"/>
          <w:spacing w:val="-1"/>
          <w:sz w:val="16"/>
        </w:rPr>
        <w:t>credit,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14739636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pgSz w:w="8640" w:h="12960"/>
          <w:pgMar w:top="1100" w:right="720" w:bottom="280" w:left="900" w:header="713" w:footer="0" w:gutter="0"/>
          <w:cols w:space="720"/>
        </w:sectPr>
      </w:pPr>
    </w:p>
    <w:p w14:paraId="315655FC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i/>
          <w:sz w:val="19"/>
          <w:szCs w:val="19"/>
        </w:rPr>
      </w:pPr>
    </w:p>
    <w:p w14:paraId="582D64A6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CIS 182: Object-Oriented Programming</w:t>
      </w:r>
    </w:p>
    <w:p w14:paraId="607B0A0F" w14:textId="77777777" w:rsidR="009E7943" w:rsidRDefault="009E7943" w:rsidP="009E7943">
      <w:pPr>
        <w:pStyle w:val="BodyText"/>
        <w:spacing w:before="4"/>
        <w:ind w:right="202"/>
      </w:pPr>
      <w:r>
        <w:rPr>
          <w:color w:val="231F20"/>
        </w:rPr>
        <w:t xml:space="preserve">The course is aimed at developing advanced object-oriented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skills, and</w:t>
      </w:r>
      <w:proofErr w:type="gramEnd"/>
      <w:r>
        <w:rPr>
          <w:color w:val="231F20"/>
        </w:rPr>
        <w:t xml:space="preserve"> assumes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a foundation in the basic syntax of Java. The student will </w:t>
      </w:r>
      <w:r>
        <w:rPr>
          <w:color w:val="231F20"/>
          <w:spacing w:val="-1"/>
        </w:rPr>
        <w:t>explore</w:t>
      </w:r>
      <w:r>
        <w:rPr>
          <w:color w:val="231F20"/>
        </w:rPr>
        <w:t xml:space="preserve"> the basis of </w:t>
      </w:r>
      <w:r>
        <w:rPr>
          <w:color w:val="231F20"/>
          <w:spacing w:val="-1"/>
        </w:rPr>
        <w:t>software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 xml:space="preserve">development using the major </w:t>
      </w:r>
      <w:r>
        <w:rPr>
          <w:color w:val="231F20"/>
          <w:spacing w:val="-1"/>
        </w:rPr>
        <w:t>constructs</w:t>
      </w:r>
      <w:r>
        <w:rPr>
          <w:color w:val="231F20"/>
        </w:rPr>
        <w:t xml:space="preserve"> of encapsulation, polymorphism, </w:t>
      </w:r>
      <w:proofErr w:type="gramStart"/>
      <w:r>
        <w:rPr>
          <w:color w:val="231F20"/>
        </w:rPr>
        <w:t>inheritance</w:t>
      </w:r>
      <w:proofErr w:type="gramEnd"/>
    </w:p>
    <w:p w14:paraId="6B3DCA32" w14:textId="77777777" w:rsidR="009E7943" w:rsidRDefault="009E7943" w:rsidP="009E7943">
      <w:pPr>
        <w:pStyle w:val="BodyText"/>
        <w:ind w:right="294"/>
      </w:pPr>
      <w:r>
        <w:rPr>
          <w:color w:val="231F20"/>
        </w:rPr>
        <w:t xml:space="preserve">and dynamic binding. </w:t>
      </w:r>
      <w:r>
        <w:rPr>
          <w:color w:val="231F20"/>
          <w:spacing w:val="-3"/>
        </w:rPr>
        <w:t>Topics</w:t>
      </w:r>
      <w:r>
        <w:rPr>
          <w:color w:val="231F20"/>
        </w:rPr>
        <w:t xml:space="preserve"> include GUI objects, event-driven </w:t>
      </w:r>
      <w:r>
        <w:rPr>
          <w:color w:val="231F20"/>
          <w:spacing w:val="-1"/>
        </w:rPr>
        <w:t>programming,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threading,</w:t>
      </w:r>
      <w:r>
        <w:rPr>
          <w:color w:val="231F20"/>
          <w:spacing w:val="39"/>
        </w:rPr>
        <w:t xml:space="preserve"> </w:t>
      </w:r>
      <w:proofErr w:type="gramStart"/>
      <w:r>
        <w:rPr>
          <w:color w:val="231F20"/>
        </w:rPr>
        <w:t>networking</w:t>
      </w:r>
      <w:proofErr w:type="gramEnd"/>
      <w:r>
        <w:rPr>
          <w:color w:val="231F20"/>
        </w:rPr>
        <w:t xml:space="preserve"> and exception handling.</w:t>
      </w:r>
    </w:p>
    <w:p w14:paraId="3C82DDD2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Corequisite:</w:t>
      </w:r>
      <w:r>
        <w:rPr>
          <w:color w:val="231F20"/>
        </w:rPr>
        <w:t xml:space="preserve"> CIS 183</w:t>
      </w:r>
    </w:p>
    <w:p w14:paraId="03848C4C" w14:textId="77777777" w:rsidR="009E7943" w:rsidRDefault="009E7943" w:rsidP="009E7943">
      <w:pPr>
        <w:tabs>
          <w:tab w:val="left" w:pos="5748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180 and CIS 181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2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0F06EC45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183: Object-Oriented Programming Lab</w:t>
      </w:r>
    </w:p>
    <w:p w14:paraId="17A2D06F" w14:textId="77777777" w:rsidR="009E7943" w:rsidRDefault="009E7943" w:rsidP="009E7943">
      <w:pPr>
        <w:pStyle w:val="BodyText"/>
        <w:spacing w:before="4"/>
        <w:ind w:right="202"/>
      </w:pPr>
      <w:r>
        <w:rPr>
          <w:color w:val="231F20"/>
        </w:rPr>
        <w:t xml:space="preserve">The course is aimed at developing advanced object-oriented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skills, and</w:t>
      </w:r>
      <w:proofErr w:type="gramEnd"/>
      <w:r>
        <w:rPr>
          <w:color w:val="231F20"/>
        </w:rPr>
        <w:t xml:space="preserve"> assumes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a foundation in the basic syntax of Java. The student will </w:t>
      </w:r>
      <w:r>
        <w:rPr>
          <w:color w:val="231F20"/>
          <w:spacing w:val="-1"/>
        </w:rPr>
        <w:t>explore</w:t>
      </w:r>
      <w:r>
        <w:rPr>
          <w:color w:val="231F20"/>
        </w:rPr>
        <w:t xml:space="preserve"> the basis of </w:t>
      </w:r>
      <w:r>
        <w:rPr>
          <w:color w:val="231F20"/>
          <w:spacing w:val="-1"/>
        </w:rPr>
        <w:t>software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 xml:space="preserve">development using the major </w:t>
      </w:r>
      <w:r>
        <w:rPr>
          <w:color w:val="231F20"/>
          <w:spacing w:val="-1"/>
        </w:rPr>
        <w:t>constructs</w:t>
      </w:r>
      <w:r>
        <w:rPr>
          <w:color w:val="231F20"/>
        </w:rPr>
        <w:t xml:space="preserve"> of encapsulation, polymorphism, </w:t>
      </w:r>
      <w:proofErr w:type="gramStart"/>
      <w:r>
        <w:rPr>
          <w:color w:val="231F20"/>
        </w:rPr>
        <w:t>inheritance</w:t>
      </w:r>
      <w:proofErr w:type="gramEnd"/>
    </w:p>
    <w:p w14:paraId="5C230318" w14:textId="77777777" w:rsidR="009E7943" w:rsidRDefault="009E7943" w:rsidP="009E7943">
      <w:pPr>
        <w:pStyle w:val="BodyText"/>
        <w:ind w:right="294"/>
      </w:pPr>
      <w:r>
        <w:rPr>
          <w:color w:val="231F20"/>
        </w:rPr>
        <w:t xml:space="preserve">and dynamic binding. </w:t>
      </w:r>
      <w:r>
        <w:rPr>
          <w:color w:val="231F20"/>
          <w:spacing w:val="-3"/>
        </w:rPr>
        <w:t>Topics</w:t>
      </w:r>
      <w:r>
        <w:rPr>
          <w:color w:val="231F20"/>
        </w:rPr>
        <w:t xml:space="preserve"> include GUI objects, event-driven </w:t>
      </w:r>
      <w:r>
        <w:rPr>
          <w:color w:val="231F20"/>
          <w:spacing w:val="-1"/>
        </w:rPr>
        <w:t>programming,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threading,</w:t>
      </w:r>
      <w:r>
        <w:rPr>
          <w:color w:val="231F20"/>
          <w:spacing w:val="39"/>
        </w:rPr>
        <w:t xml:space="preserve"> </w:t>
      </w:r>
      <w:proofErr w:type="gramStart"/>
      <w:r>
        <w:rPr>
          <w:color w:val="231F20"/>
        </w:rPr>
        <w:t>networking</w:t>
      </w:r>
      <w:proofErr w:type="gramEnd"/>
      <w:r>
        <w:rPr>
          <w:color w:val="231F20"/>
        </w:rPr>
        <w:t xml:space="preserve"> and exception handling.</w:t>
      </w:r>
    </w:p>
    <w:p w14:paraId="463AA894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Corequisite:</w:t>
      </w:r>
      <w:r>
        <w:rPr>
          <w:color w:val="231F20"/>
        </w:rPr>
        <w:t xml:space="preserve"> CIS 182</w:t>
      </w:r>
    </w:p>
    <w:p w14:paraId="53620F14" w14:textId="77777777" w:rsidR="009E7943" w:rsidRDefault="009E7943" w:rsidP="009E7943">
      <w:pPr>
        <w:tabs>
          <w:tab w:val="left" w:pos="5810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180 and CIS 181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1 </w:t>
      </w:r>
      <w:r>
        <w:rPr>
          <w:rFonts w:ascii="Book Antiqua"/>
          <w:i/>
          <w:color w:val="231F20"/>
          <w:spacing w:val="-1"/>
          <w:sz w:val="16"/>
        </w:rPr>
        <w:t>credit,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73E95FE2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195: Principles of Systems</w:t>
      </w:r>
    </w:p>
    <w:p w14:paraId="5B105756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 xml:space="preserve">An overview course </w:t>
      </w:r>
      <w:r>
        <w:rPr>
          <w:color w:val="231F20"/>
          <w:spacing w:val="-1"/>
        </w:rPr>
        <w:t>introducing</w:t>
      </w:r>
      <w:r>
        <w:rPr>
          <w:color w:val="231F20"/>
        </w:rPr>
        <w:t xml:space="preserve"> the concepts and value of data, information, and systems to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the decision-making and strategic capabilities of an </w:t>
      </w:r>
      <w:r>
        <w:rPr>
          <w:color w:val="231F20"/>
          <w:spacing w:val="-1"/>
        </w:rPr>
        <w:t>organization.</w:t>
      </w:r>
    </w:p>
    <w:p w14:paraId="1CF3705C" w14:textId="77777777" w:rsidR="009E7943" w:rsidRDefault="009E7943" w:rsidP="009E7943">
      <w:pPr>
        <w:tabs>
          <w:tab w:val="left" w:pos="5748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150 or CIS 180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422A4566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207: Introduction to Business Programming – COBOL</w:t>
      </w:r>
    </w:p>
    <w:p w14:paraId="6AB53AEF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competency-building course focusing on the basic syntax and semantics of the COBOL language.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projects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used to </w:t>
      </w:r>
      <w:r>
        <w:rPr>
          <w:color w:val="231F20"/>
          <w:spacing w:val="-1"/>
        </w:rPr>
        <w:t>introduce</w:t>
      </w:r>
      <w:r>
        <w:rPr>
          <w:color w:val="231F20"/>
        </w:rPr>
        <w:t xml:space="preserve"> the student to system design,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 xml:space="preserve">documentation, and </w:t>
      </w:r>
      <w:r>
        <w:rPr>
          <w:color w:val="231F20"/>
          <w:spacing w:val="-1"/>
        </w:rPr>
        <w:t>coordination</w:t>
      </w:r>
      <w:r>
        <w:rPr>
          <w:color w:val="231F20"/>
        </w:rPr>
        <w:t xml:space="preserve"> of </w:t>
      </w:r>
      <w:r>
        <w:rPr>
          <w:color w:val="231F20"/>
          <w:spacing w:val="-1"/>
        </w:rPr>
        <w:t>programs.</w:t>
      </w:r>
    </w:p>
    <w:p w14:paraId="45A2DDB5" w14:textId="77777777" w:rsidR="009E7943" w:rsidRDefault="009E7943" w:rsidP="009E7943">
      <w:pPr>
        <w:tabs>
          <w:tab w:val="left" w:pos="5188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180 and CIS 181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 Even </w:t>
      </w:r>
      <w:r>
        <w:rPr>
          <w:rFonts w:ascii="Book Antiqua"/>
          <w:i/>
          <w:color w:val="231F20"/>
          <w:spacing w:val="-4"/>
          <w:sz w:val="16"/>
        </w:rPr>
        <w:t>Years</w:t>
      </w:r>
    </w:p>
    <w:p w14:paraId="14203E66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210: Introduction to Data Analytics</w:t>
      </w:r>
    </w:p>
    <w:p w14:paraId="34069A22" w14:textId="77777777" w:rsidR="009E7943" w:rsidRDefault="009E7943" w:rsidP="009E7943">
      <w:pPr>
        <w:pStyle w:val="BodyText"/>
        <w:spacing w:before="4"/>
        <w:ind w:right="564"/>
      </w:pPr>
      <w:r>
        <w:rPr>
          <w:color w:val="231F20"/>
        </w:rPr>
        <w:t xml:space="preserve">This course </w:t>
      </w:r>
      <w:r>
        <w:rPr>
          <w:color w:val="231F20"/>
          <w:spacing w:val="-1"/>
        </w:rPr>
        <w:t>introduces</w:t>
      </w:r>
      <w:r>
        <w:rPr>
          <w:color w:val="231F20"/>
        </w:rPr>
        <w:t xml:space="preserve"> students to an analytic framework and </w:t>
      </w:r>
      <w:r>
        <w:rPr>
          <w:color w:val="231F20"/>
          <w:spacing w:val="-1"/>
        </w:rPr>
        <w:t>prepares</w:t>
      </w:r>
      <w:r>
        <w:rPr>
          <w:color w:val="231F20"/>
        </w:rPr>
        <w:t xml:space="preserve"> them to answer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real</w:t>
      </w:r>
      <w:r>
        <w:rPr>
          <w:color w:val="231F20"/>
        </w:rPr>
        <w:t xml:space="preserve"> world </w:t>
      </w:r>
      <w:r>
        <w:rPr>
          <w:color w:val="231F20"/>
          <w:spacing w:val="-1"/>
        </w:rPr>
        <w:t>problems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encountered</w:t>
      </w:r>
      <w:r>
        <w:rPr>
          <w:color w:val="231F20"/>
        </w:rPr>
        <w:t xml:space="preserve"> by everyday individuals and </w:t>
      </w:r>
      <w:r>
        <w:rPr>
          <w:color w:val="231F20"/>
          <w:spacing w:val="-1"/>
        </w:rPr>
        <w:t>organizations.</w:t>
      </w:r>
      <w:r>
        <w:rPr>
          <w:color w:val="231F20"/>
        </w:rPr>
        <w:t xml:space="preserve"> The course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 xml:space="preserve">will teach students how to employ </w:t>
      </w:r>
      <w:r>
        <w:rPr>
          <w:color w:val="231F20"/>
          <w:spacing w:val="-1"/>
        </w:rPr>
        <w:t>structured</w:t>
      </w:r>
      <w:r>
        <w:rPr>
          <w:color w:val="231F20"/>
        </w:rPr>
        <w:t xml:space="preserve"> analysis techniques used by </w:t>
      </w:r>
      <w:proofErr w:type="gramStart"/>
      <w:r>
        <w:rPr>
          <w:color w:val="231F20"/>
        </w:rPr>
        <w:t>intelligence</w:t>
      </w:r>
      <w:proofErr w:type="gramEnd"/>
    </w:p>
    <w:p w14:paraId="7C53E456" w14:textId="77777777" w:rsidR="009E7943" w:rsidRDefault="009E7943" w:rsidP="009E7943">
      <w:pPr>
        <w:pStyle w:val="BodyText"/>
        <w:ind w:right="397"/>
      </w:pPr>
      <w:r>
        <w:rPr>
          <w:color w:val="231F20"/>
          <w:spacing w:val="-1"/>
        </w:rPr>
        <w:t>professionals</w:t>
      </w:r>
      <w:r>
        <w:rPr>
          <w:color w:val="231F20"/>
        </w:rPr>
        <w:t xml:space="preserve"> to collect, </w:t>
      </w:r>
      <w:r>
        <w:rPr>
          <w:color w:val="231F20"/>
          <w:spacing w:val="-1"/>
        </w:rPr>
        <w:t>process</w:t>
      </w:r>
      <w:r>
        <w:rPr>
          <w:color w:val="231F20"/>
        </w:rPr>
        <w:t xml:space="preserve"> and analyze information to </w:t>
      </w:r>
      <w:r>
        <w:rPr>
          <w:color w:val="231F20"/>
          <w:spacing w:val="-1"/>
        </w:rPr>
        <w:t>forecast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future</w:t>
      </w:r>
      <w:r>
        <w:rPr>
          <w:color w:val="231F20"/>
        </w:rPr>
        <w:t xml:space="preserve"> events. Emphasis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 xml:space="preserve">is on analyzing both </w:t>
      </w:r>
      <w:r>
        <w:rPr>
          <w:color w:val="231F20"/>
          <w:spacing w:val="-1"/>
        </w:rPr>
        <w:t>structured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unstructured</w:t>
      </w:r>
      <w:r>
        <w:rPr>
          <w:color w:val="231F20"/>
        </w:rPr>
        <w:t xml:space="preserve"> data to convert data into executable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queries to support decision- makers. Students will additionally learn to utilize information </w:t>
      </w:r>
      <w:r>
        <w:rPr>
          <w:color w:val="231F20"/>
          <w:spacing w:val="-2"/>
        </w:rPr>
        <w:t>technology,</w:t>
      </w:r>
      <w:r>
        <w:rPr>
          <w:color w:val="231F20"/>
        </w:rPr>
        <w:t xml:space="preserve"> 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 languages to </w:t>
      </w:r>
      <w:r>
        <w:rPr>
          <w:color w:val="231F20"/>
          <w:spacing w:val="-1"/>
        </w:rPr>
        <w:t>mirror</w:t>
      </w:r>
      <w:r>
        <w:rPr>
          <w:color w:val="231F20"/>
        </w:rPr>
        <w:t xml:space="preserve"> the techniques executed by intelligence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analysts.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conclusion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course students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will </w:t>
      </w:r>
      <w:r>
        <w:rPr>
          <w:color w:val="231F20"/>
          <w:spacing w:val="-1"/>
        </w:rPr>
        <w:t>produce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programs </w:t>
      </w:r>
      <w:r>
        <w:rPr>
          <w:color w:val="231F20"/>
        </w:rPr>
        <w:t>that answer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30"/>
          <w:w w:val="99"/>
        </w:rPr>
        <w:t xml:space="preserve"> </w:t>
      </w:r>
      <w:proofErr w:type="gramStart"/>
      <w:r>
        <w:rPr>
          <w:color w:val="231F20"/>
        </w:rPr>
        <w:t>questions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1"/>
        </w:rPr>
        <w:t>problems.</w:t>
      </w:r>
    </w:p>
    <w:p w14:paraId="396BBD37" w14:textId="77777777" w:rsidR="009E7943" w:rsidRDefault="009E7943" w:rsidP="009E7943">
      <w:pPr>
        <w:tabs>
          <w:tab w:val="left" w:pos="5748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None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7546B820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219: Linux Programming</w:t>
      </w:r>
    </w:p>
    <w:p w14:paraId="351298F7" w14:textId="77777777" w:rsidR="009E7943" w:rsidRDefault="009E7943" w:rsidP="009E7943">
      <w:pPr>
        <w:pStyle w:val="BodyText"/>
        <w:spacing w:before="4"/>
        <w:ind w:right="202"/>
      </w:pPr>
      <w:r>
        <w:rPr>
          <w:color w:val="231F20"/>
        </w:rPr>
        <w:t xml:space="preserve">This course </w:t>
      </w:r>
      <w:r>
        <w:rPr>
          <w:color w:val="231F20"/>
          <w:spacing w:val="-1"/>
        </w:rPr>
        <w:t>introduces</w:t>
      </w:r>
      <w:r>
        <w:rPr>
          <w:color w:val="231F20"/>
        </w:rPr>
        <w:t xml:space="preserve"> the students to the Linux boot and login </w:t>
      </w:r>
      <w:r>
        <w:rPr>
          <w:color w:val="231F20"/>
          <w:spacing w:val="-1"/>
        </w:rPr>
        <w:t>processes,</w:t>
      </w:r>
      <w:r>
        <w:rPr>
          <w:color w:val="231F20"/>
        </w:rPr>
        <w:t xml:space="preserve"> basic </w:t>
      </w:r>
      <w:r>
        <w:rPr>
          <w:color w:val="231F20"/>
          <w:spacing w:val="-1"/>
        </w:rPr>
        <w:t>process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techniques, file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system, </w:t>
      </w:r>
      <w:proofErr w:type="gramStart"/>
      <w:r>
        <w:rPr>
          <w:color w:val="231F20"/>
        </w:rPr>
        <w:t>user</w:t>
      </w:r>
      <w:r>
        <w:rPr>
          <w:color w:val="231F20"/>
          <w:spacing w:val="-1"/>
        </w:rPr>
        <w:t xml:space="preserve"> controlled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software </w:t>
      </w:r>
      <w:r>
        <w:rPr>
          <w:color w:val="231F20"/>
        </w:rPr>
        <w:t xml:space="preserve">build </w:t>
      </w:r>
      <w:r>
        <w:rPr>
          <w:color w:val="231F20"/>
          <w:spacing w:val="-1"/>
        </w:rPr>
        <w:t>process,</w:t>
      </w:r>
      <w:r>
        <w:rPr>
          <w:color w:val="231F20"/>
        </w:rPr>
        <w:t xml:space="preserve">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application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</w:rPr>
        <w:t xml:space="preserve"> using the operating system. This course applies the concepts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 xml:space="preserve">of shells, shell </w:t>
      </w:r>
      <w:r>
        <w:rPr>
          <w:color w:val="231F20"/>
          <w:spacing w:val="-1"/>
        </w:rPr>
        <w:t>programming,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controlling</w:t>
      </w:r>
      <w:r>
        <w:rPr>
          <w:color w:val="231F20"/>
        </w:rPr>
        <w:t xml:space="preserve"> tasks developed with high-level </w:t>
      </w:r>
      <w:r>
        <w:rPr>
          <w:color w:val="231F20"/>
          <w:spacing w:val="-1"/>
        </w:rPr>
        <w:t>programming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 xml:space="preserve">languages to understand co-operating tasks by using signals and </w:t>
      </w:r>
      <w:r>
        <w:rPr>
          <w:color w:val="231F20"/>
          <w:spacing w:val="-1"/>
        </w:rPr>
        <w:t>inter-processing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communication (IPC). By applying the various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techniques, the student will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comprehend</w:t>
      </w:r>
      <w:r>
        <w:rPr>
          <w:color w:val="231F20"/>
        </w:rPr>
        <w:t xml:space="preserve"> the basic Linux Operating System (OS) concepts.</w:t>
      </w:r>
    </w:p>
    <w:p w14:paraId="25830097" w14:textId="77777777" w:rsidR="009E7943" w:rsidRDefault="009E7943" w:rsidP="009E7943">
      <w:pPr>
        <w:pStyle w:val="BodyText"/>
        <w:tabs>
          <w:tab w:val="left" w:pos="6273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CIS 180 and CIS 181 or ECE </w:t>
      </w:r>
      <w:r>
        <w:rPr>
          <w:color w:val="231F20"/>
          <w:spacing w:val="-6"/>
        </w:rPr>
        <w:t>111</w:t>
      </w:r>
      <w:r>
        <w:rPr>
          <w:color w:val="231F20"/>
          <w:spacing w:val="-6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</w:t>
      </w:r>
    </w:p>
    <w:p w14:paraId="2DBA77EC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239: The User Experience</w:t>
      </w:r>
    </w:p>
    <w:p w14:paraId="6597751E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 xml:space="preserve">This course deals with the study of the user experience (UX), and its </w:t>
      </w:r>
      <w:r>
        <w:rPr>
          <w:color w:val="231F20"/>
          <w:spacing w:val="-1"/>
        </w:rPr>
        <w:t>relationship</w:t>
      </w:r>
      <w:r>
        <w:rPr>
          <w:color w:val="231F20"/>
        </w:rPr>
        <w:t xml:space="preserve"> to human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computer interaction. This course includes identifying and assessing usability issues, particularly as they apply to </w:t>
      </w:r>
      <w:r>
        <w:rPr>
          <w:color w:val="231F20"/>
          <w:spacing w:val="-1"/>
        </w:rPr>
        <w:t>computer-based</w:t>
      </w:r>
      <w:r>
        <w:rPr>
          <w:color w:val="231F20"/>
        </w:rPr>
        <w:t xml:space="preserve"> systems. Includes coverage of UX goals</w:t>
      </w:r>
    </w:p>
    <w:p w14:paraId="7E74FEAC" w14:textId="77777777" w:rsidR="009E7943" w:rsidRDefault="009E7943" w:rsidP="009E7943">
      <w:pPr>
        <w:pStyle w:val="BodyText"/>
        <w:tabs>
          <w:tab w:val="left" w:pos="5944"/>
        </w:tabs>
        <w:ind w:right="199"/>
        <w:rPr>
          <w:rFonts w:cs="Book Antiqua"/>
        </w:rPr>
      </w:pPr>
      <w:r>
        <w:rPr>
          <w:color w:val="231F20"/>
        </w:rPr>
        <w:t xml:space="preserve">and </w:t>
      </w:r>
      <w:r>
        <w:rPr>
          <w:color w:val="231F20"/>
          <w:spacing w:val="-1"/>
        </w:rPr>
        <w:t>processes,</w:t>
      </w:r>
      <w:r>
        <w:rPr>
          <w:color w:val="231F20"/>
        </w:rPr>
        <w:t xml:space="preserve"> usability factors and </w:t>
      </w:r>
      <w:r>
        <w:rPr>
          <w:color w:val="231F20"/>
          <w:spacing w:val="-1"/>
        </w:rPr>
        <w:t>measurements,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wireframes</w:t>
      </w:r>
      <w:r>
        <w:rPr>
          <w:color w:val="231F20"/>
        </w:rPr>
        <w:t xml:space="preserve"> and other </w:t>
      </w:r>
      <w:r>
        <w:rPr>
          <w:color w:val="231F20"/>
          <w:spacing w:val="-1"/>
        </w:rPr>
        <w:t>prototyping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 xml:space="preserve">technologies, and </w:t>
      </w:r>
      <w:r>
        <w:rPr>
          <w:color w:val="231F20"/>
          <w:spacing w:val="-1"/>
        </w:rPr>
        <w:t>introductory</w:t>
      </w:r>
      <w:r>
        <w:rPr>
          <w:color w:val="231F20"/>
        </w:rPr>
        <w:t xml:space="preserve"> web implementation. Special attention is given to usability and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usability testing.</w:t>
      </w:r>
      <w:r>
        <w:rPr>
          <w:color w:val="231F20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credits,</w:t>
      </w:r>
      <w:r>
        <w:rPr>
          <w:i/>
          <w:color w:val="231F20"/>
        </w:rPr>
        <w:t xml:space="preserve"> </w:t>
      </w:r>
      <w:proofErr w:type="gramStart"/>
      <w:r>
        <w:rPr>
          <w:i/>
          <w:color w:val="231F20"/>
        </w:rPr>
        <w:t>Fall</w:t>
      </w:r>
      <w:proofErr w:type="gramEnd"/>
    </w:p>
    <w:p w14:paraId="695B1992" w14:textId="77777777" w:rsidR="009E7943" w:rsidRDefault="009E7943" w:rsidP="009E7943">
      <w:pPr>
        <w:rPr>
          <w:rFonts w:ascii="Book Antiqua" w:eastAsia="Book Antiqua" w:hAnsi="Book Antiqua" w:cs="Book Antiqua"/>
        </w:r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66F0F770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i/>
          <w:sz w:val="19"/>
          <w:szCs w:val="19"/>
        </w:rPr>
      </w:pPr>
    </w:p>
    <w:p w14:paraId="45517820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 xml:space="preserve">CIS 240: </w:t>
      </w:r>
      <w:r>
        <w:rPr>
          <w:color w:val="231F20"/>
          <w:spacing w:val="-4"/>
        </w:rPr>
        <w:t>Web</w:t>
      </w:r>
      <w:r>
        <w:rPr>
          <w:color w:val="231F20"/>
        </w:rPr>
        <w:t xml:space="preserve"> Management and Design</w:t>
      </w:r>
    </w:p>
    <w:p w14:paraId="617A47CD" w14:textId="77777777" w:rsidR="009E7943" w:rsidRDefault="009E7943" w:rsidP="009E7943">
      <w:pPr>
        <w:pStyle w:val="BodyText"/>
        <w:tabs>
          <w:tab w:val="left" w:pos="5944"/>
        </w:tabs>
        <w:spacing w:before="4"/>
        <w:ind w:right="119"/>
        <w:rPr>
          <w:rFonts w:cs="Book Antiqua"/>
        </w:rPr>
      </w:pPr>
      <w:r>
        <w:rPr>
          <w:color w:val="231F20"/>
        </w:rPr>
        <w:t xml:space="preserve">The course aims at </w:t>
      </w:r>
      <w:proofErr w:type="gramStart"/>
      <w:r>
        <w:rPr>
          <w:color w:val="231F20"/>
          <w:spacing w:val="-1"/>
        </w:rPr>
        <w:t>providing</w:t>
      </w:r>
      <w:r>
        <w:rPr>
          <w:color w:val="231F20"/>
        </w:rPr>
        <w:t xml:space="preserve"> an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</w:t>
      </w:r>
      <w:proofErr w:type="gramEnd"/>
      <w:r>
        <w:rPr>
          <w:color w:val="231F20"/>
        </w:rPr>
        <w:t xml:space="preserve"> the tools and knowledge necessary to design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Internet.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Topics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clients,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HTML,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CGI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scripting,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 xml:space="preserve">languages, </w:t>
      </w:r>
      <w:proofErr w:type="gramStart"/>
      <w:r>
        <w:rPr>
          <w:color w:val="231F20"/>
        </w:rPr>
        <w:t>business</w:t>
      </w:r>
      <w:proofErr w:type="gramEnd"/>
      <w:r>
        <w:rPr>
          <w:color w:val="231F20"/>
        </w:rPr>
        <w:t xml:space="preserve"> and ethical aspects of the web.</w:t>
      </w:r>
      <w:r>
        <w:rPr>
          <w:color w:val="231F20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credits,</w:t>
      </w:r>
      <w:r>
        <w:rPr>
          <w:i/>
          <w:color w:val="231F20"/>
        </w:rPr>
        <w:t xml:space="preserve"> </w:t>
      </w:r>
      <w:proofErr w:type="gramStart"/>
      <w:r>
        <w:rPr>
          <w:i/>
          <w:color w:val="231F20"/>
        </w:rPr>
        <w:t>Fall</w:t>
      </w:r>
      <w:proofErr w:type="gramEnd"/>
    </w:p>
    <w:p w14:paraId="2B217E0F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245: Multimedia Production</w:t>
      </w:r>
    </w:p>
    <w:p w14:paraId="3EEDBF38" w14:textId="77777777" w:rsidR="009E7943" w:rsidRDefault="009E7943" w:rsidP="009E7943">
      <w:pPr>
        <w:pStyle w:val="BodyText"/>
        <w:spacing w:before="4"/>
        <w:ind w:right="399"/>
      </w:pPr>
      <w:r>
        <w:rPr>
          <w:color w:val="231F20"/>
        </w:rPr>
        <w:t xml:space="preserve">Multimedia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uses text, graphics, sound, animation, and video to entertain, inform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or educate its users. This course examines all parts of the multimedia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development</w:t>
      </w:r>
      <w:proofErr w:type="gramEnd"/>
    </w:p>
    <w:p w14:paraId="41CDA2E8" w14:textId="77777777" w:rsidR="009E7943" w:rsidRDefault="009E7943" w:rsidP="009E7943">
      <w:pPr>
        <w:pStyle w:val="BodyText"/>
        <w:tabs>
          <w:tab w:val="left" w:pos="6273"/>
        </w:tabs>
        <w:ind w:right="124"/>
        <w:rPr>
          <w:rFonts w:cs="Book Antiqua"/>
        </w:rPr>
      </w:pPr>
      <w:r>
        <w:rPr>
          <w:color w:val="231F20"/>
          <w:spacing w:val="-1"/>
        </w:rPr>
        <w:t>process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provides</w:t>
      </w:r>
      <w:r>
        <w:rPr>
          <w:color w:val="231F20"/>
        </w:rPr>
        <w:t xml:space="preserve"> hands-on experience with the use of multimedia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authoring tools.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Corequisite:</w:t>
      </w:r>
      <w:r>
        <w:rPr>
          <w:color w:val="231F20"/>
        </w:rPr>
        <w:t xml:space="preserve"> CIS 246</w:t>
      </w:r>
      <w:r>
        <w:rPr>
          <w:color w:val="231F20"/>
        </w:rPr>
        <w:tab/>
      </w:r>
      <w:r>
        <w:rPr>
          <w:i/>
          <w:color w:val="231F20"/>
        </w:rPr>
        <w:t xml:space="preserve">2 </w:t>
      </w:r>
      <w:r>
        <w:rPr>
          <w:i/>
          <w:color w:val="231F20"/>
          <w:spacing w:val="-1"/>
        </w:rPr>
        <w:t>credits</w:t>
      </w:r>
    </w:p>
    <w:p w14:paraId="08EF76C6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246: Multimedia Production Lab</w:t>
      </w:r>
    </w:p>
    <w:p w14:paraId="65AC5142" w14:textId="77777777" w:rsidR="009E7943" w:rsidRDefault="009E7943" w:rsidP="009E7943">
      <w:pPr>
        <w:pStyle w:val="BodyText"/>
        <w:spacing w:before="4"/>
      </w:pPr>
      <w:r>
        <w:rPr>
          <w:color w:val="231F20"/>
        </w:rPr>
        <w:t xml:space="preserve">Interactive lab taken </w:t>
      </w:r>
      <w:r>
        <w:rPr>
          <w:color w:val="231F20"/>
          <w:spacing w:val="-1"/>
        </w:rPr>
        <w:t>concurrently</w:t>
      </w:r>
      <w:r>
        <w:rPr>
          <w:color w:val="231F20"/>
        </w:rPr>
        <w:t xml:space="preserve"> with CIS 245.</w:t>
      </w:r>
    </w:p>
    <w:p w14:paraId="1EB64E2F" w14:textId="77777777" w:rsidR="009E7943" w:rsidRDefault="009E7943" w:rsidP="009E7943">
      <w:pPr>
        <w:tabs>
          <w:tab w:val="left" w:pos="6335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Corequisite:</w:t>
      </w:r>
      <w:r>
        <w:rPr>
          <w:rFonts w:ascii="Book Antiqua"/>
          <w:color w:val="231F20"/>
          <w:sz w:val="16"/>
        </w:rPr>
        <w:t xml:space="preserve"> CIS 245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1 </w:t>
      </w:r>
      <w:r>
        <w:rPr>
          <w:rFonts w:ascii="Book Antiqua"/>
          <w:i/>
          <w:color w:val="231F20"/>
          <w:spacing w:val="-1"/>
          <w:sz w:val="16"/>
        </w:rPr>
        <w:t>credit</w:t>
      </w:r>
    </w:p>
    <w:p w14:paraId="52E2288E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 xml:space="preserve">CIS 250: Business </w:t>
      </w:r>
      <w:r>
        <w:rPr>
          <w:color w:val="231F20"/>
          <w:spacing w:val="-2"/>
        </w:rPr>
        <w:t>Technology</w:t>
      </w:r>
      <w:r>
        <w:rPr>
          <w:color w:val="231F20"/>
        </w:rPr>
        <w:t xml:space="preserve"> II</w:t>
      </w:r>
    </w:p>
    <w:p w14:paraId="493AB45D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hands-on study of the application of personal computers in a modern, networked business </w:t>
      </w:r>
      <w:r>
        <w:rPr>
          <w:color w:val="231F20"/>
          <w:spacing w:val="-1"/>
        </w:rPr>
        <w:t>environment.</w:t>
      </w:r>
      <w:r>
        <w:rPr>
          <w:color w:val="231F20"/>
        </w:rPr>
        <w:t xml:space="preserve"> Builds on material </w:t>
      </w:r>
      <w:r>
        <w:rPr>
          <w:color w:val="231F20"/>
          <w:spacing w:val="-1"/>
        </w:rPr>
        <w:t>covered</w:t>
      </w:r>
      <w:r>
        <w:rPr>
          <w:color w:val="231F20"/>
        </w:rPr>
        <w:t xml:space="preserve"> in CIS 150 Business </w:t>
      </w:r>
      <w:r>
        <w:rPr>
          <w:color w:val="231F20"/>
          <w:spacing w:val="-2"/>
        </w:rPr>
        <w:t>Technology</w:t>
      </w:r>
      <w:r>
        <w:rPr>
          <w:color w:val="231F20"/>
        </w:rPr>
        <w:t xml:space="preserve"> I. </w:t>
      </w:r>
      <w:r>
        <w:rPr>
          <w:color w:val="231F20"/>
          <w:spacing w:val="-1"/>
        </w:rPr>
        <w:t>Provides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instruction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-1"/>
        </w:rPr>
        <w:t>Microsoft Office</w:t>
      </w:r>
      <w:r>
        <w:rPr>
          <w:color w:val="231F20"/>
        </w:rPr>
        <w:t xml:space="preserve"> components, 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particular emphasis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 advanced modeling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 xml:space="preserve">using Excel. Other topics </w:t>
      </w:r>
      <w:r>
        <w:rPr>
          <w:color w:val="231F20"/>
          <w:spacing w:val="-1"/>
        </w:rPr>
        <w:t>covered</w:t>
      </w:r>
      <w:r>
        <w:rPr>
          <w:color w:val="231F20"/>
        </w:rPr>
        <w:t xml:space="preserve"> will be </w:t>
      </w:r>
      <w:r>
        <w:rPr>
          <w:color w:val="231F20"/>
          <w:spacing w:val="-1"/>
        </w:rPr>
        <w:t>creation</w:t>
      </w:r>
      <w:r>
        <w:rPr>
          <w:color w:val="231F20"/>
        </w:rPr>
        <w:t xml:space="preserve"> of web pages via HTML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 other web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authoring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tools,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integration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various</w:t>
      </w:r>
      <w:r>
        <w:rPr>
          <w:color w:val="231F20"/>
          <w:spacing w:val="-1"/>
        </w:rPr>
        <w:t xml:space="preserve"> Microsoft Office</w:t>
      </w:r>
      <w:r>
        <w:rPr>
          <w:color w:val="231F20"/>
        </w:rPr>
        <w:t xml:space="preserve"> applications.</w:t>
      </w:r>
    </w:p>
    <w:p w14:paraId="6C263963" w14:textId="77777777" w:rsidR="009E7943" w:rsidRDefault="009E7943" w:rsidP="009E7943">
      <w:pPr>
        <w:tabs>
          <w:tab w:val="left" w:pos="5748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150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1174707F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255: Database Management and Administration</w:t>
      </w:r>
    </w:p>
    <w:p w14:paraId="3B0C7069" w14:textId="77777777" w:rsidR="009E7943" w:rsidRDefault="009E7943" w:rsidP="009E7943">
      <w:pPr>
        <w:pStyle w:val="BodyText"/>
        <w:tabs>
          <w:tab w:val="left" w:pos="5748"/>
        </w:tabs>
        <w:spacing w:before="4"/>
        <w:ind w:right="199"/>
        <w:rPr>
          <w:rFonts w:cs="Book Antiqua"/>
        </w:rPr>
      </w:pPr>
      <w:r>
        <w:rPr>
          <w:color w:val="231F20"/>
        </w:rPr>
        <w:t xml:space="preserve">Develop skills in query statements usage for </w:t>
      </w:r>
      <w:r>
        <w:rPr>
          <w:color w:val="231F20"/>
          <w:spacing w:val="-1"/>
        </w:rPr>
        <w:t>programming,</w:t>
      </w:r>
      <w:r>
        <w:rPr>
          <w:color w:val="231F20"/>
        </w:rPr>
        <w:t xml:space="preserve"> database design, as well as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implementing and managing SQL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servers. The </w:t>
      </w:r>
      <w:r>
        <w:rPr>
          <w:color w:val="231F20"/>
          <w:spacing w:val="-1"/>
        </w:rPr>
        <w:t>core</w:t>
      </w:r>
      <w:r>
        <w:rPr>
          <w:color w:val="231F20"/>
        </w:rPr>
        <w:t xml:space="preserve"> concept of SQL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database design, usage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"/>
        </w:rPr>
        <w:t xml:space="preserve"> introduced. </w:t>
      </w:r>
      <w:r>
        <w:rPr>
          <w:color w:val="231F20"/>
        </w:rPr>
        <w:t>Query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statements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programming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SQL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 xml:space="preserve">server management will be substantially taught. Essential skills for administrating a database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covered.</w:t>
      </w:r>
      <w:r>
        <w:rPr>
          <w:color w:val="231F20"/>
          <w:spacing w:val="-1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credits,</w:t>
      </w:r>
      <w:r>
        <w:rPr>
          <w:i/>
          <w:color w:val="231F20"/>
        </w:rPr>
        <w:t xml:space="preserve"> Spring</w:t>
      </w:r>
    </w:p>
    <w:p w14:paraId="67412F6E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277: Mobile Application Development I</w:t>
      </w:r>
    </w:p>
    <w:p w14:paraId="4AC56D25" w14:textId="77777777" w:rsidR="009E7943" w:rsidRDefault="009E7943" w:rsidP="009E7943">
      <w:pPr>
        <w:pStyle w:val="BodyText"/>
        <w:spacing w:before="4"/>
        <w:ind w:right="119"/>
      </w:pPr>
      <w:r>
        <w:rPr>
          <w:color w:val="231F20"/>
        </w:rPr>
        <w:t xml:space="preserve">This is an </w:t>
      </w:r>
      <w:r>
        <w:rPr>
          <w:color w:val="231F20"/>
          <w:spacing w:val="-1"/>
        </w:rPr>
        <w:t>introductory</w:t>
      </w:r>
      <w:r>
        <w:rPr>
          <w:color w:val="231F20"/>
        </w:rPr>
        <w:t xml:space="preserve"> course into the methods and tools for developing mobile applications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for integrated devices such as iOS,</w:t>
      </w:r>
      <w:r>
        <w:rPr>
          <w:color w:val="231F20"/>
          <w:spacing w:val="-6"/>
        </w:rPr>
        <w:t xml:space="preserve"> </w:t>
      </w:r>
      <w:proofErr w:type="gramStart"/>
      <w:r>
        <w:rPr>
          <w:color w:val="231F20"/>
          <w:spacing w:val="-1"/>
        </w:rPr>
        <w:t>Android</w:t>
      </w:r>
      <w:proofErr w:type="gramEnd"/>
      <w:r>
        <w:rPr>
          <w:color w:val="231F20"/>
        </w:rPr>
        <w:t xml:space="preserve"> and other mobile computing platforms. </w:t>
      </w:r>
      <w:r>
        <w:rPr>
          <w:color w:val="231F20"/>
          <w:spacing w:val="-3"/>
        </w:rPr>
        <w:t>Topics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include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the coding and development platforms for one of the major mobile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platforms (e.g., iOS 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Android),</w:t>
      </w:r>
      <w:r>
        <w:rPr>
          <w:color w:val="231F20"/>
        </w:rPr>
        <w:t xml:space="preserve"> unit testing, </w:t>
      </w:r>
      <w:r>
        <w:rPr>
          <w:color w:val="231F20"/>
          <w:spacing w:val="-1"/>
        </w:rPr>
        <w:t>source</w:t>
      </w:r>
      <w:r>
        <w:rPr>
          <w:color w:val="231F20"/>
        </w:rPr>
        <w:t xml:space="preserve"> code </w:t>
      </w:r>
      <w:r>
        <w:rPr>
          <w:color w:val="231F20"/>
          <w:spacing w:val="-1"/>
        </w:rPr>
        <w:t>control,</w:t>
      </w:r>
      <w:r>
        <w:rPr>
          <w:color w:val="231F20"/>
        </w:rPr>
        <w:t xml:space="preserve"> the development of </w:t>
      </w:r>
      <w:r>
        <w:rPr>
          <w:color w:val="231F20"/>
          <w:spacing w:val="-1"/>
        </w:rPr>
        <w:t>prototype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applications, and deployment.</w:t>
      </w:r>
    </w:p>
    <w:p w14:paraId="12F90AA6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</w:t>
      </w:r>
      <w:r>
        <w:rPr>
          <w:rFonts w:ascii="Book Antiqua"/>
          <w:color w:val="231F20"/>
          <w:sz w:val="16"/>
        </w:rPr>
        <w:t xml:space="preserve"> or </w:t>
      </w:r>
      <w:r>
        <w:rPr>
          <w:rFonts w:ascii="Book Antiqua"/>
          <w:color w:val="231F20"/>
          <w:spacing w:val="-1"/>
          <w:sz w:val="16"/>
        </w:rPr>
        <w:t>Corequisite:</w:t>
      </w:r>
      <w:r>
        <w:rPr>
          <w:rFonts w:ascii="Book Antiqua"/>
          <w:color w:val="231F20"/>
          <w:sz w:val="16"/>
        </w:rPr>
        <w:t xml:space="preserve"> CIS 239 and CIS 287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</w:t>
      </w:r>
      <w:proofErr w:type="gramStart"/>
      <w:r>
        <w:rPr>
          <w:rFonts w:ascii="Book Antiqua"/>
          <w:i/>
          <w:color w:val="231F20"/>
          <w:sz w:val="16"/>
        </w:rPr>
        <w:t>Fall</w:t>
      </w:r>
      <w:proofErr w:type="gramEnd"/>
    </w:p>
    <w:p w14:paraId="771A2C7C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287: Object-Oriented Design Lab</w:t>
      </w:r>
    </w:p>
    <w:p w14:paraId="42299B5D" w14:textId="77777777" w:rsidR="009E7943" w:rsidRDefault="009E7943" w:rsidP="009E7943">
      <w:pPr>
        <w:pStyle w:val="BodyText"/>
        <w:spacing w:before="4"/>
        <w:ind w:right="363"/>
      </w:pPr>
      <w:r>
        <w:rPr>
          <w:color w:val="231F20"/>
        </w:rPr>
        <w:t xml:space="preserve">An advanced </w:t>
      </w:r>
      <w:r>
        <w:rPr>
          <w:color w:val="231F20"/>
          <w:spacing w:val="-1"/>
        </w:rPr>
        <w:t>treatment</w:t>
      </w:r>
      <w:r>
        <w:rPr>
          <w:color w:val="231F20"/>
        </w:rPr>
        <w:t xml:space="preserve"> of methods for </w:t>
      </w:r>
      <w:r>
        <w:rPr>
          <w:color w:val="231F20"/>
          <w:spacing w:val="-1"/>
        </w:rPr>
        <w:t>producing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 xml:space="preserve">a </w:t>
      </w:r>
      <w:r>
        <w:rPr>
          <w:color w:val="231F20"/>
          <w:spacing w:val="-1"/>
        </w:rPr>
        <w:t>software</w:t>
      </w:r>
      <w:proofErr w:type="gramEnd"/>
      <w:r>
        <w:rPr>
          <w:color w:val="231F20"/>
        </w:rPr>
        <w:t xml:space="preserve"> design. Includes </w:t>
      </w:r>
      <w:r>
        <w:rPr>
          <w:color w:val="231F20"/>
          <w:spacing w:val="-1"/>
        </w:rPr>
        <w:t>treatment</w:t>
      </w:r>
      <w:r>
        <w:rPr>
          <w:color w:val="231F20"/>
        </w:rPr>
        <w:t xml:space="preserve"> of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developing Unified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Modeling Language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(UML) models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their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application to</w:t>
      </w:r>
      <w:r>
        <w:rPr>
          <w:color w:val="231F20"/>
          <w:spacing w:val="-1"/>
        </w:rPr>
        <w:t xml:space="preserve"> software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development.</w:t>
      </w:r>
    </w:p>
    <w:p w14:paraId="513A249D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Corequisite:</w:t>
      </w:r>
      <w:r>
        <w:rPr>
          <w:color w:val="231F20"/>
        </w:rPr>
        <w:t xml:space="preserve"> CIS 277</w:t>
      </w:r>
    </w:p>
    <w:p w14:paraId="3E9B6F1B" w14:textId="77777777" w:rsidR="009E7943" w:rsidRDefault="009E7943" w:rsidP="009E7943">
      <w:pPr>
        <w:tabs>
          <w:tab w:val="left" w:pos="6006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182 and CIS 183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1 </w:t>
      </w:r>
      <w:r>
        <w:rPr>
          <w:rFonts w:ascii="Book Antiqua"/>
          <w:i/>
          <w:color w:val="231F20"/>
          <w:spacing w:val="-1"/>
          <w:sz w:val="16"/>
        </w:rPr>
        <w:t>credit,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6C023101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290: Introduction to Networks</w:t>
      </w:r>
    </w:p>
    <w:p w14:paraId="2B1ED72B" w14:textId="77777777" w:rsidR="009E7943" w:rsidRDefault="009E7943" w:rsidP="009E7943">
      <w:pPr>
        <w:pStyle w:val="BodyText"/>
        <w:tabs>
          <w:tab w:val="left" w:pos="6273"/>
        </w:tabs>
        <w:spacing w:before="4"/>
        <w:ind w:right="199"/>
        <w:rPr>
          <w:rFonts w:cs="Book Antiqua"/>
        </w:rPr>
      </w:pPr>
      <w:r>
        <w:rPr>
          <w:color w:val="231F20"/>
        </w:rPr>
        <w:t xml:space="preserve">The theory and techniques of data communications design and analysis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studied. </w:t>
      </w:r>
      <w:r>
        <w:rPr>
          <w:color w:val="231F20"/>
          <w:spacing w:val="-3"/>
        </w:rPr>
        <w:t>Topics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 xml:space="preserve">include data communication concepts, </w:t>
      </w:r>
      <w:r>
        <w:rPr>
          <w:color w:val="231F20"/>
          <w:spacing w:val="-2"/>
        </w:rPr>
        <w:t>terminology,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standards.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Error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correction</w:t>
      </w:r>
      <w:r>
        <w:rPr>
          <w:color w:val="231F20"/>
        </w:rPr>
        <w:t xml:space="preserve"> and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 xml:space="preserve">detection, LANs, ISO/OSI layers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also an integral part of this course.</w:t>
      </w:r>
      <w:r>
        <w:rPr>
          <w:color w:val="231F20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</w:t>
      </w:r>
    </w:p>
    <w:p w14:paraId="5931645C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305: Essentials of UNIX Administration</w:t>
      </w:r>
    </w:p>
    <w:p w14:paraId="56E41229" w14:textId="77777777" w:rsidR="009E7943" w:rsidRDefault="009E7943" w:rsidP="009E7943">
      <w:pPr>
        <w:pStyle w:val="BodyText"/>
        <w:spacing w:before="4"/>
        <w:ind w:right="117"/>
      </w:pPr>
      <w:r>
        <w:rPr>
          <w:color w:val="231F20"/>
        </w:rPr>
        <w:t>Essentials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UNIX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administration such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 account management,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file </w:t>
      </w:r>
      <w:r>
        <w:rPr>
          <w:color w:val="231F20"/>
          <w:spacing w:val="-1"/>
        </w:rPr>
        <w:t xml:space="preserve">structure, </w:t>
      </w:r>
      <w:r>
        <w:rPr>
          <w:color w:val="231F20"/>
        </w:rPr>
        <w:t xml:space="preserve">security </w:t>
      </w:r>
      <w:r>
        <w:rPr>
          <w:color w:val="231F20"/>
          <w:spacing w:val="-1"/>
        </w:rPr>
        <w:t>features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presented.</w:t>
      </w:r>
    </w:p>
    <w:p w14:paraId="06998896" w14:textId="77777777" w:rsidR="009E7943" w:rsidRDefault="009E7943" w:rsidP="009E7943">
      <w:pPr>
        <w:tabs>
          <w:tab w:val="left" w:pos="5810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219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1 </w:t>
      </w:r>
      <w:r>
        <w:rPr>
          <w:rFonts w:ascii="Book Antiqua"/>
          <w:i/>
          <w:color w:val="231F20"/>
          <w:spacing w:val="-1"/>
          <w:sz w:val="16"/>
        </w:rPr>
        <w:t>credit,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4B19A63A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326: Formal Methods in Software Development</w:t>
      </w:r>
    </w:p>
    <w:p w14:paraId="320AE0B4" w14:textId="77777777" w:rsidR="009E7943" w:rsidRDefault="009E7943" w:rsidP="009E7943">
      <w:pPr>
        <w:pStyle w:val="BodyText"/>
        <w:spacing w:before="4"/>
        <w:ind w:right="477"/>
        <w:jc w:val="both"/>
      </w:pPr>
      <w:r>
        <w:rPr>
          <w:color w:val="231F20"/>
        </w:rPr>
        <w:t>Focusing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issues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techniques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needed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formal specification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to the development of </w:t>
      </w:r>
      <w:r>
        <w:rPr>
          <w:color w:val="231F20"/>
          <w:spacing w:val="-1"/>
        </w:rPr>
        <w:t>software,</w:t>
      </w:r>
      <w:r>
        <w:rPr>
          <w:color w:val="231F20"/>
        </w:rPr>
        <w:t xml:space="preserve"> the course uses mathematical and logical formalism to develop a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precise</w:t>
      </w:r>
      <w:r>
        <w:rPr>
          <w:color w:val="231F20"/>
        </w:rPr>
        <w:t xml:space="preserve"> statement of what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is to do.</w:t>
      </w:r>
    </w:p>
    <w:p w14:paraId="665B26DD" w14:textId="77777777" w:rsidR="009E7943" w:rsidRDefault="009E7943" w:rsidP="009E7943">
      <w:pPr>
        <w:tabs>
          <w:tab w:val="left" w:pos="5233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182, CIS </w:t>
      </w:r>
      <w:proofErr w:type="gramStart"/>
      <w:r>
        <w:rPr>
          <w:rFonts w:ascii="Book Antiqua"/>
          <w:color w:val="231F20"/>
          <w:sz w:val="16"/>
        </w:rPr>
        <w:t>183</w:t>
      </w:r>
      <w:proofErr w:type="gramEnd"/>
      <w:r>
        <w:rPr>
          <w:rFonts w:ascii="Book Antiqua"/>
          <w:color w:val="231F20"/>
          <w:sz w:val="16"/>
        </w:rPr>
        <w:t xml:space="preserve"> and </w:t>
      </w:r>
      <w:r>
        <w:rPr>
          <w:rFonts w:ascii="Book Antiqua"/>
          <w:color w:val="231F20"/>
          <w:spacing w:val="-3"/>
          <w:sz w:val="16"/>
        </w:rPr>
        <w:t>MATH</w:t>
      </w:r>
      <w:r>
        <w:rPr>
          <w:rFonts w:ascii="Book Antiqua"/>
          <w:color w:val="231F20"/>
          <w:sz w:val="16"/>
        </w:rPr>
        <w:t xml:space="preserve"> 223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 even years</w:t>
      </w:r>
    </w:p>
    <w:p w14:paraId="51EEE572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pgSz w:w="8640" w:h="12960"/>
          <w:pgMar w:top="1100" w:right="720" w:bottom="280" w:left="900" w:header="713" w:footer="0" w:gutter="0"/>
          <w:cols w:space="720"/>
        </w:sectPr>
      </w:pPr>
    </w:p>
    <w:p w14:paraId="54E5153D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i/>
          <w:sz w:val="19"/>
          <w:szCs w:val="19"/>
        </w:rPr>
      </w:pPr>
    </w:p>
    <w:p w14:paraId="736CA24B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CIS 350: Requirements and Project Management</w:t>
      </w:r>
    </w:p>
    <w:p w14:paraId="299B0EFC" w14:textId="77777777" w:rsidR="009E7943" w:rsidRDefault="009E7943" w:rsidP="009E7943">
      <w:pPr>
        <w:pStyle w:val="BodyText"/>
        <w:spacing w:before="4"/>
        <w:ind w:right="564"/>
      </w:pPr>
      <w:r>
        <w:rPr>
          <w:color w:val="231F20"/>
        </w:rPr>
        <w:t xml:space="preserve">Focusing on the management of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projects,</w:t>
      </w:r>
      <w:r>
        <w:rPr>
          <w:color w:val="231F20"/>
        </w:rPr>
        <w:t xml:space="preserve"> particularly teams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and stakeholders, the course includes coverage of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elicitation, analysis,</w:t>
      </w:r>
    </w:p>
    <w:p w14:paraId="3C9A9737" w14:textId="77777777" w:rsidR="009E7943" w:rsidRDefault="009E7943" w:rsidP="009E7943">
      <w:pPr>
        <w:pStyle w:val="BodyText"/>
        <w:ind w:right="294"/>
      </w:pPr>
      <w:r>
        <w:rPr>
          <w:color w:val="231F20"/>
        </w:rPr>
        <w:t xml:space="preserve">documentation, and negotiation. It also includes the </w:t>
      </w:r>
      <w:r>
        <w:rPr>
          <w:color w:val="231F20"/>
          <w:spacing w:val="-1"/>
        </w:rPr>
        <w:t>roles</w:t>
      </w:r>
      <w:r>
        <w:rPr>
          <w:color w:val="231F20"/>
        </w:rPr>
        <w:t xml:space="preserve"> and methods of </w:t>
      </w:r>
      <w:r>
        <w:rPr>
          <w:color w:val="231F20"/>
          <w:spacing w:val="-1"/>
        </w:rPr>
        <w:t>effective</w:t>
      </w:r>
      <w:r>
        <w:rPr>
          <w:color w:val="231F20"/>
        </w:rPr>
        <w:t xml:space="preserve"> technical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management. </w:t>
      </w:r>
      <w:r>
        <w:rPr>
          <w:color w:val="231F20"/>
          <w:spacing w:val="-3"/>
        </w:rPr>
        <w:t>Typical</w:t>
      </w:r>
      <w:r>
        <w:rPr>
          <w:color w:val="231F20"/>
        </w:rPr>
        <w:t xml:space="preserve"> coverage includes the cost of </w:t>
      </w:r>
      <w:r>
        <w:rPr>
          <w:color w:val="231F20"/>
          <w:spacing w:val="-3"/>
        </w:rPr>
        <w:t>quality,</w:t>
      </w:r>
      <w:r>
        <w:rPr>
          <w:color w:val="231F20"/>
        </w:rPr>
        <w:t xml:space="preserve"> and its implications for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management.</w:t>
      </w:r>
    </w:p>
    <w:p w14:paraId="11A7DF44" w14:textId="77777777" w:rsidR="009E7943" w:rsidRDefault="009E7943" w:rsidP="009E7943">
      <w:pPr>
        <w:pStyle w:val="BodyText"/>
        <w:tabs>
          <w:tab w:val="left" w:pos="5944"/>
        </w:tabs>
        <w:rPr>
          <w:rFonts w:cs="Book Antiqua"/>
        </w:rPr>
      </w:pPr>
      <w:r>
        <w:rPr>
          <w:color w:val="231F20"/>
          <w:spacing w:val="-1"/>
        </w:rPr>
        <w:t>Corequisite</w:t>
      </w:r>
      <w:r>
        <w:rPr>
          <w:color w:val="231F20"/>
        </w:rPr>
        <w:t xml:space="preserve"> or </w:t>
      </w: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213 or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312 or BCOR 220</w:t>
      </w:r>
      <w:r>
        <w:rPr>
          <w:color w:val="231F20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credits,</w:t>
      </w:r>
      <w:r>
        <w:rPr>
          <w:i/>
          <w:color w:val="231F20"/>
        </w:rPr>
        <w:t xml:space="preserve"> </w:t>
      </w:r>
      <w:proofErr w:type="gramStart"/>
      <w:r>
        <w:rPr>
          <w:i/>
          <w:color w:val="231F20"/>
        </w:rPr>
        <w:t>Fall</w:t>
      </w:r>
      <w:proofErr w:type="gramEnd"/>
    </w:p>
    <w:p w14:paraId="702CF5B6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353: Global Project Management</w:t>
      </w:r>
    </w:p>
    <w:p w14:paraId="07DB484C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This course focuses on experiential learning emphasizing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development with </w:t>
      </w:r>
      <w:r>
        <w:rPr>
          <w:color w:val="231F20"/>
          <w:spacing w:val="-1"/>
        </w:rPr>
        <w:t>remote,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 xml:space="preserve">multinational teams using an open-ended </w:t>
      </w:r>
      <w:r>
        <w:rPr>
          <w:color w:val="231F20"/>
          <w:spacing w:val="-1"/>
        </w:rPr>
        <w:t>group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approach.</w:t>
      </w:r>
      <w:r>
        <w:rPr>
          <w:color w:val="231F20"/>
        </w:rPr>
        <w:t xml:space="preserve"> Students participating</w:t>
      </w:r>
    </w:p>
    <w:p w14:paraId="027144C9" w14:textId="77777777" w:rsidR="009E7943" w:rsidRDefault="009E7943" w:rsidP="009E7943">
      <w:pPr>
        <w:pStyle w:val="BodyText"/>
        <w:ind w:right="413"/>
      </w:pPr>
      <w:proofErr w:type="gramStart"/>
      <w:r>
        <w:rPr>
          <w:color w:val="231F20"/>
        </w:rPr>
        <w:t>in</w:t>
      </w:r>
      <w:proofErr w:type="gramEnd"/>
      <w:r>
        <w:rPr>
          <w:color w:val="231F20"/>
        </w:rPr>
        <w:t xml:space="preserve"> this course will be co-developing an IT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with other </w:t>
      </w:r>
      <w:r>
        <w:rPr>
          <w:color w:val="231F20"/>
          <w:spacing w:val="-1"/>
        </w:rPr>
        <w:t>remote</w:t>
      </w:r>
      <w:r>
        <w:rPr>
          <w:color w:val="231F20"/>
        </w:rPr>
        <w:t xml:space="preserve"> teams, for a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that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 xml:space="preserve">is primarily </w:t>
      </w:r>
      <w:r>
        <w:rPr>
          <w:color w:val="231F20"/>
          <w:spacing w:val="-1"/>
        </w:rPr>
        <w:t>sourced</w:t>
      </w:r>
      <w:r>
        <w:rPr>
          <w:color w:val="231F20"/>
        </w:rPr>
        <w:t xml:space="preserve"> in an </w:t>
      </w:r>
      <w:proofErr w:type="gramStart"/>
      <w:r>
        <w:rPr>
          <w:color w:val="231F20"/>
          <w:spacing w:val="-1"/>
        </w:rPr>
        <w:t>off-shore</w:t>
      </w:r>
      <w:proofErr w:type="gramEnd"/>
      <w:r>
        <w:rPr>
          <w:color w:val="231F20"/>
        </w:rPr>
        <w:t xml:space="preserve"> location. Students will help to identify the scope of the</w:t>
      </w:r>
    </w:p>
    <w:p w14:paraId="4E6876D6" w14:textId="77777777" w:rsidR="009E7943" w:rsidRDefault="009E7943" w:rsidP="009E7943">
      <w:pPr>
        <w:pStyle w:val="BodyText"/>
        <w:ind w:right="146"/>
      </w:pPr>
      <w:r>
        <w:rPr>
          <w:color w:val="231F20"/>
        </w:rPr>
        <w:t xml:space="preserve">overall </w:t>
      </w:r>
      <w:r>
        <w:rPr>
          <w:color w:val="231F20"/>
          <w:spacing w:val="-1"/>
        </w:rPr>
        <w:t>project,</w:t>
      </w:r>
      <w:r>
        <w:rPr>
          <w:color w:val="231F20"/>
        </w:rPr>
        <w:t xml:space="preserve"> as well as the assignment and </w:t>
      </w:r>
      <w:r>
        <w:rPr>
          <w:color w:val="231F20"/>
          <w:spacing w:val="-1"/>
        </w:rPr>
        <w:t>responsibility</w:t>
      </w:r>
      <w:r>
        <w:rPr>
          <w:color w:val="231F20"/>
        </w:rPr>
        <w:t xml:space="preserve"> for a portion of that </w:t>
      </w:r>
      <w:r>
        <w:rPr>
          <w:color w:val="231F20"/>
          <w:spacing w:val="-1"/>
        </w:rPr>
        <w:t>project.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-1"/>
        </w:rPr>
        <w:t>responsibilities, software</w:t>
      </w:r>
      <w:r>
        <w:rPr>
          <w:color w:val="231F20"/>
        </w:rPr>
        <w:t xml:space="preserve">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team interfaces will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all have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be defined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managed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 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 xml:space="preserve">team members, facilitated by one or </w:t>
      </w:r>
      <w:r>
        <w:rPr>
          <w:color w:val="231F20"/>
          <w:spacing w:val="-1"/>
        </w:rPr>
        <w:t>more</w:t>
      </w:r>
      <w:r>
        <w:rPr>
          <w:color w:val="231F20"/>
        </w:rPr>
        <w:t xml:space="preserve"> faculty members </w:t>
      </w:r>
      <w:r>
        <w:rPr>
          <w:color w:val="231F20"/>
          <w:spacing w:val="-1"/>
        </w:rPr>
        <w:t>from</w:t>
      </w:r>
      <w:r>
        <w:rPr>
          <w:color w:val="231F20"/>
        </w:rPr>
        <w:t xml:space="preserve"> the participating institutions.</w:t>
      </w:r>
    </w:p>
    <w:p w14:paraId="18A3C2D8" w14:textId="77777777" w:rsidR="009E7943" w:rsidRDefault="009E7943" w:rsidP="009E7943">
      <w:pPr>
        <w:pStyle w:val="BodyText"/>
        <w:spacing w:before="81"/>
        <w:ind w:right="117"/>
      </w:pPr>
      <w:r>
        <w:rPr>
          <w:color w:val="231F20"/>
        </w:rPr>
        <w:t xml:space="preserve">The heart of the experience </w:t>
      </w:r>
      <w:proofErr w:type="gramStart"/>
      <w:r>
        <w:rPr>
          <w:color w:val="231F20"/>
        </w:rPr>
        <w:t>is on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planning, scope management, and </w:t>
      </w:r>
      <w:r>
        <w:rPr>
          <w:color w:val="231F20"/>
          <w:spacing w:val="-1"/>
        </w:rPr>
        <w:t>coordination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amongst a culturally and linguistically diverse development team. </w:t>
      </w:r>
      <w:r>
        <w:rPr>
          <w:color w:val="231F20"/>
          <w:spacing w:val="-2"/>
        </w:rPr>
        <w:t>Ultimately,</w:t>
      </w:r>
      <w:r>
        <w:rPr>
          <w:color w:val="231F20"/>
        </w:rPr>
        <w:t xml:space="preserve"> the goal is to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</w:rPr>
        <w:t xml:space="preserve"> the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for,</w:t>
      </w:r>
      <w:r>
        <w:rPr>
          <w:color w:val="231F20"/>
        </w:rPr>
        <w:t xml:space="preserve"> the planning of, and </w:t>
      </w:r>
      <w:r>
        <w:rPr>
          <w:color w:val="231F20"/>
          <w:spacing w:val="-1"/>
        </w:rPr>
        <w:t>where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appropriate,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</w:rPr>
        <w:t xml:space="preserve"> of </w:t>
      </w:r>
      <w:proofErr w:type="gramStart"/>
      <w:r>
        <w:rPr>
          <w:color w:val="231F20"/>
        </w:rPr>
        <w:t xml:space="preserve">a </w:t>
      </w:r>
      <w:r>
        <w:rPr>
          <w:color w:val="231F20"/>
          <w:spacing w:val="-1"/>
        </w:rPr>
        <w:t>prototype</w:t>
      </w:r>
      <w:proofErr w:type="gramEnd"/>
      <w:r>
        <w:rPr>
          <w:color w:val="231F20"/>
          <w:spacing w:val="65"/>
        </w:rPr>
        <w:t xml:space="preserve"> </w:t>
      </w:r>
      <w:r>
        <w:rPr>
          <w:color w:val="231F20"/>
        </w:rPr>
        <w:t xml:space="preserve">system components for use by the </w:t>
      </w:r>
      <w:proofErr w:type="gramStart"/>
      <w:r>
        <w:rPr>
          <w:color w:val="231F20"/>
          <w:spacing w:val="-1"/>
        </w:rPr>
        <w:t>off-shore</w:t>
      </w:r>
      <w:proofErr w:type="gramEnd"/>
      <w:r>
        <w:rPr>
          <w:color w:val="231F20"/>
        </w:rPr>
        <w:t xml:space="preserve"> stakeholder per their </w:t>
      </w:r>
      <w:r>
        <w:rPr>
          <w:color w:val="231F20"/>
          <w:spacing w:val="-1"/>
        </w:rPr>
        <w:t>requirements.</w:t>
      </w:r>
      <w:r>
        <w:rPr>
          <w:color w:val="231F20"/>
        </w:rPr>
        <w:t xml:space="preserve"> Students </w:t>
      </w:r>
      <w:r>
        <w:rPr>
          <w:color w:val="231F20"/>
          <w:spacing w:val="-1"/>
        </w:rPr>
        <w:t>are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</w:rPr>
        <w:t xml:space="preserve"> to travel to the </w:t>
      </w:r>
      <w:proofErr w:type="gramStart"/>
      <w:r>
        <w:rPr>
          <w:color w:val="231F20"/>
          <w:spacing w:val="-1"/>
        </w:rPr>
        <w:t>off-shore</w:t>
      </w:r>
      <w:proofErr w:type="gramEnd"/>
      <w:r>
        <w:rPr>
          <w:color w:val="231F20"/>
        </w:rPr>
        <w:t xml:space="preserve"> location to meet with the client and the development teams as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part of the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launch. This may include a second trip to close out the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with the client.</w:t>
      </w:r>
    </w:p>
    <w:p w14:paraId="5D768D71" w14:textId="77777777" w:rsidR="009E7943" w:rsidRDefault="009E7943" w:rsidP="009E7943">
      <w:pPr>
        <w:pStyle w:val="BodyText"/>
        <w:spacing w:before="81"/>
        <w:ind w:right="146"/>
      </w:pPr>
      <w:r>
        <w:rPr>
          <w:color w:val="231F20"/>
        </w:rPr>
        <w:t xml:space="preserve">The Leadership Seminar </w:t>
      </w:r>
      <w:r>
        <w:rPr>
          <w:color w:val="231F20"/>
          <w:spacing w:val="-1"/>
        </w:rPr>
        <w:t>introduces</w:t>
      </w:r>
      <w:r>
        <w:rPr>
          <w:color w:val="231F20"/>
        </w:rPr>
        <w:t xml:space="preserve"> students to a </w:t>
      </w:r>
      <w:r>
        <w:rPr>
          <w:color w:val="231F20"/>
          <w:spacing w:val="-1"/>
        </w:rPr>
        <w:t>three-dimensional</w:t>
      </w:r>
      <w:r>
        <w:rPr>
          <w:color w:val="231F20"/>
        </w:rPr>
        <w:t xml:space="preserve"> model of leadership,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 xml:space="preserve">including a </w:t>
      </w:r>
      <w:r>
        <w:rPr>
          <w:color w:val="231F20"/>
          <w:spacing w:val="-1"/>
        </w:rPr>
        <w:t>repertoire</w:t>
      </w:r>
      <w:r>
        <w:rPr>
          <w:color w:val="231F20"/>
        </w:rPr>
        <w:t xml:space="preserve"> of leadership skills and means of using those skills </w:t>
      </w:r>
      <w:r>
        <w:rPr>
          <w:color w:val="231F20"/>
          <w:spacing w:val="-1"/>
        </w:rPr>
        <w:t>responsibly</w:t>
      </w:r>
      <w:r>
        <w:rPr>
          <w:color w:val="231F20"/>
        </w:rPr>
        <w:t xml:space="preserve"> in 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various communities to which they belong. In addition, the course helps students </w:t>
      </w:r>
      <w:r>
        <w:rPr>
          <w:color w:val="231F20"/>
          <w:spacing w:val="-1"/>
        </w:rPr>
        <w:t>explore</w:t>
      </w:r>
      <w:r>
        <w:rPr>
          <w:color w:val="231F20"/>
        </w:rPr>
        <w:t xml:space="preserve"> the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relevance</w:t>
      </w:r>
      <w:r>
        <w:rPr>
          <w:color w:val="231F20"/>
        </w:rPr>
        <w:t xml:space="preserve"> of leadership skills in the leadership </w:t>
      </w:r>
      <w:r>
        <w:rPr>
          <w:color w:val="231F20"/>
          <w:spacing w:val="-1"/>
        </w:rPr>
        <w:t>process.</w:t>
      </w:r>
      <w:r>
        <w:rPr>
          <w:color w:val="231F20"/>
        </w:rPr>
        <w:t xml:space="preserve"> Ethical </w:t>
      </w:r>
      <w:r>
        <w:rPr>
          <w:color w:val="231F20"/>
          <w:spacing w:val="-1"/>
        </w:rPr>
        <w:t>reasoning</w:t>
      </w:r>
      <w:r>
        <w:rPr>
          <w:color w:val="231F20"/>
        </w:rPr>
        <w:t xml:space="preserve"> and Catholic social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justice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teaching serve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 the basis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students’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leadership development as</w:t>
      </w:r>
      <w:r>
        <w:rPr>
          <w:color w:val="231F20"/>
          <w:spacing w:val="-1"/>
        </w:rPr>
        <w:t xml:space="preserve"> reflected</w:t>
      </w:r>
      <w:r>
        <w:rPr>
          <w:color w:val="231F20"/>
        </w:rPr>
        <w:t xml:space="preserve"> both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this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course and in the </w:t>
      </w:r>
      <w:r>
        <w:rPr>
          <w:color w:val="231F20"/>
          <w:spacing w:val="-1"/>
        </w:rPr>
        <w:t>corequisite</w:t>
      </w:r>
      <w:r>
        <w:rPr>
          <w:color w:val="231F20"/>
        </w:rPr>
        <w:t xml:space="preserve"> Theology or Philosophy Series III course.</w:t>
      </w:r>
    </w:p>
    <w:p w14:paraId="281D1200" w14:textId="77777777" w:rsidR="009E7943" w:rsidRDefault="009E7943" w:rsidP="009E7943">
      <w:pPr>
        <w:pStyle w:val="BodyText"/>
        <w:ind w:right="861"/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Satisfactory Performance in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312 </w:t>
      </w:r>
      <w:r>
        <w:rPr>
          <w:color w:val="231F20"/>
          <w:spacing w:val="-1"/>
        </w:rPr>
        <w:t>(Probability</w:t>
      </w:r>
      <w:r>
        <w:rPr>
          <w:color w:val="231F20"/>
        </w:rPr>
        <w:t xml:space="preserve"> and Statistics),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 xml:space="preserve">BCOR 220 (Business statistics) or equivalent. Junior Standing in CEB </w:t>
      </w:r>
      <w:r>
        <w:rPr>
          <w:color w:val="231F20"/>
          <w:spacing w:val="-1"/>
        </w:rPr>
        <w:t>programs.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Permission of </w:t>
      </w:r>
      <w:r>
        <w:rPr>
          <w:color w:val="231F20"/>
          <w:spacing w:val="-1"/>
        </w:rPr>
        <w:t>Instructor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agreement</w:t>
      </w:r>
      <w:r>
        <w:rPr>
          <w:color w:val="231F20"/>
        </w:rPr>
        <w:t xml:space="preserve"> to course-deposit policy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required.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1"/>
        </w:rPr>
        <w:t>Corequisite</w:t>
      </w:r>
      <w:r>
        <w:rPr>
          <w:color w:val="231F20"/>
        </w:rPr>
        <w:t xml:space="preserve"> or </w:t>
      </w: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LTHE</w:t>
      </w:r>
      <w:r>
        <w:rPr>
          <w:color w:val="231F20"/>
        </w:rPr>
        <w:t xml:space="preserve"> 101 or </w:t>
      </w:r>
      <w:r>
        <w:rPr>
          <w:color w:val="231F20"/>
          <w:spacing w:val="-2"/>
        </w:rPr>
        <w:t>LTHE/LPHI</w:t>
      </w:r>
      <w:r>
        <w:rPr>
          <w:color w:val="231F20"/>
        </w:rPr>
        <w:t xml:space="preserve"> III series course</w:t>
      </w:r>
    </w:p>
    <w:p w14:paraId="7E485DB1" w14:textId="77777777" w:rsidR="009E7943" w:rsidRDefault="009E7943" w:rsidP="009E7943">
      <w:pPr>
        <w:pStyle w:val="BodyText"/>
        <w:tabs>
          <w:tab w:val="left" w:pos="5944"/>
        </w:tabs>
        <w:rPr>
          <w:rFonts w:cs="Book Antiqua"/>
        </w:rPr>
      </w:pPr>
      <w:r>
        <w:rPr>
          <w:color w:val="231F20"/>
          <w:spacing w:val="-1"/>
        </w:rPr>
        <w:t>Corequisite</w:t>
      </w:r>
      <w:r>
        <w:rPr>
          <w:color w:val="231F20"/>
        </w:rPr>
        <w:t xml:space="preserve"> or </w:t>
      </w: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213 or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312 or BCOR 220</w:t>
      </w:r>
      <w:r>
        <w:rPr>
          <w:color w:val="231F20"/>
        </w:rPr>
        <w:tab/>
      </w:r>
      <w:r>
        <w:rPr>
          <w:i/>
          <w:color w:val="231F20"/>
        </w:rPr>
        <w:t xml:space="preserve">4 </w:t>
      </w:r>
      <w:r>
        <w:rPr>
          <w:i/>
          <w:color w:val="231F20"/>
          <w:spacing w:val="-1"/>
        </w:rPr>
        <w:t>credits,</w:t>
      </w:r>
      <w:r>
        <w:rPr>
          <w:i/>
          <w:color w:val="231F20"/>
        </w:rPr>
        <w:t xml:space="preserve"> </w:t>
      </w:r>
      <w:proofErr w:type="gramStart"/>
      <w:r>
        <w:rPr>
          <w:i/>
          <w:color w:val="231F20"/>
        </w:rPr>
        <w:t>Fall</w:t>
      </w:r>
      <w:proofErr w:type="gramEnd"/>
    </w:p>
    <w:p w14:paraId="393F4B62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 xml:space="preserve">CIS 355: </w:t>
      </w:r>
      <w:r>
        <w:rPr>
          <w:color w:val="231F20"/>
          <w:spacing w:val="-4"/>
        </w:rPr>
        <w:t>Web</w:t>
      </w:r>
      <w:r>
        <w:rPr>
          <w:color w:val="231F20"/>
        </w:rPr>
        <w:t xml:space="preserve"> Programming and Implementation</w:t>
      </w:r>
    </w:p>
    <w:p w14:paraId="4C3BC0A6" w14:textId="77777777" w:rsidR="009E7943" w:rsidRDefault="009E7943" w:rsidP="009E7943">
      <w:pPr>
        <w:pStyle w:val="BodyText"/>
        <w:spacing w:before="4"/>
        <w:ind w:right="190"/>
      </w:pPr>
      <w:r>
        <w:rPr>
          <w:color w:val="231F20"/>
        </w:rPr>
        <w:t xml:space="preserve">Focuses on the development of web applications with user interface conventions that facilitate viewing, </w:t>
      </w:r>
      <w:r>
        <w:rPr>
          <w:color w:val="231F20"/>
          <w:spacing w:val="-1"/>
        </w:rPr>
        <w:t>searching,</w:t>
      </w:r>
      <w:r>
        <w:rPr>
          <w:color w:val="231F20"/>
        </w:rPr>
        <w:t xml:space="preserve"> and changing of information </w:t>
      </w:r>
      <w:r>
        <w:rPr>
          <w:color w:val="231F20"/>
          <w:spacing w:val="-1"/>
        </w:rPr>
        <w:t>stored</w:t>
      </w:r>
      <w:r>
        <w:rPr>
          <w:color w:val="231F20"/>
        </w:rPr>
        <w:t xml:space="preserve"> in a </w:t>
      </w:r>
      <w:r>
        <w:rPr>
          <w:color w:val="231F20"/>
          <w:spacing w:val="-1"/>
        </w:rPr>
        <w:t>relational</w:t>
      </w:r>
      <w:r>
        <w:rPr>
          <w:color w:val="231F20"/>
        </w:rPr>
        <w:t xml:space="preserve"> database. The student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also learn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set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up and</w:t>
      </w:r>
      <w:r>
        <w:rPr>
          <w:color w:val="231F20"/>
          <w:spacing w:val="-1"/>
        </w:rPr>
        <w:t xml:space="preserve"> configure</w:t>
      </w:r>
      <w:r>
        <w:rPr>
          <w:color w:val="231F20"/>
        </w:rPr>
        <w:t xml:space="preserve">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development </w:t>
      </w:r>
      <w:r>
        <w:rPr>
          <w:color w:val="231F20"/>
          <w:spacing w:val="-1"/>
        </w:rPr>
        <w:t xml:space="preserve">environment </w:t>
      </w:r>
      <w:r>
        <w:rPr>
          <w:color w:val="231F20"/>
        </w:rPr>
        <w:t xml:space="preserve">for applications </w:t>
      </w:r>
      <w:r>
        <w:rPr>
          <w:color w:val="231F20"/>
          <w:spacing w:val="-1"/>
        </w:rPr>
        <w:t>requiring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 xml:space="preserve">a web client, web </w:t>
      </w:r>
      <w:r>
        <w:rPr>
          <w:color w:val="231F20"/>
          <w:spacing w:val="-2"/>
        </w:rPr>
        <w:t>server,</w:t>
      </w:r>
      <w:r>
        <w:rPr>
          <w:color w:val="231F20"/>
        </w:rPr>
        <w:t xml:space="preserve"> application server and </w:t>
      </w:r>
      <w:r>
        <w:rPr>
          <w:color w:val="231F20"/>
          <w:spacing w:val="-1"/>
        </w:rPr>
        <w:t>relational</w:t>
      </w:r>
      <w:r>
        <w:rPr>
          <w:color w:val="231F20"/>
        </w:rPr>
        <w:t xml:space="preserve"> database.</w:t>
      </w:r>
    </w:p>
    <w:p w14:paraId="2B5A762D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182/183 or ECE </w:t>
      </w:r>
      <w:r>
        <w:rPr>
          <w:rFonts w:ascii="Book Antiqua"/>
          <w:color w:val="231F20"/>
          <w:spacing w:val="-5"/>
          <w:sz w:val="16"/>
        </w:rPr>
        <w:t>111,</w:t>
      </w:r>
      <w:r>
        <w:rPr>
          <w:rFonts w:ascii="Book Antiqua"/>
          <w:color w:val="231F20"/>
          <w:sz w:val="16"/>
        </w:rPr>
        <w:t xml:space="preserve"> and CIS 255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487455F8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375: Server Management</w:t>
      </w:r>
    </w:p>
    <w:p w14:paraId="3212D8B8" w14:textId="77777777" w:rsidR="009E7943" w:rsidRDefault="009E7943" w:rsidP="009E7943">
      <w:pPr>
        <w:pStyle w:val="BodyText"/>
        <w:spacing w:before="4"/>
        <w:ind w:right="338"/>
      </w:pP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focuses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networks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how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deploy and maintain internet servers on multiple platforms. The course includes extensive laboratory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installation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hardware</w:t>
      </w:r>
      <w:r>
        <w:rPr>
          <w:color w:val="231F20"/>
        </w:rPr>
        <w:t xml:space="preserve"> and</w:t>
      </w:r>
      <w:r>
        <w:rPr>
          <w:color w:val="231F20"/>
          <w:spacing w:val="-1"/>
        </w:rPr>
        <w:t xml:space="preserve"> software </w:t>
      </w:r>
      <w:r>
        <w:rPr>
          <w:color w:val="231F20"/>
        </w:rPr>
        <w:t>to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support networking, servers, and security for internet services, particularly on </w:t>
      </w:r>
      <w:r>
        <w:rPr>
          <w:color w:val="231F20"/>
          <w:spacing w:val="-2"/>
        </w:rPr>
        <w:t>Windows</w:t>
      </w:r>
      <w:r>
        <w:rPr>
          <w:color w:val="231F20"/>
        </w:rPr>
        <w:t xml:space="preserve"> and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platforms.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also includes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discussion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ramifications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service technologies. The course also includes building Network Balanced and High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Availability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Clusters that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the building blocks of forming a cloud.</w:t>
      </w:r>
    </w:p>
    <w:p w14:paraId="1810EB94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CIS 290</w:t>
      </w:r>
    </w:p>
    <w:p w14:paraId="5C2A5359" w14:textId="77777777" w:rsidR="009E7943" w:rsidRDefault="009E7943" w:rsidP="009E7943">
      <w:pPr>
        <w:tabs>
          <w:tab w:val="left" w:pos="4992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Corequisite</w:t>
      </w:r>
      <w:r>
        <w:rPr>
          <w:rFonts w:ascii="Book Antiqua"/>
          <w:color w:val="231F20"/>
          <w:sz w:val="16"/>
        </w:rPr>
        <w:t xml:space="preserve"> or </w:t>
      </w: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219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Spring Even </w:t>
      </w:r>
      <w:r>
        <w:rPr>
          <w:rFonts w:ascii="Book Antiqua"/>
          <w:i/>
          <w:color w:val="231F20"/>
          <w:spacing w:val="-4"/>
          <w:sz w:val="16"/>
        </w:rPr>
        <w:t>Years</w:t>
      </w:r>
    </w:p>
    <w:p w14:paraId="5ECC5B37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377: Mobile Application Development II</w:t>
      </w:r>
    </w:p>
    <w:p w14:paraId="60D43DAC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project-based</w:t>
      </w:r>
      <w:r>
        <w:rPr>
          <w:color w:val="231F20"/>
        </w:rPr>
        <w:t xml:space="preserve"> course for developing mobile applications for integrated devices such as iOS,</w:t>
      </w:r>
      <w:r>
        <w:rPr>
          <w:color w:val="231F20"/>
          <w:spacing w:val="21"/>
        </w:rPr>
        <w:t xml:space="preserve"> </w:t>
      </w:r>
      <w:proofErr w:type="gramStart"/>
      <w:r>
        <w:rPr>
          <w:color w:val="231F20"/>
          <w:spacing w:val="-1"/>
        </w:rPr>
        <w:t>Android</w:t>
      </w:r>
      <w:proofErr w:type="gramEnd"/>
      <w:r>
        <w:rPr>
          <w:color w:val="231F20"/>
        </w:rPr>
        <w:t xml:space="preserve"> and other mobile computing platforms. Includes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the coding and</w:t>
      </w:r>
    </w:p>
    <w:p w14:paraId="494ED084" w14:textId="77777777" w:rsidR="009E7943" w:rsidRDefault="009E7943" w:rsidP="009E7943">
      <w:p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6FA23A68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8"/>
          <w:szCs w:val="18"/>
        </w:rPr>
      </w:pPr>
    </w:p>
    <w:p w14:paraId="3DA79B8C" w14:textId="77777777" w:rsidR="009E7943" w:rsidRDefault="009E7943" w:rsidP="009E7943">
      <w:pPr>
        <w:pStyle w:val="BodyText"/>
        <w:tabs>
          <w:tab w:val="left" w:pos="4997"/>
        </w:tabs>
        <w:spacing w:before="69"/>
        <w:ind w:right="153"/>
        <w:rPr>
          <w:rFonts w:cs="Book Antiqua"/>
        </w:rPr>
      </w:pPr>
      <w:r>
        <w:rPr>
          <w:color w:val="231F20"/>
        </w:rPr>
        <w:t>development platforms for one of the major mobile platforms (e.g., iOS 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Android),</w:t>
      </w:r>
      <w:r>
        <w:rPr>
          <w:color w:val="231F20"/>
        </w:rPr>
        <w:t xml:space="preserve"> unit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testing, </w:t>
      </w:r>
      <w:r>
        <w:rPr>
          <w:color w:val="231F20"/>
          <w:spacing w:val="-1"/>
        </w:rPr>
        <w:t>source</w:t>
      </w:r>
      <w:r>
        <w:rPr>
          <w:color w:val="231F20"/>
        </w:rPr>
        <w:t xml:space="preserve"> code </w:t>
      </w:r>
      <w:r>
        <w:rPr>
          <w:color w:val="231F20"/>
          <w:spacing w:val="-1"/>
        </w:rPr>
        <w:t>control,</w:t>
      </w:r>
      <w:r>
        <w:rPr>
          <w:color w:val="231F20"/>
        </w:rPr>
        <w:t xml:space="preserve"> and deployment includes the development of </w:t>
      </w:r>
      <w:proofErr w:type="gramStart"/>
      <w:r>
        <w:rPr>
          <w:color w:val="231F20"/>
        </w:rPr>
        <w:t>useable</w:t>
      </w:r>
      <w:proofErr w:type="gramEnd"/>
      <w:r>
        <w:rPr>
          <w:color w:val="231F20"/>
        </w:rPr>
        <w:t xml:space="preserve"> applications.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CIS 277 and CIS 287</w:t>
      </w:r>
      <w:r>
        <w:rPr>
          <w:color w:val="231F20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credits,</w:t>
      </w:r>
      <w:r>
        <w:rPr>
          <w:i/>
          <w:color w:val="231F20"/>
        </w:rPr>
        <w:t xml:space="preserve"> Spring, Odd </w:t>
      </w:r>
      <w:r>
        <w:rPr>
          <w:i/>
          <w:color w:val="231F20"/>
          <w:spacing w:val="-4"/>
        </w:rPr>
        <w:t>Years</w:t>
      </w:r>
    </w:p>
    <w:p w14:paraId="620715C3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381: Directed Research</w:t>
      </w:r>
    </w:p>
    <w:p w14:paraId="44DAB3C1" w14:textId="77777777" w:rsidR="009E7943" w:rsidRDefault="009E7943" w:rsidP="009E7943">
      <w:pPr>
        <w:pStyle w:val="BodyText"/>
        <w:spacing w:before="4"/>
      </w:pPr>
      <w:r>
        <w:rPr>
          <w:color w:val="231F20"/>
          <w:spacing w:val="-1"/>
        </w:rPr>
        <w:t>Directed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research</w:t>
      </w:r>
      <w:r>
        <w:rPr>
          <w:color w:val="231F20"/>
        </w:rPr>
        <w:t xml:space="preserve"> and development in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and its applications.</w:t>
      </w:r>
    </w:p>
    <w:p w14:paraId="152ECBC2" w14:textId="77777777" w:rsidR="009E7943" w:rsidRDefault="009E7943" w:rsidP="009E7943">
      <w:pPr>
        <w:pStyle w:val="BodyText"/>
        <w:tabs>
          <w:tab w:val="left" w:pos="6335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Permission of the </w:t>
      </w:r>
      <w:r>
        <w:rPr>
          <w:color w:val="231F20"/>
          <w:spacing w:val="-1"/>
        </w:rPr>
        <w:t>instructor</w:t>
      </w:r>
      <w:r>
        <w:rPr>
          <w:color w:val="231F20"/>
          <w:spacing w:val="-1"/>
        </w:rPr>
        <w:tab/>
      </w:r>
      <w:r>
        <w:rPr>
          <w:i/>
          <w:color w:val="231F20"/>
        </w:rPr>
        <w:t xml:space="preserve">1 </w:t>
      </w:r>
      <w:r>
        <w:rPr>
          <w:i/>
          <w:color w:val="231F20"/>
          <w:spacing w:val="-1"/>
        </w:rPr>
        <w:t>credit</w:t>
      </w:r>
    </w:p>
    <w:p w14:paraId="3F4B8062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382: Directed Research</w:t>
      </w:r>
    </w:p>
    <w:p w14:paraId="4E88FE33" w14:textId="77777777" w:rsidR="009E7943" w:rsidRDefault="009E7943" w:rsidP="009E7943">
      <w:pPr>
        <w:pStyle w:val="BodyText"/>
        <w:spacing w:before="4"/>
      </w:pPr>
      <w:r>
        <w:rPr>
          <w:color w:val="231F20"/>
          <w:spacing w:val="-1"/>
        </w:rPr>
        <w:t>Directed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research</w:t>
      </w:r>
      <w:r>
        <w:rPr>
          <w:color w:val="231F20"/>
        </w:rPr>
        <w:t xml:space="preserve"> and development in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and its applications.</w:t>
      </w:r>
    </w:p>
    <w:p w14:paraId="788CD91E" w14:textId="77777777" w:rsidR="009E7943" w:rsidRDefault="009E7943" w:rsidP="009E7943">
      <w:pPr>
        <w:pStyle w:val="BodyText"/>
        <w:tabs>
          <w:tab w:val="left" w:pos="6273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Permission of the </w:t>
      </w:r>
      <w:r>
        <w:rPr>
          <w:color w:val="231F20"/>
          <w:spacing w:val="-1"/>
        </w:rPr>
        <w:t>instructor</w:t>
      </w:r>
      <w:r>
        <w:rPr>
          <w:color w:val="231F20"/>
          <w:spacing w:val="-1"/>
        </w:rPr>
        <w:tab/>
      </w:r>
      <w:r>
        <w:rPr>
          <w:i/>
          <w:color w:val="231F20"/>
        </w:rPr>
        <w:t xml:space="preserve">2 </w:t>
      </w:r>
      <w:r>
        <w:rPr>
          <w:i/>
          <w:color w:val="231F20"/>
          <w:spacing w:val="-1"/>
        </w:rPr>
        <w:t>credits</w:t>
      </w:r>
    </w:p>
    <w:p w14:paraId="4E7257FF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383: Directed Research</w:t>
      </w:r>
    </w:p>
    <w:p w14:paraId="13A6B478" w14:textId="77777777" w:rsidR="009E7943" w:rsidRDefault="009E7943" w:rsidP="009E7943">
      <w:pPr>
        <w:pStyle w:val="BodyText"/>
        <w:spacing w:before="4"/>
      </w:pPr>
      <w:r>
        <w:rPr>
          <w:color w:val="231F20"/>
          <w:spacing w:val="-1"/>
        </w:rPr>
        <w:t>Directed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research</w:t>
      </w:r>
      <w:r>
        <w:rPr>
          <w:color w:val="231F20"/>
        </w:rPr>
        <w:t xml:space="preserve"> and development in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and its applications.</w:t>
      </w:r>
    </w:p>
    <w:p w14:paraId="7D662978" w14:textId="77777777" w:rsidR="009E7943" w:rsidRDefault="009E7943" w:rsidP="009E7943">
      <w:pPr>
        <w:pStyle w:val="BodyText"/>
        <w:tabs>
          <w:tab w:val="left" w:pos="6273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Permission of the </w:t>
      </w:r>
      <w:r>
        <w:rPr>
          <w:color w:val="231F20"/>
          <w:spacing w:val="-1"/>
        </w:rPr>
        <w:t>instructor</w:t>
      </w:r>
      <w:r>
        <w:rPr>
          <w:color w:val="231F20"/>
          <w:spacing w:val="-1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</w:t>
      </w:r>
    </w:p>
    <w:p w14:paraId="5351E48B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385: Network Design and Management</w:t>
      </w:r>
    </w:p>
    <w:p w14:paraId="07B97D65" w14:textId="77777777" w:rsidR="009E7943" w:rsidRDefault="009E7943" w:rsidP="009E7943">
      <w:pPr>
        <w:pStyle w:val="BodyText"/>
        <w:spacing w:before="4"/>
        <w:ind w:right="397"/>
      </w:pPr>
      <w:r>
        <w:rPr>
          <w:color w:val="231F20"/>
        </w:rPr>
        <w:t xml:space="preserve">An advanced network design course covering contemporary network computing, including data, voice, multimedia, </w:t>
      </w:r>
      <w:proofErr w:type="gramStart"/>
      <w:r>
        <w:rPr>
          <w:color w:val="231F20"/>
          <w:spacing w:val="-5"/>
        </w:rPr>
        <w:t>WAN</w:t>
      </w:r>
      <w:proofErr w:type="gramEnd"/>
      <w:r>
        <w:rPr>
          <w:color w:val="231F20"/>
        </w:rPr>
        <w:t xml:space="preserve"> and intranets. Detailed discussions along with hands-on laboratory experience with various </w:t>
      </w:r>
      <w:r>
        <w:rPr>
          <w:color w:val="231F20"/>
          <w:spacing w:val="-1"/>
        </w:rPr>
        <w:t>hardware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components that comprise these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networks.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analysis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monitor </w:t>
      </w:r>
      <w:r>
        <w:rPr>
          <w:color w:val="231F20"/>
          <w:spacing w:val="-1"/>
        </w:rPr>
        <w:t xml:space="preserve">traffic </w:t>
      </w:r>
      <w:r>
        <w:rPr>
          <w:color w:val="231F20"/>
        </w:rPr>
        <w:t>flow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optimize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network design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is included.</w:t>
      </w:r>
    </w:p>
    <w:p w14:paraId="720C3772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CIS 290 or permission of </w:t>
      </w:r>
      <w:r>
        <w:rPr>
          <w:color w:val="231F20"/>
          <w:spacing w:val="-1"/>
        </w:rPr>
        <w:t>instructor</w:t>
      </w:r>
    </w:p>
    <w:p w14:paraId="59B8139D" w14:textId="77777777" w:rsidR="009E7943" w:rsidRDefault="009E7943" w:rsidP="009E7943">
      <w:pPr>
        <w:tabs>
          <w:tab w:val="left" w:pos="5233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Corequisite:</w:t>
      </w:r>
      <w:r>
        <w:rPr>
          <w:rFonts w:ascii="Book Antiqua"/>
          <w:color w:val="231F20"/>
          <w:sz w:val="16"/>
        </w:rPr>
        <w:t xml:space="preserve"> CIS 386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2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 Odd </w:t>
      </w:r>
      <w:r>
        <w:rPr>
          <w:rFonts w:ascii="Book Antiqua"/>
          <w:i/>
          <w:color w:val="231F20"/>
          <w:spacing w:val="-4"/>
          <w:sz w:val="16"/>
        </w:rPr>
        <w:t>Years</w:t>
      </w:r>
    </w:p>
    <w:p w14:paraId="05D549FA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386: Network Design and Management Lab</w:t>
      </w:r>
    </w:p>
    <w:p w14:paraId="6283AA6D" w14:textId="77777777" w:rsidR="009E7943" w:rsidRDefault="009E7943" w:rsidP="009E7943">
      <w:pPr>
        <w:pStyle w:val="BodyText"/>
        <w:spacing w:before="4"/>
      </w:pPr>
      <w:r>
        <w:rPr>
          <w:color w:val="231F20"/>
        </w:rPr>
        <w:t xml:space="preserve">Interactive laboratory to be taken </w:t>
      </w:r>
      <w:r>
        <w:rPr>
          <w:color w:val="231F20"/>
          <w:spacing w:val="-1"/>
        </w:rPr>
        <w:t>concurrently</w:t>
      </w:r>
      <w:r>
        <w:rPr>
          <w:color w:val="231F20"/>
        </w:rPr>
        <w:t xml:space="preserve"> with CIS 385.</w:t>
      </w:r>
    </w:p>
    <w:p w14:paraId="702DF0AF" w14:textId="77777777" w:rsidR="009E7943" w:rsidRDefault="009E7943" w:rsidP="009E7943">
      <w:pPr>
        <w:tabs>
          <w:tab w:val="left" w:pos="5295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Corequisite:</w:t>
      </w:r>
      <w:r>
        <w:rPr>
          <w:rFonts w:ascii="Book Antiqua"/>
          <w:color w:val="231F20"/>
          <w:sz w:val="16"/>
        </w:rPr>
        <w:t xml:space="preserve"> CIS 385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1 </w:t>
      </w:r>
      <w:r>
        <w:rPr>
          <w:rFonts w:ascii="Book Antiqua"/>
          <w:i/>
          <w:color w:val="231F20"/>
          <w:spacing w:val="-1"/>
          <w:sz w:val="16"/>
        </w:rPr>
        <w:t>credit,</w:t>
      </w:r>
      <w:r>
        <w:rPr>
          <w:rFonts w:ascii="Book Antiqua"/>
          <w:i/>
          <w:color w:val="231F20"/>
          <w:sz w:val="16"/>
        </w:rPr>
        <w:t xml:space="preserve"> Fall Odd </w:t>
      </w:r>
      <w:r>
        <w:rPr>
          <w:rFonts w:ascii="Book Antiqua"/>
          <w:i/>
          <w:color w:val="231F20"/>
          <w:spacing w:val="-4"/>
          <w:sz w:val="16"/>
        </w:rPr>
        <w:t>Years</w:t>
      </w:r>
    </w:p>
    <w:p w14:paraId="2D7768A7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387: System and Network Security</w:t>
      </w:r>
    </w:p>
    <w:p w14:paraId="58F6AAE7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 xml:space="preserve">The course </w:t>
      </w:r>
      <w:r>
        <w:rPr>
          <w:color w:val="231F20"/>
          <w:spacing w:val="-1"/>
        </w:rPr>
        <w:t>reviews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</w:rPr>
        <w:t xml:space="preserve"> computer security for desktop and </w:t>
      </w:r>
      <w:r>
        <w:rPr>
          <w:color w:val="231F20"/>
          <w:spacing w:val="-1"/>
        </w:rPr>
        <w:t>server-based</w:t>
      </w:r>
      <w:r>
        <w:rPr>
          <w:color w:val="231F20"/>
        </w:rPr>
        <w:t xml:space="preserve"> systems.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 xml:space="preserve">Coverage includes network security issues and techniques. Ethical hacking and defenses against unethical hacking and other computer and network </w:t>
      </w:r>
      <w:r>
        <w:rPr>
          <w:color w:val="231F20"/>
          <w:spacing w:val="-1"/>
        </w:rPr>
        <w:t>intrusions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discussed.</w:t>
      </w:r>
    </w:p>
    <w:p w14:paraId="0A0750C3" w14:textId="77777777" w:rsidR="009E7943" w:rsidRDefault="009E7943" w:rsidP="009E7943">
      <w:pPr>
        <w:pStyle w:val="BodyText"/>
        <w:tabs>
          <w:tab w:val="left" w:pos="5944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CIS 290 and written permission of the </w:t>
      </w:r>
      <w:r>
        <w:rPr>
          <w:color w:val="231F20"/>
          <w:spacing w:val="-2"/>
        </w:rPr>
        <w:t>instructor.</w:t>
      </w:r>
      <w:r>
        <w:rPr>
          <w:color w:val="231F20"/>
          <w:spacing w:val="-2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credits,</w:t>
      </w:r>
      <w:r>
        <w:rPr>
          <w:i/>
          <w:color w:val="231F20"/>
        </w:rPr>
        <w:t xml:space="preserve"> </w:t>
      </w:r>
      <w:proofErr w:type="gramStart"/>
      <w:r>
        <w:rPr>
          <w:i/>
          <w:color w:val="231F20"/>
        </w:rPr>
        <w:t>Fall</w:t>
      </w:r>
      <w:proofErr w:type="gramEnd"/>
    </w:p>
    <w:p w14:paraId="55B21172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390: Distributed Programming</w:t>
      </w:r>
    </w:p>
    <w:p w14:paraId="2B541CA1" w14:textId="77777777" w:rsidR="009E7943" w:rsidRDefault="009E7943" w:rsidP="009E7943">
      <w:pPr>
        <w:pStyle w:val="BodyText"/>
        <w:spacing w:before="4"/>
        <w:ind w:right="190"/>
      </w:pPr>
      <w:r>
        <w:rPr>
          <w:color w:val="231F20"/>
        </w:rPr>
        <w:t xml:space="preserve">An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the fundamental techniques and tools used developing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that </w:t>
      </w:r>
      <w:r>
        <w:rPr>
          <w:color w:val="231F20"/>
          <w:spacing w:val="-1"/>
        </w:rPr>
        <w:t>rely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  <w:spacing w:val="-1"/>
        </w:rPr>
        <w:t>inter-process</w:t>
      </w:r>
      <w:r>
        <w:rPr>
          <w:color w:val="231F20"/>
        </w:rPr>
        <w:t xml:space="preserve"> communication. </w:t>
      </w:r>
      <w:r>
        <w:rPr>
          <w:color w:val="231F20"/>
          <w:spacing w:val="-3"/>
        </w:rPr>
        <w:t>Topics</w:t>
      </w:r>
      <w:r>
        <w:rPr>
          <w:color w:val="231F20"/>
        </w:rPr>
        <w:t xml:space="preserve"> include </w:t>
      </w:r>
      <w:r>
        <w:rPr>
          <w:color w:val="231F20"/>
          <w:spacing w:val="-3"/>
        </w:rPr>
        <w:t>TCP/IP,</w:t>
      </w:r>
      <w:r>
        <w:rPr>
          <w:color w:val="231F20"/>
        </w:rPr>
        <w:t xml:space="preserve"> client-server paradigm, daemon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programs,</w:t>
      </w:r>
      <w:r>
        <w:rPr>
          <w:color w:val="231F20"/>
        </w:rPr>
        <w:t xml:space="preserve"> client socket calls, server socket calls, </w:t>
      </w:r>
      <w:r>
        <w:rPr>
          <w:color w:val="231F20"/>
          <w:spacing w:val="-1"/>
        </w:rPr>
        <w:t>concurrent</w:t>
      </w:r>
      <w:r>
        <w:rPr>
          <w:color w:val="231F20"/>
        </w:rPr>
        <w:t xml:space="preserve"> vs. iterative servers, connectionless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and connection-oriented server paradigms, advanced topics.</w:t>
      </w:r>
    </w:p>
    <w:p w14:paraId="54DB1AA3" w14:textId="77777777" w:rsidR="009E7943" w:rsidRDefault="009E7943" w:rsidP="009E7943">
      <w:pPr>
        <w:tabs>
          <w:tab w:val="left" w:pos="5748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CSC 330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7499CA5C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 xml:space="preserve">CIS 391-396: Special </w:t>
      </w:r>
      <w:r>
        <w:rPr>
          <w:color w:val="231F20"/>
          <w:spacing w:val="-3"/>
        </w:rPr>
        <w:t>Topics</w:t>
      </w:r>
      <w:r>
        <w:rPr>
          <w:color w:val="231F20"/>
        </w:rPr>
        <w:t xml:space="preserve"> in Computer and Information Science</w:t>
      </w:r>
    </w:p>
    <w:p w14:paraId="4AF521E2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 xml:space="preserve">Special courses developed </w:t>
      </w:r>
      <w:r>
        <w:rPr>
          <w:color w:val="231F20"/>
          <w:spacing w:val="-1"/>
        </w:rPr>
        <w:t>from</w:t>
      </w:r>
      <w:r>
        <w:rPr>
          <w:color w:val="231F20"/>
        </w:rPr>
        <w:t xml:space="preserve"> student </w:t>
      </w:r>
      <w:r>
        <w:rPr>
          <w:color w:val="231F20"/>
          <w:spacing w:val="-1"/>
        </w:rPr>
        <w:t>interest</w:t>
      </w:r>
      <w:r>
        <w:rPr>
          <w:color w:val="231F20"/>
        </w:rPr>
        <w:t xml:space="preserve"> in all </w:t>
      </w:r>
      <w:r>
        <w:rPr>
          <w:color w:val="231F20"/>
          <w:spacing w:val="-1"/>
        </w:rPr>
        <w:t>areas</w:t>
      </w:r>
      <w:r>
        <w:rPr>
          <w:color w:val="231F20"/>
        </w:rPr>
        <w:t xml:space="preserve"> of computer and information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science.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brief description of </w:t>
      </w:r>
      <w:r>
        <w:rPr>
          <w:color w:val="231F20"/>
          <w:spacing w:val="-1"/>
        </w:rPr>
        <w:t>current</w:t>
      </w:r>
      <w:r>
        <w:rPr>
          <w:color w:val="231F20"/>
        </w:rPr>
        <w:t xml:space="preserve"> content to be announced and may be included in 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schedule of classes. The course number may be taken </w:t>
      </w:r>
      <w:r>
        <w:rPr>
          <w:color w:val="231F20"/>
          <w:spacing w:val="-1"/>
        </w:rPr>
        <w:t>more</w:t>
      </w:r>
      <w:r>
        <w:rPr>
          <w:color w:val="231F20"/>
        </w:rPr>
        <w:t xml:space="preserve"> than once.</w:t>
      </w:r>
    </w:p>
    <w:p w14:paraId="3921BBAF" w14:textId="77777777" w:rsidR="009E7943" w:rsidRDefault="009E7943" w:rsidP="009E7943">
      <w:pPr>
        <w:pStyle w:val="BodyText"/>
        <w:tabs>
          <w:tab w:val="left" w:pos="6273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Permission of the Chair of the department</w:t>
      </w:r>
      <w:r>
        <w:rPr>
          <w:color w:val="231F20"/>
        </w:rPr>
        <w:tab/>
      </w:r>
      <w:r>
        <w:rPr>
          <w:i/>
          <w:color w:val="231F20"/>
        </w:rPr>
        <w:t xml:space="preserve">3 </w:t>
      </w:r>
      <w:r>
        <w:rPr>
          <w:i/>
          <w:color w:val="231F20"/>
          <w:spacing w:val="-1"/>
        </w:rPr>
        <w:t>credits</w:t>
      </w:r>
    </w:p>
    <w:p w14:paraId="5E2A0795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400: Internship</w:t>
      </w:r>
    </w:p>
    <w:p w14:paraId="0D71C542" w14:textId="77777777" w:rsidR="009E7943" w:rsidRDefault="009E7943" w:rsidP="009E7943">
      <w:pPr>
        <w:pStyle w:val="BodyText"/>
        <w:tabs>
          <w:tab w:val="left" w:pos="6139"/>
        </w:tabs>
        <w:spacing w:before="4"/>
        <w:ind w:right="199"/>
        <w:rPr>
          <w:rFonts w:cs="Book Antiqua"/>
        </w:rPr>
      </w:pPr>
      <w:r>
        <w:rPr>
          <w:color w:val="231F20"/>
        </w:rPr>
        <w:t xml:space="preserve">In conjunction with a local industry or business, the student participates in practical training </w:t>
      </w:r>
      <w:r>
        <w:rPr>
          <w:color w:val="231F20"/>
          <w:spacing w:val="-1"/>
        </w:rPr>
        <w:t xml:space="preserve">related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his/her </w:t>
      </w:r>
      <w:r>
        <w:rPr>
          <w:color w:val="231F20"/>
          <w:spacing w:val="-2"/>
        </w:rPr>
        <w:t>major.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Academic</w:t>
      </w:r>
      <w:r>
        <w:rPr>
          <w:color w:val="231F20"/>
          <w:spacing w:val="-1"/>
        </w:rPr>
        <w:t xml:space="preserve"> requirements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are </w:t>
      </w:r>
      <w:r>
        <w:rPr>
          <w:color w:val="231F20"/>
        </w:rPr>
        <w:t>specified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department.</w:t>
      </w:r>
      <w:r>
        <w:rPr>
          <w:color w:val="231F20"/>
        </w:rPr>
        <w:tab/>
      </w:r>
      <w:r>
        <w:rPr>
          <w:i/>
          <w:color w:val="231F20"/>
        </w:rPr>
        <w:t xml:space="preserve">1-3 </w:t>
      </w:r>
      <w:r>
        <w:rPr>
          <w:i/>
          <w:color w:val="231F20"/>
          <w:spacing w:val="-1"/>
        </w:rPr>
        <w:t>credits</w:t>
      </w:r>
    </w:p>
    <w:p w14:paraId="60A93E8E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438: Human Interface Design and Maintenance</w:t>
      </w:r>
    </w:p>
    <w:p w14:paraId="57D1B5A9" w14:textId="77777777" w:rsidR="009E7943" w:rsidRDefault="009E7943" w:rsidP="009E7943">
      <w:pPr>
        <w:pStyle w:val="BodyText"/>
        <w:spacing w:before="4"/>
        <w:ind w:right="363"/>
      </w:pPr>
      <w:r>
        <w:rPr>
          <w:color w:val="231F20"/>
        </w:rPr>
        <w:t xml:space="preserve">The course deals with human-computer interaction and covers a wide range of topics, including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tools, usability issues, </w:t>
      </w:r>
      <w:r>
        <w:rPr>
          <w:color w:val="231F20"/>
          <w:spacing w:val="-1"/>
        </w:rPr>
        <w:t>direct</w:t>
      </w:r>
      <w:r>
        <w:rPr>
          <w:color w:val="231F20"/>
        </w:rPr>
        <w:t xml:space="preserve"> manipulation, command and natural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languages, and multiple-window strategies. The course includes identifying and assessing the issues </w:t>
      </w:r>
      <w:r>
        <w:rPr>
          <w:color w:val="231F20"/>
          <w:spacing w:val="-1"/>
        </w:rPr>
        <w:t>surrounding</w:t>
      </w:r>
      <w:r>
        <w:rPr>
          <w:color w:val="231F20"/>
        </w:rPr>
        <w:t xml:space="preserve"> the maintenance of code, particularly in the context of HCI. Special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emphasis is also given to design and maintenance issues for web-enabled systems.</w:t>
      </w:r>
    </w:p>
    <w:p w14:paraId="2332F9B3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355 or CIS 277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75A211AE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pgSz w:w="8640" w:h="12960"/>
          <w:pgMar w:top="1100" w:right="720" w:bottom="280" w:left="900" w:header="713" w:footer="0" w:gutter="0"/>
          <w:cols w:space="720"/>
        </w:sectPr>
      </w:pPr>
    </w:p>
    <w:p w14:paraId="658D2F41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i/>
          <w:sz w:val="19"/>
          <w:szCs w:val="19"/>
        </w:rPr>
      </w:pPr>
    </w:p>
    <w:p w14:paraId="745AB1F1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 xml:space="preserve">CIS 445: Advanced </w:t>
      </w:r>
      <w:proofErr w:type="gramStart"/>
      <w:r>
        <w:rPr>
          <w:color w:val="231F20"/>
        </w:rPr>
        <w:t>Multi-Media</w:t>
      </w:r>
      <w:proofErr w:type="gramEnd"/>
    </w:p>
    <w:p w14:paraId="566968E1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The course covers advanced multimedia concepts such as graphics, animation, </w:t>
      </w:r>
      <w:proofErr w:type="gramStart"/>
      <w:r>
        <w:rPr>
          <w:color w:val="231F20"/>
        </w:rPr>
        <w:t>video</w:t>
      </w:r>
      <w:proofErr w:type="gramEnd"/>
      <w:r>
        <w:rPr>
          <w:color w:val="231F20"/>
        </w:rPr>
        <w:t xml:space="preserve"> and sound; as well as the tools used to </w:t>
      </w:r>
      <w:r>
        <w:rPr>
          <w:color w:val="231F20"/>
          <w:spacing w:val="-1"/>
        </w:rPr>
        <w:t>create</w:t>
      </w:r>
      <w:r>
        <w:rPr>
          <w:color w:val="231F20"/>
        </w:rPr>
        <w:t xml:space="preserve"> multimedia applications. In addition, the course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presents</w:t>
      </w:r>
      <w:r>
        <w:rPr>
          <w:color w:val="231F20"/>
        </w:rPr>
        <w:t xml:space="preserve"> the design principles and management skills needed to develop dynamic, interactive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multimedia </w:t>
      </w:r>
      <w:r>
        <w:rPr>
          <w:color w:val="231F20"/>
          <w:spacing w:val="-1"/>
        </w:rPr>
        <w:t>products.</w:t>
      </w:r>
    </w:p>
    <w:p w14:paraId="24E9632C" w14:textId="77777777" w:rsidR="009E7943" w:rsidRDefault="009E7943" w:rsidP="009E7943">
      <w:pPr>
        <w:tabs>
          <w:tab w:val="left" w:pos="5748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245, CIS </w:t>
      </w:r>
      <w:proofErr w:type="gramStart"/>
      <w:r>
        <w:rPr>
          <w:rFonts w:ascii="Book Antiqua"/>
          <w:color w:val="231F20"/>
          <w:sz w:val="16"/>
        </w:rPr>
        <w:t>246</w:t>
      </w:r>
      <w:proofErr w:type="gramEnd"/>
      <w:r>
        <w:rPr>
          <w:rFonts w:ascii="Book Antiqua"/>
          <w:color w:val="231F20"/>
          <w:sz w:val="16"/>
        </w:rPr>
        <w:t xml:space="preserve"> or permission of the </w:t>
      </w:r>
      <w:r>
        <w:rPr>
          <w:rFonts w:ascii="Book Antiqua"/>
          <w:color w:val="231F20"/>
          <w:spacing w:val="-1"/>
          <w:sz w:val="16"/>
        </w:rPr>
        <w:t>instructor</w:t>
      </w:r>
      <w:r>
        <w:rPr>
          <w:rFonts w:ascii="Book Antiqua"/>
          <w:color w:val="231F20"/>
          <w:spacing w:val="-1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288E43E3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457: Senior Design I</w:t>
      </w:r>
    </w:p>
    <w:p w14:paraId="74CF1814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>CIS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457 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first class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a 2-semester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capstone design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sequence with emphasis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on working </w:t>
      </w:r>
      <w:r>
        <w:rPr>
          <w:color w:val="231F20"/>
          <w:spacing w:val="-1"/>
        </w:rPr>
        <w:t>effectively</w:t>
      </w:r>
      <w:r>
        <w:rPr>
          <w:color w:val="231F20"/>
        </w:rPr>
        <w:t xml:space="preserve"> in a team </w:t>
      </w:r>
      <w:r>
        <w:rPr>
          <w:color w:val="231F20"/>
          <w:spacing w:val="-1"/>
        </w:rPr>
        <w:t>environment.</w:t>
      </w:r>
      <w:r>
        <w:rPr>
          <w:color w:val="231F20"/>
        </w:rPr>
        <w:t xml:space="preserve"> Students </w:t>
      </w:r>
      <w:r>
        <w:rPr>
          <w:color w:val="231F20"/>
          <w:spacing w:val="-1"/>
        </w:rPr>
        <w:t>review</w:t>
      </w:r>
      <w:r>
        <w:rPr>
          <w:color w:val="231F20"/>
        </w:rPr>
        <w:t xml:space="preserve"> systems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gathering and design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 xml:space="preserve">techniques, form teams, and begin the development of </w:t>
      </w:r>
      <w:proofErr w:type="gramStart"/>
      <w:r>
        <w:rPr>
          <w:color w:val="231F20"/>
        </w:rPr>
        <w:t xml:space="preserve">an end </w:t>
      </w:r>
      <w:r>
        <w:rPr>
          <w:color w:val="231F20"/>
          <w:spacing w:val="-1"/>
        </w:rPr>
        <w:t>product</w:t>
      </w:r>
      <w:proofErr w:type="gramEnd"/>
      <w:r>
        <w:rPr>
          <w:color w:val="231F20"/>
          <w:spacing w:val="-1"/>
        </w:rPr>
        <w:t>.</w:t>
      </w:r>
      <w:r>
        <w:rPr>
          <w:color w:val="231F20"/>
        </w:rPr>
        <w:t xml:space="preserve"> Course topics include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systems analysis, language and </w:t>
      </w:r>
      <w:r>
        <w:rPr>
          <w:color w:val="231F20"/>
          <w:spacing w:val="-1"/>
        </w:rPr>
        <w:t>presentation</w:t>
      </w:r>
      <w:r>
        <w:rPr>
          <w:color w:val="231F20"/>
        </w:rPr>
        <w:t xml:space="preserve"> skills, team building,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management, ethical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issues in the digital world.</w:t>
      </w:r>
    </w:p>
    <w:p w14:paraId="47DBB572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Senior status in a CIS </w:t>
      </w:r>
      <w:r>
        <w:rPr>
          <w:color w:val="231F20"/>
          <w:spacing w:val="-1"/>
        </w:rPr>
        <w:t>Program,</w:t>
      </w:r>
    </w:p>
    <w:p w14:paraId="52CCABC2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{CIS 287 or IS 335 or CYSEC 301}, and ENG 380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</w:t>
      </w:r>
      <w:proofErr w:type="gramStart"/>
      <w:r>
        <w:rPr>
          <w:rFonts w:ascii="Book Antiqua"/>
          <w:i/>
          <w:color w:val="231F20"/>
          <w:sz w:val="16"/>
        </w:rPr>
        <w:t>Fall</w:t>
      </w:r>
      <w:proofErr w:type="gramEnd"/>
    </w:p>
    <w:p w14:paraId="10E6070C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CIS 458: Senior Design II Lab</w:t>
      </w:r>
    </w:p>
    <w:p w14:paraId="63A91B78" w14:textId="77777777" w:rsidR="009E7943" w:rsidRDefault="009E7943" w:rsidP="009E7943">
      <w:pPr>
        <w:pStyle w:val="BodyText"/>
        <w:spacing w:before="4"/>
        <w:ind w:right="119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completion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capstone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sequence.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develop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deliver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completed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 xml:space="preserve">end </w:t>
      </w:r>
      <w:r>
        <w:rPr>
          <w:color w:val="231F20"/>
          <w:spacing w:val="-1"/>
        </w:rPr>
        <w:t>product</w:t>
      </w:r>
      <w:proofErr w:type="gramEnd"/>
      <w:r>
        <w:rPr>
          <w:color w:val="231F20"/>
          <w:spacing w:val="-1"/>
        </w:rPr>
        <w:t>.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Emphasis</w:t>
      </w:r>
      <w:proofErr w:type="gramEnd"/>
      <w:r>
        <w:rPr>
          <w:color w:val="231F20"/>
        </w:rPr>
        <w:t xml:space="preserve"> is on working </w:t>
      </w:r>
      <w:r>
        <w:rPr>
          <w:color w:val="231F20"/>
          <w:spacing w:val="-1"/>
        </w:rPr>
        <w:t>effectively</w:t>
      </w:r>
      <w:r>
        <w:rPr>
          <w:color w:val="231F20"/>
        </w:rPr>
        <w:t xml:space="preserve"> in </w:t>
      </w:r>
      <w:r>
        <w:rPr>
          <w:color w:val="231F20"/>
          <w:spacing w:val="-1"/>
        </w:rPr>
        <w:t>cross-disciplinary</w:t>
      </w:r>
      <w:r>
        <w:rPr>
          <w:color w:val="231F20"/>
        </w:rPr>
        <w:t xml:space="preserve"> teams. Course topics include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-1"/>
        </w:rPr>
        <w:t>organizational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behavior,</w:t>
      </w:r>
      <w:r>
        <w:rPr>
          <w:color w:val="231F20"/>
        </w:rPr>
        <w:t xml:space="preserve"> quality assurance, documentation, design </w:t>
      </w:r>
      <w:r>
        <w:rPr>
          <w:color w:val="231F20"/>
          <w:spacing w:val="-1"/>
        </w:rPr>
        <w:t>process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process</w:t>
      </w:r>
      <w:r>
        <w:rPr>
          <w:color w:val="231F20"/>
        </w:rPr>
        <w:t xml:space="preserve"> metrics,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 xml:space="preserve">risk management, written and oral </w:t>
      </w:r>
      <w:r>
        <w:rPr>
          <w:color w:val="231F20"/>
          <w:spacing w:val="-1"/>
        </w:rPr>
        <w:t>presentation</w:t>
      </w:r>
      <w:r>
        <w:rPr>
          <w:color w:val="231F20"/>
        </w:rPr>
        <w:t xml:space="preserve"> skills, ethical issues in the digital world.</w:t>
      </w:r>
    </w:p>
    <w:p w14:paraId="698FA8B4" w14:textId="77777777" w:rsidR="009E7943" w:rsidRDefault="009E7943" w:rsidP="009E7943">
      <w:pPr>
        <w:tabs>
          <w:tab w:val="left" w:pos="5748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457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4747E0A0" w14:textId="77777777" w:rsidR="009E7943" w:rsidRDefault="009E7943" w:rsidP="009E7943">
      <w:pPr>
        <w:spacing w:before="84" w:line="242" w:lineRule="auto"/>
        <w:ind w:left="120" w:right="351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b/>
          <w:color w:val="231F20"/>
          <w:sz w:val="16"/>
        </w:rPr>
        <w:t xml:space="preserve">SEECS 101, 102, 201, 202, 301, 302, 401, 402: Professional and Personal Enrichment Seminar </w:t>
      </w:r>
      <w:r>
        <w:rPr>
          <w:rFonts w:ascii="Book Antiqua"/>
          <w:color w:val="231F20"/>
          <w:sz w:val="16"/>
        </w:rPr>
        <w:t xml:space="preserve">The series of seminars for SEECS students is built </w:t>
      </w:r>
      <w:r>
        <w:rPr>
          <w:rFonts w:ascii="Book Antiqua"/>
          <w:color w:val="231F20"/>
          <w:spacing w:val="-1"/>
          <w:sz w:val="16"/>
        </w:rPr>
        <w:t>around</w:t>
      </w:r>
      <w:r>
        <w:rPr>
          <w:rFonts w:ascii="Book Antiqua"/>
          <w:color w:val="231F20"/>
          <w:sz w:val="16"/>
        </w:rPr>
        <w:t xml:space="preserve"> a curriculum that </w:t>
      </w:r>
      <w:r>
        <w:rPr>
          <w:rFonts w:ascii="Book Antiqua"/>
          <w:color w:val="231F20"/>
          <w:spacing w:val="-1"/>
          <w:sz w:val="16"/>
        </w:rPr>
        <w:t>addresses</w:t>
      </w:r>
      <w:r>
        <w:rPr>
          <w:rFonts w:ascii="Book Antiqua"/>
          <w:color w:val="231F20"/>
          <w:sz w:val="16"/>
        </w:rPr>
        <w:t xml:space="preserve"> both</w:t>
      </w:r>
      <w:r>
        <w:rPr>
          <w:rFonts w:ascii="Book Antiqua"/>
          <w:color w:val="231F20"/>
          <w:spacing w:val="30"/>
          <w:sz w:val="16"/>
        </w:rPr>
        <w:t xml:space="preserve"> </w:t>
      </w:r>
      <w:r>
        <w:rPr>
          <w:rFonts w:ascii="Book Antiqua"/>
          <w:color w:val="231F20"/>
          <w:sz w:val="16"/>
        </w:rPr>
        <w:t xml:space="preserve">the </w:t>
      </w:r>
      <w:r>
        <w:rPr>
          <w:rFonts w:ascii="Book Antiqua"/>
          <w:color w:val="231F20"/>
          <w:spacing w:val="-1"/>
          <w:sz w:val="16"/>
        </w:rPr>
        <w:t>professional</w:t>
      </w:r>
      <w:r>
        <w:rPr>
          <w:rFonts w:ascii="Book Antiqua"/>
          <w:color w:val="231F20"/>
          <w:sz w:val="16"/>
        </w:rPr>
        <w:t xml:space="preserve"> and personal </w:t>
      </w:r>
      <w:r>
        <w:rPr>
          <w:rFonts w:ascii="Book Antiqua"/>
          <w:color w:val="231F20"/>
          <w:spacing w:val="-1"/>
          <w:sz w:val="16"/>
        </w:rPr>
        <w:t>growth</w:t>
      </w:r>
      <w:r>
        <w:rPr>
          <w:rFonts w:ascii="Book Antiqua"/>
          <w:color w:val="231F20"/>
          <w:sz w:val="16"/>
        </w:rPr>
        <w:t xml:space="preserve"> of the scholars. Each semester of the seminar includes</w:t>
      </w:r>
      <w:r>
        <w:rPr>
          <w:rFonts w:ascii="Book Antiqua"/>
          <w:color w:val="231F20"/>
          <w:spacing w:val="25"/>
          <w:sz w:val="16"/>
        </w:rPr>
        <w:t xml:space="preserve"> </w:t>
      </w:r>
      <w:r>
        <w:rPr>
          <w:rFonts w:ascii="Book Antiqua"/>
          <w:color w:val="231F20"/>
          <w:sz w:val="16"/>
        </w:rPr>
        <w:t xml:space="preserve">a design component, a </w:t>
      </w:r>
      <w:r>
        <w:rPr>
          <w:rFonts w:ascii="Book Antiqua"/>
          <w:color w:val="231F20"/>
          <w:spacing w:val="-1"/>
          <w:sz w:val="16"/>
        </w:rPr>
        <w:t>professional</w:t>
      </w:r>
      <w:r>
        <w:rPr>
          <w:rFonts w:ascii="Book Antiqua"/>
          <w:color w:val="231F20"/>
          <w:sz w:val="16"/>
        </w:rPr>
        <w:t xml:space="preserve"> development component, and a personal </w:t>
      </w:r>
      <w:proofErr w:type="gramStart"/>
      <w:r>
        <w:rPr>
          <w:rFonts w:ascii="Book Antiqua"/>
          <w:color w:val="231F20"/>
          <w:sz w:val="16"/>
        </w:rPr>
        <w:t>development</w:t>
      </w:r>
      <w:proofErr w:type="gramEnd"/>
    </w:p>
    <w:p w14:paraId="2B812ECC" w14:textId="77777777" w:rsidR="009E7943" w:rsidRDefault="009E7943" w:rsidP="009E7943">
      <w:pPr>
        <w:pStyle w:val="BodyText"/>
        <w:spacing w:before="0"/>
        <w:ind w:right="283"/>
      </w:pPr>
      <w:r>
        <w:rPr>
          <w:color w:val="231F20"/>
        </w:rPr>
        <w:t xml:space="preserve">component. Considerable interaction </w:t>
      </w:r>
      <w:proofErr w:type="gramStart"/>
      <w:r>
        <w:rPr>
          <w:color w:val="231F20"/>
        </w:rPr>
        <w:t>among</w:t>
      </w:r>
      <w:proofErr w:type="gramEnd"/>
      <w:r>
        <w:rPr>
          <w:color w:val="231F20"/>
        </w:rPr>
        <w:t xml:space="preserve"> SEECS students and the faculty members fosters a sense of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community among the students. Developmental workshops </w:t>
      </w:r>
      <w:r>
        <w:rPr>
          <w:color w:val="231F20"/>
          <w:spacing w:val="-1"/>
        </w:rPr>
        <w:t>are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offered</w:t>
      </w:r>
      <w:r>
        <w:rPr>
          <w:color w:val="231F20"/>
        </w:rPr>
        <w:t xml:space="preserve"> to build academic, </w:t>
      </w:r>
      <w:r>
        <w:rPr>
          <w:color w:val="231F20"/>
          <w:spacing w:val="-3"/>
        </w:rPr>
        <w:t>career,</w:t>
      </w:r>
      <w:r>
        <w:rPr>
          <w:color w:val="231F20"/>
        </w:rPr>
        <w:t xml:space="preserve"> and social skills. </w:t>
      </w:r>
      <w:r>
        <w:rPr>
          <w:color w:val="231F20"/>
          <w:spacing w:val="-1"/>
        </w:rPr>
        <w:t>Organizational</w:t>
      </w:r>
      <w:r>
        <w:rPr>
          <w:color w:val="231F20"/>
        </w:rPr>
        <w:t xml:space="preserve"> and leadership skills </w:t>
      </w:r>
      <w:r>
        <w:rPr>
          <w:color w:val="231F20"/>
          <w:spacing w:val="-1"/>
        </w:rPr>
        <w:t>are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1"/>
        </w:rPr>
        <w:t xml:space="preserve"> through</w:t>
      </w:r>
      <w:r>
        <w:rPr>
          <w:color w:val="231F20"/>
        </w:rPr>
        <w:t xml:space="preserve"> team activities,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colloquium speakers, and field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trips. The course </w:t>
      </w:r>
      <w:r>
        <w:rPr>
          <w:color w:val="231F20"/>
          <w:spacing w:val="-1"/>
        </w:rPr>
        <w:t xml:space="preserve">features </w:t>
      </w:r>
      <w:r>
        <w:rPr>
          <w:color w:val="231F20"/>
        </w:rPr>
        <w:t>a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</w:rPr>
        <w:t xml:space="preserve"> SEECS students </w:t>
      </w:r>
      <w:r>
        <w:rPr>
          <w:color w:val="231F20"/>
          <w:spacing w:val="-1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</w:rPr>
        <w:t xml:space="preserve"> academic levels and majors work together along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community</w:t>
      </w:r>
      <w:r>
        <w:rPr>
          <w:color w:val="231F20"/>
          <w:spacing w:val="-1"/>
        </w:rPr>
        <w:t xml:space="preserve"> non-profit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organization</w:t>
      </w:r>
      <w:r>
        <w:rPr>
          <w:color w:val="231F20"/>
        </w:rPr>
        <w:t xml:space="preserve"> to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identify,</w:t>
      </w:r>
      <w:r>
        <w:rPr>
          <w:color w:val="231F20"/>
        </w:rPr>
        <w:t xml:space="preserve"> design,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implement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solution to a</w:t>
      </w:r>
    </w:p>
    <w:p w14:paraId="15ED0554" w14:textId="77777777" w:rsidR="009E7943" w:rsidRDefault="009E7943" w:rsidP="009E7943">
      <w:pPr>
        <w:pStyle w:val="BodyText"/>
        <w:tabs>
          <w:tab w:val="left" w:pos="6335"/>
        </w:tabs>
        <w:rPr>
          <w:rFonts w:cs="Book Antiqua"/>
        </w:rPr>
      </w:pPr>
      <w:r>
        <w:rPr>
          <w:color w:val="231F20"/>
        </w:rPr>
        <w:t xml:space="preserve">technological </w:t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to aid the </w:t>
      </w:r>
      <w:r>
        <w:rPr>
          <w:color w:val="231F20"/>
          <w:spacing w:val="-1"/>
        </w:rPr>
        <w:t>organization.</w:t>
      </w:r>
      <w:r>
        <w:rPr>
          <w:color w:val="231F20"/>
          <w:spacing w:val="-1"/>
        </w:rPr>
        <w:tab/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</w:t>
      </w:r>
    </w:p>
    <w:p w14:paraId="40F22A5A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SEECS 101: Professional and Personal Enrichment Seminar</w:t>
      </w:r>
    </w:p>
    <w:p w14:paraId="254F996F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See course description </w:t>
      </w:r>
      <w:proofErr w:type="gramStart"/>
      <w:r>
        <w:rPr>
          <w:rFonts w:ascii="Book Antiqua"/>
          <w:i/>
          <w:color w:val="231F20"/>
          <w:sz w:val="16"/>
        </w:rPr>
        <w:t>above</w:t>
      </w:r>
      <w:proofErr w:type="gramEnd"/>
    </w:p>
    <w:p w14:paraId="79BE0FE3" w14:textId="77777777" w:rsidR="009E7943" w:rsidRDefault="009E7943" w:rsidP="009E7943">
      <w:pPr>
        <w:pStyle w:val="BodyText"/>
        <w:tabs>
          <w:tab w:val="left" w:pos="6006"/>
        </w:tabs>
        <w:ind w:right="117"/>
        <w:rPr>
          <w:rFonts w:cs="Book Antiqua"/>
        </w:rPr>
      </w:pP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semester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SEECS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seminar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focuses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preparation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lifelong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experiences.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SEECS </w:t>
      </w:r>
      <w:r>
        <w:rPr>
          <w:color w:val="231F20"/>
          <w:spacing w:val="-1"/>
        </w:rPr>
        <w:t>recipient</w:t>
      </w:r>
      <w:r>
        <w:rPr>
          <w:color w:val="231F20"/>
        </w:rPr>
        <w:t xml:space="preserve"> with </w:t>
      </w:r>
      <w:r>
        <w:rPr>
          <w:color w:val="231F20"/>
          <w:spacing w:val="-1"/>
        </w:rPr>
        <w:t>Freshman</w:t>
      </w:r>
      <w:r>
        <w:rPr>
          <w:color w:val="231F20"/>
        </w:rPr>
        <w:t xml:space="preserve"> standing at Gannon University</w:t>
      </w:r>
      <w:r>
        <w:rPr>
          <w:color w:val="231F20"/>
        </w:rPr>
        <w:tab/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credit,</w:t>
      </w:r>
      <w:r>
        <w:rPr>
          <w:i/>
          <w:color w:val="231F20"/>
        </w:rPr>
        <w:t xml:space="preserve"> Fall</w:t>
      </w:r>
    </w:p>
    <w:p w14:paraId="0B746C22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SEECS 102: Professional and Personal Enrichment Seminar</w:t>
      </w:r>
    </w:p>
    <w:p w14:paraId="0C6500CA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See course description </w:t>
      </w:r>
      <w:proofErr w:type="gramStart"/>
      <w:r>
        <w:rPr>
          <w:rFonts w:ascii="Book Antiqua"/>
          <w:i/>
          <w:color w:val="231F20"/>
          <w:sz w:val="16"/>
        </w:rPr>
        <w:t>above</w:t>
      </w:r>
      <w:proofErr w:type="gramEnd"/>
    </w:p>
    <w:p w14:paraId="19DBEDD9" w14:textId="77777777" w:rsidR="009E7943" w:rsidRDefault="009E7943" w:rsidP="009E7943">
      <w:pPr>
        <w:pStyle w:val="BodyText"/>
        <w:ind w:right="294"/>
      </w:pPr>
      <w:r>
        <w:rPr>
          <w:color w:val="231F20"/>
        </w:rPr>
        <w:t xml:space="preserve">In the second semester the SEECS seminar focuses continues to focus on </w:t>
      </w:r>
      <w:r>
        <w:rPr>
          <w:color w:val="231F20"/>
          <w:spacing w:val="-1"/>
        </w:rPr>
        <w:t>preparation</w:t>
      </w:r>
      <w:r>
        <w:rPr>
          <w:color w:val="231F20"/>
        </w:rPr>
        <w:t xml:space="preserve"> for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lifelong learning experiences.</w:t>
      </w:r>
    </w:p>
    <w:p w14:paraId="2540549B" w14:textId="77777777" w:rsidR="009E7943" w:rsidRDefault="009E7943" w:rsidP="009E7943">
      <w:pPr>
        <w:pStyle w:val="BodyText"/>
        <w:tabs>
          <w:tab w:val="left" w:pos="5810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SEECS </w:t>
      </w:r>
      <w:r>
        <w:rPr>
          <w:color w:val="231F20"/>
          <w:spacing w:val="-1"/>
        </w:rPr>
        <w:t>recipient</w:t>
      </w:r>
      <w:r>
        <w:rPr>
          <w:color w:val="231F20"/>
        </w:rPr>
        <w:t xml:space="preserve"> with </w:t>
      </w:r>
      <w:r>
        <w:rPr>
          <w:color w:val="231F20"/>
          <w:spacing w:val="-1"/>
        </w:rPr>
        <w:t>Freshman</w:t>
      </w:r>
      <w:r>
        <w:rPr>
          <w:color w:val="231F20"/>
        </w:rPr>
        <w:t xml:space="preserve"> standing at Gannon University</w:t>
      </w:r>
      <w:r>
        <w:rPr>
          <w:color w:val="231F20"/>
        </w:rPr>
        <w:tab/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credit,</w:t>
      </w:r>
      <w:r>
        <w:rPr>
          <w:i/>
          <w:color w:val="231F20"/>
        </w:rPr>
        <w:t xml:space="preserve"> Spring</w:t>
      </w:r>
    </w:p>
    <w:p w14:paraId="2FFA8FAF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SEECS 201: Professional and Personal Enrichment Seminar</w:t>
      </w:r>
    </w:p>
    <w:p w14:paraId="3A66EA17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See course description </w:t>
      </w:r>
      <w:proofErr w:type="gramStart"/>
      <w:r>
        <w:rPr>
          <w:rFonts w:ascii="Book Antiqua"/>
          <w:i/>
          <w:color w:val="231F20"/>
          <w:sz w:val="16"/>
        </w:rPr>
        <w:t>above</w:t>
      </w:r>
      <w:proofErr w:type="gramEnd"/>
    </w:p>
    <w:p w14:paraId="192F5311" w14:textId="77777777" w:rsidR="009E7943" w:rsidRDefault="009E7943" w:rsidP="009E7943">
      <w:pPr>
        <w:pStyle w:val="BodyText"/>
        <w:ind w:right="146"/>
      </w:pPr>
      <w:r>
        <w:rPr>
          <w:color w:val="231F20"/>
        </w:rPr>
        <w:t xml:space="preserve">This semester the SEECS seminar focuses on the exploration of the </w:t>
      </w:r>
      <w:r>
        <w:rPr>
          <w:color w:val="231F20"/>
          <w:spacing w:val="-1"/>
        </w:rPr>
        <w:t>roles</w:t>
      </w:r>
      <w:r>
        <w:rPr>
          <w:color w:val="231F20"/>
        </w:rPr>
        <w:t xml:space="preserve"> of STEM </w:t>
      </w:r>
      <w:r>
        <w:rPr>
          <w:color w:val="231F20"/>
          <w:spacing w:val="-1"/>
        </w:rPr>
        <w:t>professionals,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specifically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engineers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scientists,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society.</w:t>
      </w:r>
    </w:p>
    <w:p w14:paraId="47927D6E" w14:textId="77777777" w:rsidR="009E7943" w:rsidRDefault="009E7943" w:rsidP="009E7943">
      <w:pPr>
        <w:pStyle w:val="BodyText"/>
        <w:tabs>
          <w:tab w:val="left" w:pos="6006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SEECS </w:t>
      </w:r>
      <w:r>
        <w:rPr>
          <w:color w:val="231F20"/>
          <w:spacing w:val="-1"/>
        </w:rPr>
        <w:t>recipient</w:t>
      </w:r>
      <w:r>
        <w:rPr>
          <w:color w:val="231F20"/>
        </w:rPr>
        <w:t xml:space="preserve"> with </w:t>
      </w:r>
      <w:r>
        <w:rPr>
          <w:color w:val="231F20"/>
          <w:spacing w:val="-1"/>
        </w:rPr>
        <w:t>Sophomore</w:t>
      </w:r>
      <w:r>
        <w:rPr>
          <w:color w:val="231F20"/>
        </w:rPr>
        <w:t xml:space="preserve"> standing at Gannon University</w:t>
      </w:r>
      <w:r>
        <w:rPr>
          <w:color w:val="231F20"/>
        </w:rPr>
        <w:tab/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credit,</w:t>
      </w:r>
      <w:r>
        <w:rPr>
          <w:i/>
          <w:color w:val="231F20"/>
        </w:rPr>
        <w:t xml:space="preserve"> Fall</w:t>
      </w:r>
    </w:p>
    <w:p w14:paraId="59E2BF06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SEECS 202: Professional and Personal Enrichment Seminar</w:t>
      </w:r>
    </w:p>
    <w:p w14:paraId="6AC72FC1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See course description </w:t>
      </w:r>
      <w:proofErr w:type="gramStart"/>
      <w:r>
        <w:rPr>
          <w:rFonts w:ascii="Book Antiqua"/>
          <w:i/>
          <w:color w:val="231F20"/>
          <w:sz w:val="16"/>
        </w:rPr>
        <w:t>above</w:t>
      </w:r>
      <w:proofErr w:type="gramEnd"/>
    </w:p>
    <w:p w14:paraId="767FF280" w14:textId="77777777" w:rsidR="009E7943" w:rsidRDefault="009E7943" w:rsidP="009E7943">
      <w:pPr>
        <w:pStyle w:val="BodyText"/>
        <w:ind w:right="294"/>
      </w:pPr>
      <w:r>
        <w:rPr>
          <w:color w:val="231F20"/>
        </w:rPr>
        <w:t xml:space="preserve">This semester the SEECS seminar continues to focus on the exploration of the </w:t>
      </w:r>
      <w:r>
        <w:rPr>
          <w:color w:val="231F20"/>
          <w:spacing w:val="-1"/>
        </w:rPr>
        <w:t>roles</w:t>
      </w:r>
      <w:r>
        <w:rPr>
          <w:color w:val="231F20"/>
        </w:rPr>
        <w:t xml:space="preserve"> of STEM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professionals,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specifically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engineers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scientists,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society.</w:t>
      </w:r>
    </w:p>
    <w:p w14:paraId="25870E37" w14:textId="77777777" w:rsidR="009E7943" w:rsidRDefault="009E7943" w:rsidP="009E7943">
      <w:pPr>
        <w:pStyle w:val="BodyText"/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SEECS </w:t>
      </w:r>
      <w:r>
        <w:rPr>
          <w:color w:val="231F20"/>
          <w:spacing w:val="-1"/>
        </w:rPr>
        <w:t>recipient</w:t>
      </w:r>
      <w:r>
        <w:rPr>
          <w:color w:val="231F20"/>
        </w:rPr>
        <w:t xml:space="preserve"> with </w:t>
      </w:r>
      <w:r>
        <w:rPr>
          <w:color w:val="231F20"/>
          <w:spacing w:val="-1"/>
        </w:rPr>
        <w:t>Sophomore</w:t>
      </w:r>
      <w:r>
        <w:rPr>
          <w:color w:val="231F20"/>
        </w:rPr>
        <w:t xml:space="preserve"> standing at Gannon University   </w:t>
      </w:r>
      <w:r>
        <w:rPr>
          <w:color w:val="231F20"/>
          <w:spacing w:val="19"/>
        </w:rPr>
        <w:t xml:space="preserve"> </w:t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credit,</w:t>
      </w:r>
      <w:r>
        <w:rPr>
          <w:i/>
          <w:color w:val="231F20"/>
        </w:rPr>
        <w:t xml:space="preserve"> Spring</w:t>
      </w:r>
    </w:p>
    <w:p w14:paraId="4939153E" w14:textId="77777777" w:rsidR="009E7943" w:rsidRDefault="009E7943" w:rsidP="009E7943">
      <w:pPr>
        <w:rPr>
          <w:rFonts w:ascii="Book Antiqua" w:eastAsia="Book Antiqua" w:hAnsi="Book Antiqua" w:cs="Book Antiqua"/>
        </w:r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2DF0CD62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i/>
          <w:sz w:val="19"/>
          <w:szCs w:val="19"/>
        </w:rPr>
      </w:pPr>
    </w:p>
    <w:p w14:paraId="0A03E49F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SEECS 301: Professional and Personal Enrichment Seminar</w:t>
      </w:r>
    </w:p>
    <w:p w14:paraId="52666E32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See course description </w:t>
      </w:r>
      <w:proofErr w:type="gramStart"/>
      <w:r>
        <w:rPr>
          <w:rFonts w:ascii="Book Antiqua"/>
          <w:i/>
          <w:color w:val="231F20"/>
          <w:sz w:val="16"/>
        </w:rPr>
        <w:t>above</w:t>
      </w:r>
      <w:proofErr w:type="gramEnd"/>
    </w:p>
    <w:p w14:paraId="3E9E441D" w14:textId="77777777" w:rsidR="009E7943" w:rsidRDefault="009E7943" w:rsidP="009E7943">
      <w:pPr>
        <w:pStyle w:val="BodyText"/>
        <w:ind w:right="146"/>
      </w:pPr>
      <w:r>
        <w:rPr>
          <w:color w:val="231F20"/>
        </w:rPr>
        <w:t xml:space="preserve">This semester the SEECS seminar focuses on the interaction with </w:t>
      </w:r>
      <w:r>
        <w:rPr>
          <w:color w:val="231F20"/>
          <w:spacing w:val="-1"/>
        </w:rPr>
        <w:t>professionals</w:t>
      </w:r>
      <w:r>
        <w:rPr>
          <w:color w:val="231F20"/>
        </w:rPr>
        <w:t xml:space="preserve"> and </w:t>
      </w:r>
      <w:r>
        <w:rPr>
          <w:color w:val="231F20"/>
          <w:spacing w:val="-3"/>
        </w:rPr>
        <w:t>society,</w:t>
      </w:r>
      <w:r>
        <w:rPr>
          <w:color w:val="231F20"/>
        </w:rPr>
        <w:t xml:space="preserve"> and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</w:rPr>
        <w:t xml:space="preserve"> for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practice or advanced education.</w:t>
      </w:r>
    </w:p>
    <w:p w14:paraId="58A7DF1B" w14:textId="77777777" w:rsidR="009E7943" w:rsidRDefault="009E7943" w:rsidP="009E7943">
      <w:pPr>
        <w:pStyle w:val="BodyText"/>
        <w:tabs>
          <w:tab w:val="left" w:pos="6006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SEECS </w:t>
      </w:r>
      <w:r>
        <w:rPr>
          <w:color w:val="231F20"/>
          <w:spacing w:val="-1"/>
        </w:rPr>
        <w:t>recipient</w:t>
      </w:r>
      <w:r>
        <w:rPr>
          <w:color w:val="231F20"/>
        </w:rPr>
        <w:t xml:space="preserve"> with Junior standing at Gannon University</w:t>
      </w:r>
      <w:r>
        <w:rPr>
          <w:color w:val="231F20"/>
        </w:rPr>
        <w:tab/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credit,</w:t>
      </w:r>
      <w:r>
        <w:rPr>
          <w:i/>
          <w:color w:val="231F20"/>
        </w:rPr>
        <w:t xml:space="preserve"> Fall</w:t>
      </w:r>
    </w:p>
    <w:p w14:paraId="3B26EF18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SEECS 302: Professional and Personal Enrichment Seminar</w:t>
      </w:r>
    </w:p>
    <w:p w14:paraId="5FAF2EDA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See course description </w:t>
      </w:r>
      <w:proofErr w:type="gramStart"/>
      <w:r>
        <w:rPr>
          <w:rFonts w:ascii="Book Antiqua"/>
          <w:i/>
          <w:color w:val="231F20"/>
          <w:sz w:val="16"/>
        </w:rPr>
        <w:t>above</w:t>
      </w:r>
      <w:proofErr w:type="gramEnd"/>
    </w:p>
    <w:p w14:paraId="5EA557CE" w14:textId="77777777" w:rsidR="009E7943" w:rsidRDefault="009E7943" w:rsidP="009E7943">
      <w:pPr>
        <w:pStyle w:val="BodyText"/>
        <w:ind w:right="146"/>
      </w:pPr>
      <w:r>
        <w:rPr>
          <w:color w:val="231F20"/>
        </w:rPr>
        <w:t xml:space="preserve">This semester the SEECS seminar continues to focus on the interaction with </w:t>
      </w:r>
      <w:r>
        <w:rPr>
          <w:color w:val="231F20"/>
          <w:spacing w:val="-1"/>
        </w:rPr>
        <w:t>professionals</w:t>
      </w:r>
      <w:r>
        <w:rPr>
          <w:color w:val="231F20"/>
        </w:rPr>
        <w:t xml:space="preserve"> and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3"/>
        </w:rPr>
        <w:t>society,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preparation</w:t>
      </w:r>
      <w:r>
        <w:rPr>
          <w:color w:val="231F20"/>
        </w:rPr>
        <w:t xml:space="preserve"> for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practice or advanced education.</w:t>
      </w:r>
    </w:p>
    <w:p w14:paraId="08266849" w14:textId="77777777" w:rsidR="009E7943" w:rsidRDefault="009E7943" w:rsidP="009E7943">
      <w:pPr>
        <w:pStyle w:val="BodyText"/>
        <w:tabs>
          <w:tab w:val="left" w:pos="5810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SEECS </w:t>
      </w:r>
      <w:r>
        <w:rPr>
          <w:color w:val="231F20"/>
          <w:spacing w:val="-1"/>
        </w:rPr>
        <w:t>recipient</w:t>
      </w:r>
      <w:r>
        <w:rPr>
          <w:color w:val="231F20"/>
        </w:rPr>
        <w:t xml:space="preserve"> with Junior standing at Gannon University</w:t>
      </w:r>
      <w:r>
        <w:rPr>
          <w:color w:val="231F20"/>
        </w:rPr>
        <w:tab/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credit,</w:t>
      </w:r>
      <w:r>
        <w:rPr>
          <w:i/>
          <w:color w:val="231F20"/>
        </w:rPr>
        <w:t xml:space="preserve"> Spring</w:t>
      </w:r>
    </w:p>
    <w:p w14:paraId="447B61F4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SEECS 401: Professional and Personal Enrichment Seminar</w:t>
      </w:r>
    </w:p>
    <w:p w14:paraId="4C69B8A3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See course description </w:t>
      </w:r>
      <w:proofErr w:type="gramStart"/>
      <w:r>
        <w:rPr>
          <w:rFonts w:ascii="Book Antiqua"/>
          <w:i/>
          <w:color w:val="231F20"/>
          <w:sz w:val="16"/>
        </w:rPr>
        <w:t>above</w:t>
      </w:r>
      <w:proofErr w:type="gramEnd"/>
    </w:p>
    <w:p w14:paraId="0EDD2DBE" w14:textId="77777777" w:rsidR="009E7943" w:rsidRDefault="009E7943" w:rsidP="009E7943">
      <w:pPr>
        <w:pStyle w:val="BodyText"/>
        <w:ind w:right="294"/>
      </w:pP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first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semester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SEECS seminar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focuses on </w:t>
      </w:r>
      <w:r>
        <w:rPr>
          <w:color w:val="231F20"/>
          <w:spacing w:val="-1"/>
        </w:rPr>
        <w:t xml:space="preserve">preparation </w:t>
      </w:r>
      <w:r>
        <w:rPr>
          <w:color w:val="231F20"/>
        </w:rPr>
        <w:t>for potential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educational and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career</w:t>
      </w:r>
      <w:r>
        <w:rPr>
          <w:color w:val="231F20"/>
        </w:rPr>
        <w:t xml:space="preserve"> paths taken after graduation </w:t>
      </w:r>
      <w:r>
        <w:rPr>
          <w:color w:val="231F20"/>
          <w:spacing w:val="-1"/>
        </w:rPr>
        <w:t>from</w:t>
      </w:r>
      <w:r>
        <w:rPr>
          <w:color w:val="231F20"/>
        </w:rPr>
        <w:t xml:space="preserve"> Gannon University and on personal </w:t>
      </w:r>
      <w:r>
        <w:rPr>
          <w:color w:val="231F20"/>
          <w:spacing w:val="-1"/>
        </w:rPr>
        <w:t>growth.</w:t>
      </w:r>
    </w:p>
    <w:p w14:paraId="56309469" w14:textId="77777777" w:rsidR="009E7943" w:rsidRDefault="009E7943" w:rsidP="009E7943">
      <w:pPr>
        <w:pStyle w:val="BodyText"/>
        <w:tabs>
          <w:tab w:val="left" w:pos="6006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SEECS </w:t>
      </w:r>
      <w:r>
        <w:rPr>
          <w:color w:val="231F20"/>
          <w:spacing w:val="-1"/>
        </w:rPr>
        <w:t>recipient</w:t>
      </w:r>
      <w:r>
        <w:rPr>
          <w:color w:val="231F20"/>
        </w:rPr>
        <w:t xml:space="preserve"> with Senior standing at Gannon University</w:t>
      </w:r>
      <w:r>
        <w:rPr>
          <w:color w:val="231F20"/>
        </w:rPr>
        <w:tab/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credit,</w:t>
      </w:r>
      <w:r>
        <w:rPr>
          <w:i/>
          <w:color w:val="231F20"/>
        </w:rPr>
        <w:t xml:space="preserve"> Fall</w:t>
      </w:r>
    </w:p>
    <w:p w14:paraId="20BA5770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SEECS 402: Professional and Personal Enrichment Seminar</w:t>
      </w:r>
    </w:p>
    <w:p w14:paraId="27B92E9E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See course description </w:t>
      </w:r>
      <w:proofErr w:type="gramStart"/>
      <w:r>
        <w:rPr>
          <w:rFonts w:ascii="Book Antiqua"/>
          <w:i/>
          <w:color w:val="231F20"/>
          <w:sz w:val="16"/>
        </w:rPr>
        <w:t>above</w:t>
      </w:r>
      <w:proofErr w:type="gramEnd"/>
    </w:p>
    <w:p w14:paraId="063E2F74" w14:textId="77777777" w:rsidR="009E7943" w:rsidRDefault="009E7943" w:rsidP="009E7943">
      <w:pPr>
        <w:pStyle w:val="BodyText"/>
        <w:ind w:right="146"/>
      </w:pPr>
      <w:r>
        <w:rPr>
          <w:color w:val="231F20"/>
        </w:rPr>
        <w:t xml:space="preserve">In this semester the SEECS seminar continues to focus on </w:t>
      </w:r>
      <w:r>
        <w:rPr>
          <w:color w:val="231F20"/>
          <w:spacing w:val="-1"/>
        </w:rPr>
        <w:t>preparation</w:t>
      </w:r>
      <w:r>
        <w:rPr>
          <w:color w:val="231F20"/>
        </w:rPr>
        <w:t xml:space="preserve"> for potential educational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spacing w:val="-1"/>
        </w:rPr>
        <w:t>career</w:t>
      </w:r>
      <w:r>
        <w:rPr>
          <w:color w:val="231F20"/>
        </w:rPr>
        <w:t xml:space="preserve"> paths taken after graduation </w:t>
      </w:r>
      <w:r>
        <w:rPr>
          <w:color w:val="231F20"/>
          <w:spacing w:val="-1"/>
        </w:rPr>
        <w:t>from</w:t>
      </w:r>
      <w:r>
        <w:rPr>
          <w:color w:val="231F20"/>
        </w:rPr>
        <w:t xml:space="preserve"> Gannon </w:t>
      </w:r>
      <w:r>
        <w:rPr>
          <w:color w:val="231F20"/>
          <w:spacing w:val="-2"/>
        </w:rPr>
        <w:t>University,</w:t>
      </w:r>
      <w:r>
        <w:rPr>
          <w:color w:val="231F20"/>
        </w:rPr>
        <w:t xml:space="preserve"> and on personal </w:t>
      </w:r>
      <w:r>
        <w:rPr>
          <w:color w:val="231F20"/>
          <w:spacing w:val="-1"/>
        </w:rPr>
        <w:t>growth.</w:t>
      </w:r>
    </w:p>
    <w:p w14:paraId="1AAF36A1" w14:textId="77777777" w:rsidR="009E7943" w:rsidRDefault="009E7943" w:rsidP="009E7943">
      <w:pPr>
        <w:pStyle w:val="BodyText"/>
        <w:tabs>
          <w:tab w:val="left" w:pos="5810"/>
        </w:tabs>
        <w:rPr>
          <w:rFonts w:cs="Book Antiqua"/>
        </w:rPr>
      </w:pP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SEECS </w:t>
      </w:r>
      <w:r>
        <w:rPr>
          <w:color w:val="231F20"/>
          <w:spacing w:val="-1"/>
        </w:rPr>
        <w:t>recipient</w:t>
      </w:r>
      <w:r>
        <w:rPr>
          <w:color w:val="231F20"/>
        </w:rPr>
        <w:t xml:space="preserve"> with Senior standing at Gannon University</w:t>
      </w:r>
      <w:r>
        <w:rPr>
          <w:color w:val="231F20"/>
        </w:rPr>
        <w:tab/>
      </w:r>
      <w:r>
        <w:rPr>
          <w:i/>
          <w:color w:val="231F20"/>
        </w:rPr>
        <w:t xml:space="preserve">0 </w:t>
      </w:r>
      <w:r>
        <w:rPr>
          <w:i/>
          <w:color w:val="231F20"/>
          <w:spacing w:val="-1"/>
        </w:rPr>
        <w:t>credit,</w:t>
      </w:r>
      <w:r>
        <w:rPr>
          <w:i/>
          <w:color w:val="231F20"/>
        </w:rPr>
        <w:t xml:space="preserve"> Spring</w:t>
      </w:r>
    </w:p>
    <w:p w14:paraId="4ECF8EE3" w14:textId="77777777" w:rsidR="009E7943" w:rsidRDefault="009E7943" w:rsidP="009E7943">
      <w:pPr>
        <w:rPr>
          <w:rFonts w:ascii="Book Antiqua" w:eastAsia="Book Antiqua" w:hAnsi="Book Antiqua" w:cs="Book Antiqua"/>
          <w:i/>
          <w:sz w:val="20"/>
          <w:szCs w:val="20"/>
        </w:rPr>
      </w:pPr>
    </w:p>
    <w:p w14:paraId="0BA9707C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i/>
          <w:sz w:val="10"/>
          <w:szCs w:val="10"/>
        </w:rPr>
      </w:pPr>
    </w:p>
    <w:p w14:paraId="7E4D0C9A" w14:textId="77777777" w:rsidR="009E7943" w:rsidRDefault="009E7943" w:rsidP="009E7943">
      <w:pPr>
        <w:spacing w:line="20" w:lineRule="atLeast"/>
        <w:ind w:left="110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42FEAE4B" wp14:editId="3F7152C8">
                <wp:extent cx="4318000" cy="12700"/>
                <wp:effectExtent l="3175" t="6350" r="3175" b="0"/>
                <wp:docPr id="1596323327" name="Group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0" cy="12700"/>
                          <a:chOff x="0" y="0"/>
                          <a:chExt cx="6800" cy="20"/>
                        </a:xfrm>
                      </wpg:grpSpPr>
                      <wpg:grpSp>
                        <wpg:cNvPr id="152393586" name="Group 228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780" cy="2"/>
                            <a:chOff x="10" y="10"/>
                            <a:chExt cx="6780" cy="2"/>
                          </a:xfrm>
                        </wpg:grpSpPr>
                        <wps:wsp>
                          <wps:cNvPr id="1550236878" name="Freeform 228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7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780"/>
                                <a:gd name="T2" fmla="+- 0 6790 10"/>
                                <a:gd name="T3" fmla="*/ T2 w 6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80">
                                  <a:moveTo>
                                    <a:pt x="0" y="0"/>
                                  </a:moveTo>
                                  <a:lnTo>
                                    <a:pt x="67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DBC11B" id="Group 2285" o:spid="_x0000_s1026" style="width:340pt;height:1pt;mso-position-horizontal-relative:char;mso-position-vertical-relative:line" coordsize="6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">
                <v:group id="Group 2286" o:spid="_x0000_s1027" style="position:absolute;left:10;top:10;width:6780;height:2" coordorigin="10,10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">
                  <v:shape id="Freeform 2287" o:spid="_x0000_s1028" style="position:absolute;left:10;top:1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" path="m,l6780,e" filled="f" strokecolor="#231f20" strokeweight="1pt">
                    <v:path arrowok="t" o:connecttype="custom" o:connectlocs="0,0;6780,0" o:connectangles="0,0"/>
                  </v:shape>
                </v:group>
                <w10:anchorlock/>
              </v:group>
            </w:pict>
          </mc:Fallback>
        </mc:AlternateContent>
      </w:r>
    </w:p>
    <w:p w14:paraId="6CE95BB1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/>
          <w:b/>
          <w:color w:val="231F20"/>
          <w:sz w:val="24"/>
        </w:rPr>
        <w:t>COMPUTER SCIENCE (CS)</w:t>
      </w:r>
    </w:p>
    <w:p w14:paraId="4F6F76EF" w14:textId="77777777" w:rsidR="009E7943" w:rsidRDefault="009E7943" w:rsidP="009E7943">
      <w:pPr>
        <w:spacing w:line="20" w:lineRule="atLeast"/>
        <w:ind w:left="110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79818CD5" wp14:editId="7A04C0D6">
                <wp:extent cx="4318000" cy="12700"/>
                <wp:effectExtent l="3175" t="8890" r="3175" b="6985"/>
                <wp:docPr id="2115673184" name="Group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0" cy="12700"/>
                          <a:chOff x="0" y="0"/>
                          <a:chExt cx="6800" cy="20"/>
                        </a:xfrm>
                      </wpg:grpSpPr>
                      <wpg:grpSp>
                        <wpg:cNvPr id="1356235627" name="Group 228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780" cy="2"/>
                            <a:chOff x="10" y="10"/>
                            <a:chExt cx="6780" cy="2"/>
                          </a:xfrm>
                        </wpg:grpSpPr>
                        <wps:wsp>
                          <wps:cNvPr id="1129926296" name="Freeform 228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7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780"/>
                                <a:gd name="T2" fmla="+- 0 6790 10"/>
                                <a:gd name="T3" fmla="*/ T2 w 6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80">
                                  <a:moveTo>
                                    <a:pt x="0" y="0"/>
                                  </a:moveTo>
                                  <a:lnTo>
                                    <a:pt x="67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69BD7E" id="Group 2282" o:spid="_x0000_s1026" style="width:340pt;height:1pt;mso-position-horizontal-relative:char;mso-position-vertical-relative:line" coordsize="6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">
                <v:group id="Group 2283" o:spid="_x0000_s1027" style="position:absolute;left:10;top:10;width:6780;height:2" coordorigin="10,10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">
                  <v:shape id="Freeform 2284" o:spid="_x0000_s1028" style="position:absolute;left:10;top:1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" path="m,l6780,e" filled="f" strokecolor="#231f20" strokeweight="1pt">
                    <v:path arrowok="t" o:connecttype="custom" o:connectlocs="0,0;6780,0" o:connectangles="0,0"/>
                  </v:shape>
                </v:group>
                <w10:anchorlock/>
              </v:group>
            </w:pict>
          </mc:Fallback>
        </mc:AlternateContent>
      </w:r>
    </w:p>
    <w:p w14:paraId="02327C61" w14:textId="77777777" w:rsidR="009E7943" w:rsidRDefault="009E7943" w:rsidP="009E7943">
      <w:pPr>
        <w:pStyle w:val="BodyText"/>
        <w:spacing w:before="76"/>
        <w:ind w:right="299"/>
      </w:pPr>
      <w:r>
        <w:rPr>
          <w:color w:val="231F20"/>
        </w:rPr>
        <w:t xml:space="preserve">The Computer Science (CS) major is designed to develop </w:t>
      </w:r>
      <w:proofErr w:type="gramStart"/>
      <w:r>
        <w:rPr>
          <w:color w:val="231F20"/>
        </w:rPr>
        <w:t>the analytical</w:t>
      </w:r>
      <w:proofErr w:type="gramEnd"/>
      <w:r>
        <w:rPr>
          <w:color w:val="231F20"/>
        </w:rPr>
        <w:t xml:space="preserve"> ability and expertise in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computer,</w:t>
      </w:r>
      <w:r>
        <w:rPr>
          <w:color w:val="231F20"/>
        </w:rPr>
        <w:t xml:space="preserve"> both in</w:t>
      </w:r>
      <w:r>
        <w:rPr>
          <w:color w:val="231F20"/>
          <w:spacing w:val="-1"/>
        </w:rPr>
        <w:t xml:space="preserve"> software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</w:rPr>
        <w:t xml:space="preserve"> and usage,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which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necessary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fields of science,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2"/>
        </w:rPr>
        <w:t>technology,</w:t>
      </w:r>
      <w:r>
        <w:rPr>
          <w:color w:val="231F20"/>
        </w:rPr>
        <w:t xml:space="preserve"> and </w:t>
      </w:r>
      <w:r>
        <w:rPr>
          <w:color w:val="231F20"/>
          <w:spacing w:val="-2"/>
        </w:rPr>
        <w:t>industry.</w:t>
      </w:r>
      <w:r>
        <w:rPr>
          <w:color w:val="231F20"/>
        </w:rPr>
        <w:t xml:space="preserve"> In addition to the computer courses, the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</w:rPr>
        <w:t xml:space="preserve"> a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concentration of mathematics and physics courses which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necessary for the development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scientific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applications.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curriculum 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oriented </w:t>
      </w:r>
      <w:r>
        <w:rPr>
          <w:color w:val="231F20"/>
          <w:spacing w:val="-1"/>
        </w:rPr>
        <w:t xml:space="preserve">towards preparing </w:t>
      </w:r>
      <w:r>
        <w:rPr>
          <w:color w:val="231F20"/>
        </w:rPr>
        <w:t>students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graduate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studies or </w:t>
      </w:r>
      <w:r>
        <w:rPr>
          <w:color w:val="231F20"/>
          <w:spacing w:val="-1"/>
        </w:rPr>
        <w:t>career</w:t>
      </w:r>
      <w:r>
        <w:rPr>
          <w:color w:val="231F20"/>
        </w:rPr>
        <w:t xml:space="preserve"> opportunities in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development </w:t>
      </w:r>
      <w:r>
        <w:rPr>
          <w:color w:val="231F20"/>
          <w:spacing w:val="-1"/>
        </w:rPr>
        <w:t>where</w:t>
      </w:r>
      <w:r>
        <w:rPr>
          <w:color w:val="231F20"/>
        </w:rPr>
        <w:t xml:space="preserve"> mathematical and technical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skills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necessary to analyze and solve computing </w:t>
      </w:r>
      <w:r>
        <w:rPr>
          <w:color w:val="231F20"/>
          <w:spacing w:val="-1"/>
        </w:rPr>
        <w:t>problems.</w:t>
      </w:r>
    </w:p>
    <w:p w14:paraId="65DA48A3" w14:textId="77777777" w:rsidR="009E7943" w:rsidRDefault="009E7943" w:rsidP="009E7943">
      <w:pPr>
        <w:spacing w:before="2"/>
        <w:rPr>
          <w:rFonts w:ascii="Book Antiqua" w:eastAsia="Book Antiqua" w:hAnsi="Book Antiqua" w:cs="Book Antiqua"/>
          <w:sz w:val="16"/>
          <w:szCs w:val="16"/>
        </w:rPr>
      </w:pPr>
    </w:p>
    <w:p w14:paraId="0221864A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Science curriculum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is </w:t>
      </w:r>
      <w:r>
        <w:rPr>
          <w:color w:val="231F20"/>
          <w:spacing w:val="-1"/>
        </w:rPr>
        <w:t xml:space="preserve">delivered </w:t>
      </w:r>
      <w:r>
        <w:rPr>
          <w:color w:val="231F20"/>
        </w:rPr>
        <w:t>in five</w:t>
      </w:r>
      <w:r>
        <w:rPr>
          <w:color w:val="231F20"/>
          <w:spacing w:val="-1"/>
        </w:rPr>
        <w:t xml:space="preserve"> different</w:t>
      </w:r>
      <w:r>
        <w:rPr>
          <w:color w:val="231F20"/>
        </w:rPr>
        <w:t xml:space="preserve"> ways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</w:p>
    <w:p w14:paraId="5B296CAB" w14:textId="77777777" w:rsidR="009E7943" w:rsidRDefault="009E7943" w:rsidP="009E7943">
      <w:pPr>
        <w:pStyle w:val="BodyText"/>
        <w:numPr>
          <w:ilvl w:val="0"/>
          <w:numId w:val="411"/>
        </w:numPr>
        <w:tabs>
          <w:tab w:val="left" w:pos="360"/>
        </w:tabs>
        <w:spacing w:before="81"/>
      </w:pPr>
      <w:r>
        <w:rPr>
          <w:color w:val="231F20"/>
        </w:rPr>
        <w:t xml:space="preserve">CS: </w:t>
      </w:r>
      <w:r>
        <w:rPr>
          <w:color w:val="231F20"/>
          <w:spacing w:val="-1"/>
        </w:rPr>
        <w:t>four-year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</w:rPr>
        <w:t xml:space="preserve"> described </w:t>
      </w:r>
      <w:r>
        <w:rPr>
          <w:color w:val="231F20"/>
          <w:spacing w:val="-1"/>
        </w:rPr>
        <w:t>here.</w:t>
      </w:r>
    </w:p>
    <w:p w14:paraId="5F3AC745" w14:textId="77777777" w:rsidR="009E7943" w:rsidRDefault="009E7943" w:rsidP="009E7943">
      <w:pPr>
        <w:pStyle w:val="BodyText"/>
        <w:numPr>
          <w:ilvl w:val="0"/>
          <w:numId w:val="411"/>
        </w:numPr>
        <w:tabs>
          <w:tab w:val="left" w:pos="360"/>
        </w:tabs>
        <w:spacing w:before="81"/>
      </w:pPr>
      <w:r>
        <w:rPr>
          <w:color w:val="231F20"/>
        </w:rPr>
        <w:t>CS-</w:t>
      </w:r>
      <w:proofErr w:type="spellStart"/>
      <w:r>
        <w:rPr>
          <w:color w:val="231F20"/>
        </w:rPr>
        <w:t>CoOp</w:t>
      </w:r>
      <w:proofErr w:type="spellEnd"/>
      <w:r>
        <w:rPr>
          <w:color w:val="231F20"/>
        </w:rPr>
        <w:t>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five-year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cooperative mode,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</w:t>
      </w:r>
      <w:r>
        <w:rPr>
          <w:color w:val="231F20"/>
          <w:spacing w:val="-1"/>
        </w:rPr>
        <w:t xml:space="preserve"> </w:t>
      </w:r>
      <w:r>
        <w:rPr>
          <w:b/>
          <w:color w:val="231F20"/>
        </w:rPr>
        <w:t>CIS</w:t>
      </w:r>
      <w:r>
        <w:rPr>
          <w:b/>
          <w:color w:val="231F20"/>
          <w:spacing w:val="-1"/>
        </w:rPr>
        <w:t xml:space="preserve"> </w:t>
      </w:r>
      <w:r>
        <w:rPr>
          <w:b/>
          <w:color w:val="231F20"/>
        </w:rPr>
        <w:t xml:space="preserve">Department </w:t>
      </w:r>
      <w:r>
        <w:rPr>
          <w:color w:val="231F20"/>
        </w:rPr>
        <w:t>section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above.</w:t>
      </w:r>
    </w:p>
    <w:p w14:paraId="6CFB892A" w14:textId="77777777" w:rsidR="009E7943" w:rsidRDefault="009E7943" w:rsidP="009E7943">
      <w:pPr>
        <w:numPr>
          <w:ilvl w:val="0"/>
          <w:numId w:val="411"/>
        </w:numPr>
        <w:tabs>
          <w:tab w:val="left" w:pos="360"/>
        </w:tabs>
        <w:spacing w:before="81"/>
        <w:ind w:right="31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 xml:space="preserve">CS-SE: dual </w:t>
      </w:r>
      <w:r>
        <w:rPr>
          <w:rFonts w:ascii="Book Antiqua"/>
          <w:color w:val="231F20"/>
          <w:spacing w:val="-1"/>
          <w:sz w:val="16"/>
        </w:rPr>
        <w:t>degree</w:t>
      </w:r>
      <w:r>
        <w:rPr>
          <w:rFonts w:ascii="Book Antiqua"/>
          <w:color w:val="231F20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program</w:t>
      </w:r>
      <w:r>
        <w:rPr>
          <w:rFonts w:ascii="Book Antiqua"/>
          <w:color w:val="231F20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where</w:t>
      </w:r>
      <w:r>
        <w:rPr>
          <w:rFonts w:ascii="Book Antiqua"/>
          <w:color w:val="231F20"/>
          <w:sz w:val="16"/>
        </w:rPr>
        <w:t xml:space="preserve"> students complete both the Computer Science and the</w:t>
      </w:r>
      <w:r>
        <w:rPr>
          <w:rFonts w:ascii="Book Antiqua"/>
          <w:color w:val="231F20"/>
          <w:spacing w:val="30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Software</w:t>
      </w:r>
      <w:r>
        <w:rPr>
          <w:rFonts w:ascii="Book Antiqua"/>
          <w:color w:val="231F20"/>
          <w:sz w:val="16"/>
        </w:rPr>
        <w:t xml:space="preserve"> Engineering </w:t>
      </w:r>
      <w:r>
        <w:rPr>
          <w:rFonts w:ascii="Book Antiqua"/>
          <w:color w:val="231F20"/>
          <w:spacing w:val="-1"/>
          <w:sz w:val="16"/>
        </w:rPr>
        <w:t>degree</w:t>
      </w:r>
      <w:r>
        <w:rPr>
          <w:rFonts w:ascii="Book Antiqua"/>
          <w:color w:val="231F20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requirements</w:t>
      </w:r>
      <w:r>
        <w:rPr>
          <w:rFonts w:ascii="Book Antiqua"/>
          <w:color w:val="231F20"/>
          <w:sz w:val="16"/>
        </w:rPr>
        <w:t xml:space="preserve"> simultaneously described in the </w:t>
      </w:r>
      <w:r>
        <w:rPr>
          <w:rFonts w:ascii="Book Antiqua"/>
          <w:b/>
          <w:color w:val="231F20"/>
          <w:sz w:val="16"/>
        </w:rPr>
        <w:t>Computer</w:t>
      </w:r>
      <w:r>
        <w:rPr>
          <w:rFonts w:ascii="Book Antiqua"/>
          <w:b/>
          <w:color w:val="231F20"/>
          <w:spacing w:val="29"/>
          <w:sz w:val="16"/>
        </w:rPr>
        <w:t xml:space="preserve"> </w:t>
      </w:r>
      <w:r>
        <w:rPr>
          <w:rFonts w:ascii="Book Antiqua"/>
          <w:b/>
          <w:color w:val="231F20"/>
          <w:sz w:val="16"/>
        </w:rPr>
        <w:t xml:space="preserve">Science-Software Engineering Dual Degree </w:t>
      </w:r>
      <w:r>
        <w:rPr>
          <w:rFonts w:ascii="Book Antiqua"/>
          <w:color w:val="231F20"/>
          <w:sz w:val="16"/>
        </w:rPr>
        <w:t>section.</w:t>
      </w:r>
    </w:p>
    <w:p w14:paraId="08CA0E11" w14:textId="77777777" w:rsidR="009E7943" w:rsidRDefault="009E7943" w:rsidP="009E7943">
      <w:pPr>
        <w:pStyle w:val="BodyText"/>
        <w:numPr>
          <w:ilvl w:val="0"/>
          <w:numId w:val="411"/>
        </w:numPr>
        <w:tabs>
          <w:tab w:val="left" w:pos="360"/>
        </w:tabs>
        <w:spacing w:before="81"/>
        <w:ind w:right="243"/>
      </w:pPr>
      <w:r>
        <w:rPr>
          <w:color w:val="231F20"/>
        </w:rPr>
        <w:t xml:space="preserve">SEID-CS: </w:t>
      </w:r>
      <w:r>
        <w:rPr>
          <w:color w:val="231F20"/>
          <w:spacing w:val="-1"/>
        </w:rPr>
        <w:t>multi-degree,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</w:rPr>
        <w:t xml:space="preserve"> students complete the additional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for 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Bachelors of Engineering (</w:t>
      </w:r>
      <w:proofErr w:type="spellStart"/>
      <w:proofErr w:type="gramStart"/>
      <w:r>
        <w:rPr>
          <w:color w:val="231F20"/>
        </w:rPr>
        <w:t>B.Eng</w:t>
      </w:r>
      <w:proofErr w:type="spellEnd"/>
      <w:proofErr w:type="gramEnd"/>
      <w:r>
        <w:rPr>
          <w:color w:val="231F20"/>
        </w:rPr>
        <w:t xml:space="preserve">)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in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Technology</w:t>
      </w:r>
      <w:r>
        <w:rPr>
          <w:color w:val="231F20"/>
        </w:rPr>
        <w:t xml:space="preserve"> at Esslingen University of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Applied Science described in the </w:t>
      </w:r>
      <w:r>
        <w:rPr>
          <w:b/>
          <w:color w:val="231F20"/>
        </w:rPr>
        <w:t xml:space="preserve">Software Engineering International Degrees </w:t>
      </w:r>
      <w:r>
        <w:rPr>
          <w:color w:val="231F20"/>
        </w:rPr>
        <w:t>section.</w:t>
      </w:r>
    </w:p>
    <w:p w14:paraId="4A8A54C1" w14:textId="77777777" w:rsidR="009E7943" w:rsidRDefault="009E7943" w:rsidP="009E7943">
      <w:pPr>
        <w:pStyle w:val="BodyText"/>
        <w:numPr>
          <w:ilvl w:val="0"/>
          <w:numId w:val="411"/>
        </w:numPr>
        <w:tabs>
          <w:tab w:val="left" w:pos="360"/>
        </w:tabs>
        <w:spacing w:before="81"/>
        <w:ind w:right="309"/>
      </w:pPr>
      <w:r>
        <w:rPr>
          <w:color w:val="231F20"/>
        </w:rPr>
        <w:t>CS-MS-CIS: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Accelerated 5-year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culminating in a </w:t>
      </w:r>
      <w:proofErr w:type="gramStart"/>
      <w:r>
        <w:rPr>
          <w:color w:val="231F20"/>
        </w:rPr>
        <w:t>four year</w:t>
      </w:r>
      <w:proofErr w:type="gramEnd"/>
      <w:r>
        <w:rPr>
          <w:color w:val="231F20"/>
        </w:rPr>
        <w:t xml:space="preserve"> BS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followed by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one year to complete one of the MS-CIS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options, described </w:t>
      </w:r>
      <w:r>
        <w:rPr>
          <w:color w:val="231F20"/>
          <w:spacing w:val="-3"/>
        </w:rPr>
        <w:t>below.</w:t>
      </w:r>
    </w:p>
    <w:p w14:paraId="37E23AE4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7CFA214E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Opportunities</w:t>
      </w:r>
    </w:p>
    <w:p w14:paraId="22DC9D6E" w14:textId="77777777" w:rsidR="009E7943" w:rsidRDefault="009E7943" w:rsidP="009E7943">
      <w:pPr>
        <w:pStyle w:val="BodyText"/>
        <w:spacing w:before="4"/>
        <w:ind w:right="119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field of computer science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one of the</w:t>
      </w:r>
      <w:r>
        <w:rPr>
          <w:color w:val="231F20"/>
          <w:spacing w:val="-1"/>
        </w:rPr>
        <w:t xml:space="preserve"> fastest-growing</w:t>
      </w:r>
      <w:r>
        <w:rPr>
          <w:color w:val="231F20"/>
        </w:rPr>
        <w:t xml:space="preserve"> employment markets </w:t>
      </w:r>
      <w:proofErr w:type="gramStart"/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today’s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3"/>
        </w:rPr>
        <w:t>society</w:t>
      </w:r>
      <w:proofErr w:type="gramEnd"/>
      <w:r>
        <w:rPr>
          <w:color w:val="231F20"/>
          <w:spacing w:val="-3"/>
        </w:rPr>
        <w:t>.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Consequently,</w:t>
      </w:r>
      <w:r>
        <w:rPr>
          <w:color w:val="231F20"/>
        </w:rPr>
        <w:t xml:space="preserve"> employment and </w:t>
      </w:r>
      <w:r>
        <w:rPr>
          <w:color w:val="231F20"/>
          <w:spacing w:val="-1"/>
        </w:rPr>
        <w:t>research</w:t>
      </w:r>
      <w:r>
        <w:rPr>
          <w:color w:val="231F20"/>
        </w:rPr>
        <w:t xml:space="preserve"> opportunities continue to be available to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participants </w:t>
      </w:r>
      <w:r>
        <w:rPr>
          <w:color w:val="231F20"/>
          <w:spacing w:val="-1"/>
        </w:rPr>
        <w:t>before</w:t>
      </w:r>
      <w:r>
        <w:rPr>
          <w:color w:val="231F20"/>
        </w:rPr>
        <w:t xml:space="preserve"> graduation.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Applications of the training </w:t>
      </w:r>
      <w:r>
        <w:rPr>
          <w:color w:val="231F20"/>
          <w:spacing w:val="-1"/>
        </w:rPr>
        <w:t>provided</w:t>
      </w:r>
      <w:r>
        <w:rPr>
          <w:color w:val="231F20"/>
        </w:rPr>
        <w:t xml:space="preserve"> in the </w:t>
      </w:r>
      <w:r>
        <w:rPr>
          <w:color w:val="231F20"/>
          <w:spacing w:val="-1"/>
        </w:rPr>
        <w:t>program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wide range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of </w:t>
      </w:r>
      <w:proofErr w:type="gramStart"/>
      <w:r>
        <w:rPr>
          <w:color w:val="231F20"/>
        </w:rPr>
        <w:t>specialization</w:t>
      </w:r>
      <w:proofErr w:type="gramEnd"/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including </w:t>
      </w:r>
      <w:r>
        <w:rPr>
          <w:color w:val="231F20"/>
          <w:spacing w:val="-1"/>
        </w:rPr>
        <w:t xml:space="preserve">research, </w:t>
      </w:r>
      <w:r>
        <w:rPr>
          <w:color w:val="231F20"/>
        </w:rPr>
        <w:t>statistics,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scientific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on mobile, workstation and </w:t>
      </w:r>
      <w:r>
        <w:rPr>
          <w:color w:val="231F20"/>
          <w:spacing w:val="-1"/>
        </w:rPr>
        <w:t>microprocessor</w:t>
      </w:r>
      <w:r>
        <w:rPr>
          <w:color w:val="231F20"/>
        </w:rPr>
        <w:t xml:space="preserve"> computer systems.</w:t>
      </w:r>
    </w:p>
    <w:p w14:paraId="0490549D" w14:textId="77777777" w:rsidR="009E7943" w:rsidRDefault="009E7943" w:rsidP="009E7943">
      <w:pPr>
        <w:sectPr w:rsidR="009E7943" w:rsidSect="00814B6E">
          <w:headerReference w:type="even" r:id="rId13"/>
          <w:headerReference w:type="default" r:id="rId14"/>
          <w:pgSz w:w="8640" w:h="12960"/>
          <w:pgMar w:top="1100" w:right="720" w:bottom="280" w:left="900" w:header="713" w:footer="0" w:gutter="0"/>
          <w:pgNumType w:start="149"/>
          <w:cols w:space="720"/>
        </w:sectPr>
      </w:pPr>
    </w:p>
    <w:p w14:paraId="300AC1BC" w14:textId="77777777" w:rsidR="009E7943" w:rsidRDefault="009E7943" w:rsidP="009E7943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14:paraId="27B713B4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Aims and Program Educational Objectives (PEO)</w:t>
      </w:r>
    </w:p>
    <w:p w14:paraId="357BA207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major </w:t>
      </w:r>
      <w:r>
        <w:rPr>
          <w:color w:val="231F20"/>
          <w:spacing w:val="-1"/>
        </w:rPr>
        <w:t xml:space="preserve">prepares </w:t>
      </w:r>
      <w:r>
        <w:rPr>
          <w:color w:val="231F20"/>
        </w:rPr>
        <w:t>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graduates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achieve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1"/>
        </w:rPr>
        <w:t xml:space="preserve"> career</w:t>
      </w:r>
      <w:r>
        <w:rPr>
          <w:color w:val="231F20"/>
        </w:rPr>
        <w:t xml:space="preserve"> and</w:t>
      </w:r>
      <w:r>
        <w:rPr>
          <w:color w:val="231F20"/>
          <w:spacing w:val="-1"/>
        </w:rPr>
        <w:t xml:space="preserve"> professional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accomplishments in four ways: as employable and accountable </w:t>
      </w:r>
      <w:r>
        <w:rPr>
          <w:color w:val="231F20"/>
          <w:spacing w:val="-1"/>
        </w:rPr>
        <w:t>professionals,</w:t>
      </w:r>
      <w:r>
        <w:rPr>
          <w:color w:val="231F20"/>
        </w:rPr>
        <w:t xml:space="preserve"> competent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solvers,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selfless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contributors.</w:t>
      </w:r>
    </w:p>
    <w:p w14:paraId="6303C4E0" w14:textId="77777777" w:rsidR="009E7943" w:rsidRDefault="009E7943" w:rsidP="009E7943">
      <w:pPr>
        <w:pStyle w:val="BodyText"/>
        <w:numPr>
          <w:ilvl w:val="0"/>
          <w:numId w:val="410"/>
        </w:numPr>
        <w:tabs>
          <w:tab w:val="left" w:pos="360"/>
        </w:tabs>
        <w:spacing w:before="81"/>
        <w:ind w:right="142"/>
      </w:pPr>
      <w:r>
        <w:rPr>
          <w:i/>
          <w:color w:val="231F20"/>
        </w:rPr>
        <w:t xml:space="preserve">Employable </w:t>
      </w:r>
      <w:r>
        <w:rPr>
          <w:i/>
          <w:color w:val="231F20"/>
          <w:spacing w:val="-1"/>
        </w:rPr>
        <w:t>Professional:</w:t>
      </w:r>
      <w:r>
        <w:rPr>
          <w:i/>
          <w:color w:val="231F20"/>
        </w:rPr>
        <w:t xml:space="preserve"> </w:t>
      </w:r>
      <w:r>
        <w:rPr>
          <w:color w:val="231F20"/>
        </w:rPr>
        <w:t xml:space="preserve">CS graduates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well </w:t>
      </w:r>
      <w:r>
        <w:rPr>
          <w:color w:val="231F20"/>
          <w:spacing w:val="-1"/>
        </w:rPr>
        <w:t>prepared</w:t>
      </w:r>
      <w:r>
        <w:rPr>
          <w:color w:val="231F20"/>
        </w:rPr>
        <w:t xml:space="preserve"> for employment or graduate work 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continue working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or </w:t>
      </w:r>
      <w:r>
        <w:rPr>
          <w:color w:val="231F20"/>
          <w:spacing w:val="-1"/>
        </w:rPr>
        <w:t xml:space="preserve">related </w:t>
      </w:r>
      <w:r>
        <w:rPr>
          <w:color w:val="231F20"/>
        </w:rPr>
        <w:t>fields.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adaptability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1"/>
        </w:rPr>
        <w:t>different</w:t>
      </w:r>
      <w:r>
        <w:rPr>
          <w:color w:val="231F20"/>
        </w:rPr>
        <w:t xml:space="preserve"> disciplines, </w:t>
      </w:r>
      <w:r>
        <w:rPr>
          <w:color w:val="231F20"/>
          <w:spacing w:val="-1"/>
        </w:rPr>
        <w:t>environments,</w:t>
      </w:r>
      <w:r>
        <w:rPr>
          <w:color w:val="231F20"/>
        </w:rPr>
        <w:t xml:space="preserve"> and tasks. They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fully </w:t>
      </w:r>
      <w:r>
        <w:rPr>
          <w:color w:val="231F20"/>
          <w:spacing w:val="-1"/>
        </w:rPr>
        <w:t>prepared</w:t>
      </w:r>
      <w:r>
        <w:rPr>
          <w:color w:val="231F20"/>
        </w:rPr>
        <w:t xml:space="preserve"> for employment in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chosen post-graduate pursuits.</w:t>
      </w:r>
    </w:p>
    <w:p w14:paraId="22A4B984" w14:textId="77777777" w:rsidR="009E7943" w:rsidRDefault="009E7943" w:rsidP="009E7943">
      <w:pPr>
        <w:pStyle w:val="BodyText"/>
        <w:numPr>
          <w:ilvl w:val="0"/>
          <w:numId w:val="410"/>
        </w:numPr>
        <w:tabs>
          <w:tab w:val="left" w:pos="360"/>
        </w:tabs>
        <w:spacing w:before="81"/>
        <w:ind w:right="122"/>
      </w:pPr>
      <w:r>
        <w:rPr>
          <w:i/>
          <w:color w:val="231F20"/>
        </w:rPr>
        <w:t xml:space="preserve">Accountable </w:t>
      </w:r>
      <w:r>
        <w:rPr>
          <w:i/>
          <w:color w:val="231F20"/>
          <w:spacing w:val="-1"/>
        </w:rPr>
        <w:t>Professional:</w:t>
      </w:r>
      <w:r>
        <w:rPr>
          <w:i/>
          <w:color w:val="231F20"/>
        </w:rPr>
        <w:t xml:space="preserve"> </w:t>
      </w:r>
      <w:r>
        <w:rPr>
          <w:color w:val="231F20"/>
        </w:rPr>
        <w:t xml:space="preserve">CS graduates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accountable for their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</w:t>
      </w:r>
      <w:proofErr w:type="gramStart"/>
      <w:r>
        <w:rPr>
          <w:color w:val="231F20"/>
          <w:spacing w:val="-1"/>
        </w:rPr>
        <w:t>roles,</w:t>
      </w:r>
      <w:r>
        <w:rPr>
          <w:color w:val="231F20"/>
        </w:rPr>
        <w:t xml:space="preserve"> and</w:t>
      </w:r>
      <w:proofErr w:type="gramEnd"/>
      <w:r>
        <w:rPr>
          <w:color w:val="231F20"/>
          <w:spacing w:val="45"/>
        </w:rPr>
        <w:t xml:space="preserve"> </w:t>
      </w:r>
      <w:r>
        <w:rPr>
          <w:color w:val="231F20"/>
        </w:rPr>
        <w:t xml:space="preserve">pursue their </w:t>
      </w:r>
      <w:r>
        <w:rPr>
          <w:color w:val="231F20"/>
          <w:spacing w:val="-1"/>
        </w:rPr>
        <w:t>profession</w:t>
      </w:r>
      <w:r>
        <w:rPr>
          <w:color w:val="231F20"/>
        </w:rPr>
        <w:t xml:space="preserve"> in an ethical </w:t>
      </w:r>
      <w:r>
        <w:rPr>
          <w:color w:val="231F20"/>
          <w:spacing w:val="-2"/>
        </w:rPr>
        <w:t>manner.</w:t>
      </w:r>
      <w:r>
        <w:rPr>
          <w:color w:val="231F20"/>
        </w:rPr>
        <w:t xml:space="preserve"> This includes giving and </w:t>
      </w:r>
      <w:r>
        <w:rPr>
          <w:color w:val="231F20"/>
          <w:spacing w:val="-1"/>
        </w:rPr>
        <w:t>receiving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professional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 xml:space="preserve">critique and </w:t>
      </w:r>
      <w:r>
        <w:rPr>
          <w:color w:val="231F20"/>
          <w:spacing w:val="-3"/>
        </w:rPr>
        <w:t>review,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communication</w:t>
      </w:r>
      <w:proofErr w:type="gramEnd"/>
      <w:r>
        <w:rPr>
          <w:color w:val="231F20"/>
        </w:rPr>
        <w:t xml:space="preserve"> and the </w:t>
      </w:r>
      <w:r>
        <w:rPr>
          <w:color w:val="231F20"/>
          <w:spacing w:val="-1"/>
        </w:rPr>
        <w:t>responsibility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for,</w:t>
      </w:r>
      <w:r>
        <w:rPr>
          <w:color w:val="231F20"/>
        </w:rPr>
        <w:t xml:space="preserve"> and/or leadership in:</w:t>
      </w:r>
    </w:p>
    <w:p w14:paraId="246DC543" w14:textId="77777777" w:rsidR="009E7943" w:rsidRDefault="009E7943" w:rsidP="009E7943">
      <w:pPr>
        <w:pStyle w:val="BodyText"/>
        <w:numPr>
          <w:ilvl w:val="1"/>
          <w:numId w:val="410"/>
        </w:numPr>
        <w:tabs>
          <w:tab w:val="left" w:pos="600"/>
        </w:tabs>
      </w:pPr>
      <w:r>
        <w:rPr>
          <w:color w:val="231F20"/>
          <w:spacing w:val="-1"/>
        </w:rPr>
        <w:t>Research/development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projects</w:t>
      </w:r>
      <w:r>
        <w:rPr>
          <w:color w:val="231F20"/>
        </w:rPr>
        <w:t xml:space="preserve"> or teams,</w:t>
      </w:r>
    </w:p>
    <w:p w14:paraId="223559AF" w14:textId="77777777" w:rsidR="009E7943" w:rsidRDefault="009E7943" w:rsidP="009E7943">
      <w:pPr>
        <w:pStyle w:val="BodyText"/>
        <w:numPr>
          <w:ilvl w:val="1"/>
          <w:numId w:val="410"/>
        </w:numPr>
        <w:tabs>
          <w:tab w:val="left" w:pos="600"/>
        </w:tabs>
      </w:pPr>
      <w:r>
        <w:rPr>
          <w:color w:val="231F20"/>
        </w:rPr>
        <w:t>Aspects of major system components, or</w:t>
      </w:r>
    </w:p>
    <w:p w14:paraId="73BE46D8" w14:textId="77777777" w:rsidR="009E7943" w:rsidRDefault="009E7943" w:rsidP="009E7943">
      <w:pPr>
        <w:pStyle w:val="BodyText"/>
        <w:numPr>
          <w:ilvl w:val="1"/>
          <w:numId w:val="410"/>
        </w:numPr>
        <w:tabs>
          <w:tab w:val="left" w:pos="600"/>
        </w:tabs>
      </w:pPr>
      <w:r>
        <w:rPr>
          <w:color w:val="231F20"/>
        </w:rPr>
        <w:t>Business development work.</w:t>
      </w:r>
    </w:p>
    <w:p w14:paraId="65B0B61E" w14:textId="77777777" w:rsidR="009E7943" w:rsidRDefault="009E7943" w:rsidP="009E7943">
      <w:pPr>
        <w:pStyle w:val="BodyText"/>
        <w:numPr>
          <w:ilvl w:val="0"/>
          <w:numId w:val="410"/>
        </w:numPr>
        <w:tabs>
          <w:tab w:val="left" w:pos="360"/>
        </w:tabs>
        <w:spacing w:before="81"/>
        <w:ind w:right="340"/>
      </w:pPr>
      <w:r>
        <w:rPr>
          <w:rFonts w:cs="Book Antiqua"/>
          <w:i/>
          <w:color w:val="231F20"/>
        </w:rPr>
        <w:t xml:space="preserve">Competent CS </w:t>
      </w:r>
      <w:r>
        <w:rPr>
          <w:rFonts w:cs="Book Antiqua"/>
          <w:i/>
          <w:color w:val="231F20"/>
          <w:spacing w:val="-1"/>
        </w:rPr>
        <w:t>Problem</w:t>
      </w:r>
      <w:r>
        <w:rPr>
          <w:rFonts w:cs="Book Antiqua"/>
          <w:i/>
          <w:color w:val="231F20"/>
        </w:rPr>
        <w:t xml:space="preserve"> Solver: </w:t>
      </w:r>
      <w:r>
        <w:rPr>
          <w:color w:val="231F20"/>
        </w:rPr>
        <w:t xml:space="preserve">CS </w:t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solving focuses on computing technology –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leveraging </w:t>
      </w:r>
      <w:r>
        <w:rPr>
          <w:color w:val="231F20"/>
          <w:spacing w:val="-1"/>
        </w:rPr>
        <w:t>theoretical</w:t>
      </w:r>
      <w:r>
        <w:rPr>
          <w:color w:val="231F20"/>
        </w:rPr>
        <w:t xml:space="preserve"> and mathematical foundations in exploring and implementing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algorithms, languages as well as the techniques and methods to innovate and develop computing systems and technologies. CS graduates apply </w:t>
      </w:r>
      <w:r>
        <w:rPr>
          <w:color w:val="231F20"/>
          <w:spacing w:val="-1"/>
        </w:rPr>
        <w:t>current</w:t>
      </w:r>
      <w:r>
        <w:rPr>
          <w:color w:val="231F20"/>
        </w:rPr>
        <w:t xml:space="preserve"> computing knowledge,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2"/>
        </w:rPr>
        <w:t>technology,</w:t>
      </w:r>
      <w:r>
        <w:rPr>
          <w:color w:val="231F20"/>
        </w:rPr>
        <w:t xml:space="preserve"> skills, </w:t>
      </w:r>
      <w:proofErr w:type="gramStart"/>
      <w:r>
        <w:rPr>
          <w:color w:val="231F20"/>
        </w:rPr>
        <w:t>techniques</w:t>
      </w:r>
      <w:proofErr w:type="gramEnd"/>
      <w:r>
        <w:rPr>
          <w:color w:val="231F20"/>
        </w:rPr>
        <w:t xml:space="preserve"> and methods to:</w:t>
      </w:r>
    </w:p>
    <w:p w14:paraId="47477B3C" w14:textId="77777777" w:rsidR="009E7943" w:rsidRDefault="009E7943" w:rsidP="009E7943">
      <w:pPr>
        <w:pStyle w:val="BodyText"/>
        <w:numPr>
          <w:ilvl w:val="1"/>
          <w:numId w:val="410"/>
        </w:numPr>
        <w:tabs>
          <w:tab w:val="left" w:pos="600"/>
        </w:tabs>
      </w:pPr>
      <w:r>
        <w:rPr>
          <w:color w:val="231F20"/>
          <w:spacing w:val="-2"/>
        </w:rPr>
        <w:t>Identify,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analyze</w:t>
      </w:r>
      <w:proofErr w:type="gramEnd"/>
      <w:r>
        <w:rPr>
          <w:color w:val="231F20"/>
        </w:rPr>
        <w:t xml:space="preserve"> and develop </w:t>
      </w:r>
      <w:r>
        <w:rPr>
          <w:color w:val="231F20"/>
          <w:spacing w:val="-1"/>
        </w:rPr>
        <w:t>effective</w:t>
      </w:r>
      <w:r>
        <w:rPr>
          <w:color w:val="231F20"/>
        </w:rPr>
        <w:t xml:space="preserve"> solutions for </w:t>
      </w:r>
      <w:r>
        <w:rPr>
          <w:color w:val="231F20"/>
          <w:spacing w:val="-1"/>
        </w:rPr>
        <w:t>problems,</w:t>
      </w:r>
    </w:p>
    <w:p w14:paraId="1C4F7A93" w14:textId="77777777" w:rsidR="009E7943" w:rsidRDefault="009E7943" w:rsidP="009E7943">
      <w:pPr>
        <w:pStyle w:val="BodyText"/>
        <w:numPr>
          <w:ilvl w:val="1"/>
          <w:numId w:val="410"/>
        </w:numPr>
        <w:tabs>
          <w:tab w:val="left" w:pos="600"/>
        </w:tabs>
      </w:pPr>
      <w:r>
        <w:rPr>
          <w:color w:val="231F20"/>
          <w:spacing w:val="-1"/>
        </w:rPr>
        <w:t>Improve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product,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</w:rPr>
        <w:t xml:space="preserve"> and/or </w:t>
      </w:r>
      <w:r>
        <w:rPr>
          <w:color w:val="231F20"/>
          <w:spacing w:val="-1"/>
        </w:rPr>
        <w:t>organizational</w:t>
      </w:r>
      <w:r>
        <w:rPr>
          <w:color w:val="231F20"/>
        </w:rPr>
        <w:t xml:space="preserve"> elements, and</w:t>
      </w:r>
    </w:p>
    <w:p w14:paraId="301E21B6" w14:textId="77777777" w:rsidR="009E7943" w:rsidRDefault="009E7943" w:rsidP="009E7943">
      <w:pPr>
        <w:pStyle w:val="BodyText"/>
        <w:numPr>
          <w:ilvl w:val="1"/>
          <w:numId w:val="410"/>
        </w:numPr>
        <w:tabs>
          <w:tab w:val="left" w:pos="600"/>
        </w:tabs>
      </w:pPr>
      <w:r>
        <w:rPr>
          <w:color w:val="231F20"/>
        </w:rPr>
        <w:t xml:space="preserve">Apply </w:t>
      </w:r>
      <w:r>
        <w:rPr>
          <w:color w:val="231F20"/>
          <w:spacing w:val="-1"/>
        </w:rPr>
        <w:t>creativity</w:t>
      </w:r>
      <w:r>
        <w:rPr>
          <w:color w:val="231F20"/>
        </w:rPr>
        <w:t xml:space="preserve"> in design thinking and innovate </w:t>
      </w:r>
      <w:r>
        <w:rPr>
          <w:color w:val="231F20"/>
          <w:spacing w:val="-1"/>
        </w:rPr>
        <w:t>where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appropriate.</w:t>
      </w:r>
    </w:p>
    <w:p w14:paraId="0F000176" w14:textId="77777777" w:rsidR="009E7943" w:rsidRDefault="009E7943" w:rsidP="009E7943">
      <w:pPr>
        <w:pStyle w:val="BodyText"/>
        <w:numPr>
          <w:ilvl w:val="0"/>
          <w:numId w:val="410"/>
        </w:numPr>
        <w:tabs>
          <w:tab w:val="left" w:pos="360"/>
        </w:tabs>
        <w:spacing w:before="81"/>
        <w:ind w:right="238"/>
      </w:pPr>
      <w:r>
        <w:rPr>
          <w:i/>
          <w:color w:val="231F20"/>
        </w:rPr>
        <w:t>Selfless</w:t>
      </w:r>
      <w:r>
        <w:rPr>
          <w:i/>
          <w:color w:val="231F20"/>
          <w:spacing w:val="-1"/>
        </w:rPr>
        <w:t xml:space="preserve"> </w:t>
      </w:r>
      <w:r>
        <w:rPr>
          <w:i/>
          <w:color w:val="231F20"/>
        </w:rPr>
        <w:t xml:space="preserve">Contributors: </w:t>
      </w:r>
      <w:r>
        <w:rPr>
          <w:color w:val="231F20"/>
        </w:rPr>
        <w:t>CS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graduates value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collaborative teamwork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contribute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to team accomplishment that goes beyond personal development. They voluntarily give their time, talent, and/or </w:t>
      </w:r>
      <w:r>
        <w:rPr>
          <w:color w:val="231F20"/>
          <w:spacing w:val="-1"/>
        </w:rPr>
        <w:t>resources</w:t>
      </w:r>
      <w:r>
        <w:rPr>
          <w:color w:val="231F20"/>
        </w:rPr>
        <w:t xml:space="preserve"> to their </w:t>
      </w:r>
      <w:r>
        <w:rPr>
          <w:color w:val="231F20"/>
          <w:spacing w:val="-2"/>
        </w:rPr>
        <w:t>community,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profession,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church</w:t>
      </w:r>
      <w:r>
        <w:rPr>
          <w:color w:val="231F20"/>
        </w:rPr>
        <w:t xml:space="preserve"> and/or </w:t>
      </w:r>
      <w:r>
        <w:rPr>
          <w:color w:val="231F20"/>
          <w:spacing w:val="-3"/>
        </w:rPr>
        <w:t>society.</w:t>
      </w:r>
    </w:p>
    <w:p w14:paraId="0E44C424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7F255C5C" w14:textId="1B38FE22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Program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6"/>
        </w:rPr>
        <w:t xml:space="preserve"> </w:t>
      </w:r>
      <w:del w:id="20" w:author="Tang, Mei-Huei" w:date="2024-02-15T16:26:00Z">
        <w:r w:rsidDel="007726FA">
          <w:rPr>
            <w:color w:val="231F20"/>
          </w:rPr>
          <w:delText>Student</w:delText>
        </w:r>
        <w:r w:rsidDel="007726FA">
          <w:rPr>
            <w:color w:val="231F20"/>
            <w:spacing w:val="-6"/>
          </w:rPr>
          <w:delText xml:space="preserve"> </w:delText>
        </w:r>
        <w:r w:rsidDel="007726FA">
          <w:rPr>
            <w:color w:val="231F20"/>
          </w:rPr>
          <w:delText>Learning</w:delText>
        </w:r>
        <w:r w:rsidDel="007726FA">
          <w:rPr>
            <w:color w:val="231F20"/>
            <w:spacing w:val="-6"/>
          </w:rPr>
          <w:delText xml:space="preserve"> </w:delText>
        </w:r>
      </w:del>
      <w:proofErr w:type="gramStart"/>
      <w:r>
        <w:rPr>
          <w:color w:val="231F20"/>
        </w:rPr>
        <w:t>Outcomes</w:t>
      </w:r>
      <w:proofErr w:type="gramEnd"/>
    </w:p>
    <w:p w14:paraId="575539F8" w14:textId="4F5BAF3A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Gannon’s Computer Science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is </w:t>
      </w:r>
      <w:r>
        <w:rPr>
          <w:color w:val="231F20"/>
          <w:spacing w:val="-1"/>
        </w:rPr>
        <w:t>accredited</w:t>
      </w:r>
      <w:r>
        <w:rPr>
          <w:color w:val="231F20"/>
        </w:rPr>
        <w:t xml:space="preserve"> by the Computing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Accreditation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Commission</w:t>
      </w:r>
      <w:del w:id="21" w:author="Tang, Mei-Huei" w:date="2024-02-15T16:28:00Z">
        <w:r w:rsidDel="007726FA">
          <w:rPr>
            <w:color w:val="231F20"/>
          </w:rPr>
          <w:delText>(s)</w:delText>
        </w:r>
      </w:del>
      <w:r>
        <w:rPr>
          <w:color w:val="231F20"/>
        </w:rPr>
        <w:t xml:space="preserve"> 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ABET</w:t>
      </w:r>
      <w:hyperlink r:id="rId15">
        <w:r>
          <w:rPr>
            <w:color w:val="231F20"/>
            <w:spacing w:val="-3"/>
          </w:rPr>
          <w:t>,</w:t>
        </w:r>
        <w:r>
          <w:rPr>
            <w:color w:val="231F20"/>
          </w:rPr>
          <w:t xml:space="preserve"> </w:t>
        </w:r>
        <w:r>
          <w:rPr>
            <w:color w:val="231F20"/>
            <w:spacing w:val="-1"/>
          </w:rPr>
          <w:t>https://www</w:t>
        </w:r>
      </w:hyperlink>
      <w:r>
        <w:rPr>
          <w:color w:val="231F20"/>
          <w:spacing w:val="-1"/>
        </w:rPr>
        <w:t>.abet.or</w:t>
      </w:r>
      <w:hyperlink r:id="rId16">
        <w:r>
          <w:rPr>
            <w:color w:val="231F20"/>
            <w:spacing w:val="-1"/>
          </w:rPr>
          <w:t>g,</w:t>
        </w:r>
      </w:hyperlink>
      <w:r>
        <w:rPr>
          <w:color w:val="231F20"/>
        </w:rPr>
        <w:t xml:space="preserve"> under the </w:t>
      </w:r>
      <w:ins w:id="22" w:author="Tang, Mei-Huei" w:date="2024-02-15T16:28:00Z">
        <w:r w:rsidR="007726FA">
          <w:rPr>
            <w:color w:val="231F20"/>
          </w:rPr>
          <w:t>commission’s General Criteria and Program Criteria for Computer</w:t>
        </w:r>
        <w:r w:rsidR="007726FA">
          <w:rPr>
            <w:color w:val="231F20"/>
            <w:spacing w:val="26"/>
          </w:rPr>
          <w:t xml:space="preserve"> </w:t>
        </w:r>
        <w:r w:rsidR="007726FA">
          <w:rPr>
            <w:color w:val="231F20"/>
          </w:rPr>
          <w:t>Science and Similarly Named Computing Programs.</w:t>
        </w:r>
      </w:ins>
      <w:del w:id="23" w:author="Tang, Mei-Huei" w:date="2024-02-15T16:28:00Z">
        <w:r w:rsidDel="007726FA">
          <w:rPr>
            <w:color w:val="231F20"/>
          </w:rPr>
          <w:delText>General Criteria and the Computer</w:delText>
        </w:r>
        <w:r w:rsidDel="007726FA">
          <w:rPr>
            <w:color w:val="231F20"/>
            <w:spacing w:val="26"/>
          </w:rPr>
          <w:delText xml:space="preserve"> </w:delText>
        </w:r>
        <w:r w:rsidDel="007726FA">
          <w:rPr>
            <w:color w:val="231F20"/>
          </w:rPr>
          <w:delText xml:space="preserve">Science </w:delText>
        </w:r>
        <w:r w:rsidDel="007726FA">
          <w:rPr>
            <w:color w:val="231F20"/>
            <w:spacing w:val="-1"/>
          </w:rPr>
          <w:delText>Program</w:delText>
        </w:r>
        <w:r w:rsidDel="007726FA">
          <w:rPr>
            <w:color w:val="231F20"/>
          </w:rPr>
          <w:delText xml:space="preserve"> Criteria.</w:delText>
        </w:r>
      </w:del>
      <w:r>
        <w:rPr>
          <w:color w:val="231F20"/>
        </w:rPr>
        <w:t xml:space="preserve"> Gannon’s Computer Science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has enjoyed a long history of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successful students who have learned to design and build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and to apply computer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science methods in both development and </w:t>
      </w:r>
      <w:r>
        <w:rPr>
          <w:color w:val="231F20"/>
          <w:spacing w:val="-1"/>
        </w:rPr>
        <w:t>research</w:t>
      </w:r>
      <w:r>
        <w:rPr>
          <w:color w:val="231F20"/>
        </w:rPr>
        <w:t xml:space="preserve"> domains.</w:t>
      </w:r>
    </w:p>
    <w:p w14:paraId="7B9DC55E" w14:textId="77777777" w:rsidR="009E7943" w:rsidRDefault="009E7943" w:rsidP="009E7943">
      <w:pPr>
        <w:pStyle w:val="BodyText"/>
        <w:spacing w:before="81"/>
        <w:ind w:right="202"/>
      </w:pPr>
      <w:r>
        <w:rPr>
          <w:color w:val="231F20"/>
        </w:rPr>
        <w:t xml:space="preserve">Gannon’s Computer Science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has a </w:t>
      </w:r>
      <w:r>
        <w:rPr>
          <w:color w:val="231F20"/>
          <w:spacing w:val="-1"/>
        </w:rPr>
        <w:t>strong</w:t>
      </w:r>
      <w:r>
        <w:rPr>
          <w:color w:val="231F20"/>
        </w:rPr>
        <w:t xml:space="preserve"> focus on </w:t>
      </w:r>
      <w:r>
        <w:rPr>
          <w:color w:val="231F20"/>
          <w:spacing w:val="-1"/>
        </w:rPr>
        <w:t>problem-solving</w:t>
      </w:r>
      <w:r>
        <w:rPr>
          <w:color w:val="231F20"/>
        </w:rPr>
        <w:t xml:space="preserve"> beginning with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very first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course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computing (</w:t>
      </w:r>
      <w:r>
        <w:rPr>
          <w:rFonts w:cs="Book Antiqua"/>
          <w:b/>
          <w:bCs/>
          <w:color w:val="231F20"/>
        </w:rPr>
        <w:t>CIS</w:t>
      </w:r>
      <w:r>
        <w:rPr>
          <w:rFonts w:cs="Book Antiqua"/>
          <w:b/>
          <w:bCs/>
          <w:color w:val="231F20"/>
          <w:spacing w:val="-1"/>
        </w:rPr>
        <w:t xml:space="preserve"> </w:t>
      </w:r>
      <w:r>
        <w:rPr>
          <w:rFonts w:cs="Book Antiqua"/>
          <w:b/>
          <w:bCs/>
          <w:color w:val="231F20"/>
        </w:rPr>
        <w:t>180 Problem</w:t>
      </w:r>
      <w:r>
        <w:rPr>
          <w:rFonts w:cs="Book Antiqua"/>
          <w:b/>
          <w:bCs/>
          <w:color w:val="231F20"/>
          <w:spacing w:val="-1"/>
        </w:rPr>
        <w:t xml:space="preserve"> </w:t>
      </w:r>
      <w:r>
        <w:rPr>
          <w:rFonts w:cs="Book Antiqua"/>
          <w:b/>
          <w:bCs/>
          <w:color w:val="231F20"/>
        </w:rPr>
        <w:t>Solving and</w:t>
      </w:r>
      <w:r>
        <w:rPr>
          <w:rFonts w:cs="Book Antiqua"/>
          <w:b/>
          <w:bCs/>
          <w:color w:val="231F20"/>
          <w:spacing w:val="-1"/>
        </w:rPr>
        <w:t xml:space="preserve"> </w:t>
      </w:r>
      <w:r>
        <w:rPr>
          <w:rFonts w:cs="Book Antiqua"/>
          <w:b/>
          <w:bCs/>
          <w:color w:val="231F20"/>
        </w:rPr>
        <w:t>Computer Programming</w:t>
      </w:r>
      <w:r>
        <w:rPr>
          <w:color w:val="231F20"/>
        </w:rPr>
        <w:t xml:space="preserve">) and carried </w:t>
      </w:r>
      <w:r>
        <w:rPr>
          <w:color w:val="231F20"/>
          <w:spacing w:val="-1"/>
        </w:rPr>
        <w:t>through</w:t>
      </w:r>
      <w:r>
        <w:rPr>
          <w:color w:val="231F20"/>
        </w:rPr>
        <w:t xml:space="preserve"> into the senior design sequence (</w:t>
      </w:r>
      <w:r>
        <w:rPr>
          <w:rFonts w:cs="Book Antiqua"/>
          <w:b/>
          <w:bCs/>
          <w:color w:val="231F20"/>
        </w:rPr>
        <w:t>CIS 457/458 Senior Design</w:t>
      </w:r>
      <w:r>
        <w:rPr>
          <w:color w:val="231F20"/>
        </w:rPr>
        <w:t xml:space="preserve">). </w:t>
      </w:r>
      <w:r>
        <w:rPr>
          <w:color w:val="231F20"/>
          <w:spacing w:val="-1"/>
        </w:rPr>
        <w:t>Throughout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learning </w:t>
      </w:r>
      <w:r>
        <w:rPr>
          <w:color w:val="231F20"/>
          <w:spacing w:val="-1"/>
        </w:rPr>
        <w:t xml:space="preserve">process, </w:t>
      </w:r>
      <w:r>
        <w:rPr>
          <w:color w:val="231F20"/>
        </w:rPr>
        <w:t>students learn how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1"/>
        </w:rPr>
        <w:t>effectively</w:t>
      </w:r>
      <w:r>
        <w:rPr>
          <w:color w:val="231F20"/>
        </w:rPr>
        <w:t xml:space="preserve"> define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spacing w:val="-1"/>
        </w:rPr>
        <w:t>represent</w:t>
      </w:r>
      <w:r>
        <w:rPr>
          <w:color w:val="231F20"/>
        </w:rPr>
        <w:t xml:space="preserve"> both</w:t>
      </w:r>
      <w:r>
        <w:rPr>
          <w:color w:val="231F20"/>
          <w:spacing w:val="-1"/>
        </w:rPr>
        <w:t xml:space="preserve"> problems</w:t>
      </w:r>
      <w:r>
        <w:rPr>
          <w:color w:val="231F20"/>
        </w:rPr>
        <w:t xml:space="preserve"> and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 xml:space="preserve">the solutions needed to solve those </w:t>
      </w:r>
      <w:r>
        <w:rPr>
          <w:color w:val="231F20"/>
          <w:spacing w:val="-1"/>
        </w:rPr>
        <w:t>problems.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Throughout</w:t>
      </w:r>
      <w:r>
        <w:rPr>
          <w:color w:val="231F20"/>
        </w:rPr>
        <w:t xml:space="preserve"> the course of </w:t>
      </w:r>
      <w:r>
        <w:rPr>
          <w:color w:val="231F20"/>
          <w:spacing w:val="-3"/>
        </w:rPr>
        <w:t>study,</w:t>
      </w:r>
      <w:r>
        <w:rPr>
          <w:color w:val="231F20"/>
        </w:rPr>
        <w:t xml:space="preserve"> students learn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and practice making ethical decisions.</w:t>
      </w:r>
    </w:p>
    <w:p w14:paraId="6EA9A507" w14:textId="77777777" w:rsidR="009E7943" w:rsidRDefault="009E7943" w:rsidP="009E7943">
      <w:pPr>
        <w:pStyle w:val="BodyText"/>
        <w:spacing w:before="81"/>
        <w:ind w:right="146"/>
      </w:pPr>
      <w:r>
        <w:rPr>
          <w:color w:val="231F20"/>
        </w:rPr>
        <w:t xml:space="preserve">All CIS students will learn to </w:t>
      </w:r>
      <w:r>
        <w:rPr>
          <w:color w:val="231F20"/>
          <w:spacing w:val="-1"/>
        </w:rPr>
        <w:t>acquire</w:t>
      </w:r>
      <w:r>
        <w:rPr>
          <w:color w:val="231F20"/>
        </w:rPr>
        <w:t xml:space="preserve"> and utilize information and changing computer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technology used in computing-based systems, as well as to understand its global and local impacts. </w:t>
      </w:r>
      <w:r>
        <w:rPr>
          <w:color w:val="231F20"/>
          <w:spacing w:val="-1"/>
        </w:rPr>
        <w:t>Through</w:t>
      </w:r>
      <w:r>
        <w:rPr>
          <w:color w:val="231F20"/>
        </w:rPr>
        <w:t xml:space="preserve"> this learning </w:t>
      </w:r>
      <w:r>
        <w:rPr>
          <w:color w:val="231F20"/>
          <w:spacing w:val="-1"/>
        </w:rPr>
        <w:t>process,</w:t>
      </w:r>
      <w:r>
        <w:rPr>
          <w:color w:val="231F20"/>
        </w:rPr>
        <w:t xml:space="preserve"> we expect students to function in a team </w:t>
      </w:r>
      <w:r>
        <w:rPr>
          <w:color w:val="231F20"/>
          <w:spacing w:val="-1"/>
        </w:rPr>
        <w:t>environment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and demonstrate </w:t>
      </w:r>
      <w:r>
        <w:rPr>
          <w:color w:val="231F20"/>
          <w:spacing w:val="-1"/>
        </w:rPr>
        <w:t>effective</w:t>
      </w:r>
      <w:r>
        <w:rPr>
          <w:color w:val="231F20"/>
        </w:rPr>
        <w:t xml:space="preserve"> communication skills.</w:t>
      </w:r>
    </w:p>
    <w:p w14:paraId="7D2CDD5F" w14:textId="71EEA8CD" w:rsidR="009E7943" w:rsidRDefault="009E7943" w:rsidP="009E7943">
      <w:pPr>
        <w:pStyle w:val="BodyText"/>
        <w:spacing w:before="81"/>
        <w:ind w:right="294"/>
      </w:pPr>
      <w:r>
        <w:rPr>
          <w:color w:val="231F20"/>
        </w:rPr>
        <w:t xml:space="preserve">Besides the </w:t>
      </w:r>
      <w:r>
        <w:rPr>
          <w:color w:val="231F20"/>
          <w:spacing w:val="-1"/>
        </w:rPr>
        <w:t>Department-Wide</w:t>
      </w:r>
      <w:r>
        <w:rPr>
          <w:color w:val="231F20"/>
        </w:rPr>
        <w:t xml:space="preserve"> </w:t>
      </w:r>
      <w:del w:id="24" w:author="Tang, Mei-Huei" w:date="2024-02-15T16:28:00Z">
        <w:r w:rsidDel="007726FA">
          <w:rPr>
            <w:color w:val="231F20"/>
          </w:rPr>
          <w:delText>Student Learning O</w:delText>
        </w:r>
      </w:del>
      <w:ins w:id="25" w:author="Tang, Mei-Huei" w:date="2024-02-15T16:28:00Z">
        <w:r w:rsidR="007726FA">
          <w:rPr>
            <w:color w:val="231F20"/>
          </w:rPr>
          <w:t>o</w:t>
        </w:r>
      </w:ins>
      <w:r>
        <w:rPr>
          <w:color w:val="231F20"/>
        </w:rPr>
        <w:t>utcomes, Computer Science students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completing our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will also learn to:</w:t>
      </w:r>
    </w:p>
    <w:p w14:paraId="3D359201" w14:textId="77777777" w:rsidR="009E7943" w:rsidRDefault="009E7943" w:rsidP="009E7943">
      <w:pPr>
        <w:pStyle w:val="BodyText"/>
        <w:numPr>
          <w:ilvl w:val="0"/>
          <w:numId w:val="456"/>
        </w:numPr>
        <w:tabs>
          <w:tab w:val="left" w:pos="360"/>
        </w:tabs>
        <w:ind w:right="807"/>
      </w:pPr>
      <w:r>
        <w:rPr>
          <w:color w:val="231F20"/>
        </w:rPr>
        <w:t xml:space="preserve">Design, implement and evaluate a computing-based solution to meet a given set of computing </w:t>
      </w:r>
      <w:r>
        <w:rPr>
          <w:color w:val="231F20"/>
          <w:spacing w:val="-1"/>
        </w:rPr>
        <w:t>requirements.</w:t>
      </w:r>
    </w:p>
    <w:p w14:paraId="4B2EFA04" w14:textId="77777777" w:rsidR="009E7943" w:rsidRDefault="009E7943" w:rsidP="009E7943">
      <w:pPr>
        <w:pStyle w:val="BodyText"/>
        <w:numPr>
          <w:ilvl w:val="0"/>
          <w:numId w:val="456"/>
        </w:numPr>
        <w:tabs>
          <w:tab w:val="left" w:pos="360"/>
        </w:tabs>
        <w:ind w:right="676"/>
      </w:pPr>
      <w:r>
        <w:rPr>
          <w:color w:val="231F20"/>
        </w:rPr>
        <w:t xml:space="preserve">Apply computer science theory and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development fundamentals to </w:t>
      </w:r>
      <w:r>
        <w:rPr>
          <w:color w:val="231F20"/>
          <w:spacing w:val="-1"/>
        </w:rPr>
        <w:t>produce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computing-based solutions.</w:t>
      </w:r>
    </w:p>
    <w:p w14:paraId="643A5A7F" w14:textId="77777777" w:rsidR="009E7943" w:rsidRDefault="009E7943" w:rsidP="009E7943">
      <w:p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2DAE9B52" w14:textId="77777777" w:rsidR="009E7943" w:rsidRDefault="009E7943" w:rsidP="009E7943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14:paraId="1E8962D2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ABET Student Outcomes</w:t>
      </w:r>
    </w:p>
    <w:p w14:paraId="17A0D773" w14:textId="17AD6470" w:rsidR="009E7943" w:rsidRDefault="009E7943" w:rsidP="009E7943">
      <w:pPr>
        <w:pStyle w:val="BodyText"/>
        <w:spacing w:before="4"/>
        <w:ind w:right="146"/>
      </w:pPr>
      <w:r>
        <w:rPr>
          <w:color w:val="231F20"/>
          <w:spacing w:val="-3"/>
        </w:rPr>
        <w:t>With</w:t>
      </w:r>
      <w:r>
        <w:rPr>
          <w:color w:val="231F20"/>
        </w:rPr>
        <w:t xml:space="preserve"> the combination of </w:t>
      </w:r>
      <w:r>
        <w:rPr>
          <w:color w:val="231F20"/>
          <w:spacing w:val="-1"/>
        </w:rPr>
        <w:t>Department-Wide</w:t>
      </w:r>
      <w:r>
        <w:rPr>
          <w:color w:val="231F20"/>
        </w:rPr>
        <w:t xml:space="preserve"> </w:t>
      </w:r>
      <w:del w:id="26" w:author="Tang, Mei-Huei" w:date="2024-02-15T16:29:00Z">
        <w:r w:rsidDel="007726FA">
          <w:rPr>
            <w:color w:val="231F20"/>
          </w:rPr>
          <w:delText xml:space="preserve">student learning outcomes </w:delText>
        </w:r>
      </w:del>
      <w:r>
        <w:rPr>
          <w:color w:val="231F20"/>
        </w:rPr>
        <w:t>and computer science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 xml:space="preserve">Program </w:t>
      </w:r>
      <w:r>
        <w:rPr>
          <w:color w:val="231F20"/>
        </w:rPr>
        <w:t>Specific</w:t>
      </w:r>
      <w:r>
        <w:rPr>
          <w:color w:val="231F20"/>
          <w:spacing w:val="-1"/>
        </w:rPr>
        <w:t xml:space="preserve"> </w:t>
      </w:r>
      <w:del w:id="27" w:author="Tang, Mei-Huei" w:date="2024-02-15T16:29:00Z">
        <w:r w:rsidDel="007726FA">
          <w:rPr>
            <w:color w:val="231F20"/>
          </w:rPr>
          <w:delText>student learning</w:delText>
        </w:r>
        <w:r w:rsidDel="007726FA">
          <w:rPr>
            <w:color w:val="231F20"/>
            <w:spacing w:val="-1"/>
          </w:rPr>
          <w:delText xml:space="preserve"> </w:delText>
        </w:r>
      </w:del>
      <w:r>
        <w:rPr>
          <w:color w:val="231F20"/>
        </w:rPr>
        <w:t>outcomes,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Gannon’s Computer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Science </w:t>
      </w:r>
      <w:r>
        <w:rPr>
          <w:color w:val="231F20"/>
          <w:spacing w:val="-1"/>
        </w:rPr>
        <w:t xml:space="preserve">program </w:t>
      </w:r>
      <w:r>
        <w:rPr>
          <w:color w:val="231F20"/>
        </w:rPr>
        <w:t>graduates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will have an ability to:</w:t>
      </w:r>
    </w:p>
    <w:p w14:paraId="1076235B" w14:textId="77777777" w:rsidR="009E7943" w:rsidRDefault="009E7943" w:rsidP="009E7943">
      <w:pPr>
        <w:pStyle w:val="BodyText"/>
        <w:numPr>
          <w:ilvl w:val="0"/>
          <w:numId w:val="409"/>
        </w:numPr>
        <w:tabs>
          <w:tab w:val="left" w:pos="360"/>
        </w:tabs>
        <w:spacing w:before="81"/>
        <w:ind w:right="457"/>
      </w:pPr>
      <w:r>
        <w:rPr>
          <w:color w:val="231F20"/>
        </w:rPr>
        <w:t xml:space="preserve">Analyze a complex computing </w:t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and </w:t>
      </w:r>
      <w:proofErr w:type="gramStart"/>
      <w:r>
        <w:rPr>
          <w:color w:val="231F20"/>
        </w:rPr>
        <w:t>to apply</w:t>
      </w:r>
      <w:proofErr w:type="gramEnd"/>
      <w:r>
        <w:rPr>
          <w:color w:val="231F20"/>
        </w:rPr>
        <w:t xml:space="preserve"> principles of computing and other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relevant</w:t>
      </w:r>
      <w:r>
        <w:rPr>
          <w:color w:val="231F20"/>
        </w:rPr>
        <w:t xml:space="preserve"> disciplines to identify solutions.</w:t>
      </w:r>
    </w:p>
    <w:p w14:paraId="1F3725F7" w14:textId="77777777" w:rsidR="009E7943" w:rsidRDefault="009E7943" w:rsidP="009E7943">
      <w:pPr>
        <w:pStyle w:val="BodyText"/>
        <w:numPr>
          <w:ilvl w:val="0"/>
          <w:numId w:val="409"/>
        </w:numPr>
        <w:tabs>
          <w:tab w:val="left" w:pos="360"/>
        </w:tabs>
        <w:spacing w:before="81"/>
        <w:ind w:right="767"/>
      </w:pPr>
      <w:r>
        <w:rPr>
          <w:color w:val="231F20"/>
        </w:rPr>
        <w:t xml:space="preserve">Design, implement, and evaluate a computing-based solution to meet a given set of computing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in the context of the </w:t>
      </w:r>
      <w:r>
        <w:rPr>
          <w:color w:val="231F20"/>
          <w:spacing w:val="-1"/>
        </w:rPr>
        <w:t>program’s</w:t>
      </w:r>
      <w:r>
        <w:rPr>
          <w:color w:val="231F20"/>
        </w:rPr>
        <w:t xml:space="preserve"> discipline.</w:t>
      </w:r>
    </w:p>
    <w:p w14:paraId="21B82849" w14:textId="77777777" w:rsidR="009E7943" w:rsidRDefault="009E7943" w:rsidP="009E7943">
      <w:pPr>
        <w:pStyle w:val="BodyText"/>
        <w:numPr>
          <w:ilvl w:val="0"/>
          <w:numId w:val="409"/>
        </w:numPr>
        <w:tabs>
          <w:tab w:val="left" w:pos="360"/>
        </w:tabs>
        <w:spacing w:before="81"/>
      </w:pPr>
      <w:r>
        <w:rPr>
          <w:color w:val="231F20"/>
        </w:rPr>
        <w:t xml:space="preserve">Communicate </w:t>
      </w:r>
      <w:r>
        <w:rPr>
          <w:color w:val="231F20"/>
          <w:spacing w:val="-1"/>
        </w:rPr>
        <w:t>effectively</w:t>
      </w:r>
      <w:r>
        <w:rPr>
          <w:color w:val="231F20"/>
        </w:rPr>
        <w:t xml:space="preserve"> in a variety of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contexts.</w:t>
      </w:r>
    </w:p>
    <w:p w14:paraId="30EE2ACC" w14:textId="77777777" w:rsidR="009E7943" w:rsidRDefault="009E7943" w:rsidP="009E7943">
      <w:pPr>
        <w:pStyle w:val="BodyText"/>
        <w:numPr>
          <w:ilvl w:val="0"/>
          <w:numId w:val="409"/>
        </w:numPr>
        <w:tabs>
          <w:tab w:val="left" w:pos="360"/>
        </w:tabs>
        <w:spacing w:before="81"/>
        <w:ind w:right="699"/>
      </w:pPr>
      <w:r>
        <w:rPr>
          <w:color w:val="231F20"/>
        </w:rPr>
        <w:t xml:space="preserve">Recognize </w:t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responsibilities</w:t>
      </w:r>
      <w:r>
        <w:rPr>
          <w:color w:val="231F20"/>
        </w:rPr>
        <w:t xml:space="preserve"> and make informed judgments in computing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practice based on legal and ethical principles.</w:t>
      </w:r>
    </w:p>
    <w:p w14:paraId="3BECA961" w14:textId="77777777" w:rsidR="009E7943" w:rsidRDefault="009E7943" w:rsidP="009E7943">
      <w:pPr>
        <w:pStyle w:val="BodyText"/>
        <w:numPr>
          <w:ilvl w:val="0"/>
          <w:numId w:val="409"/>
        </w:numPr>
        <w:tabs>
          <w:tab w:val="left" w:pos="360"/>
        </w:tabs>
        <w:spacing w:before="81"/>
        <w:ind w:right="154"/>
      </w:pPr>
      <w:r>
        <w:rPr>
          <w:color w:val="231F20"/>
        </w:rPr>
        <w:t xml:space="preserve">Function </w:t>
      </w:r>
      <w:r>
        <w:rPr>
          <w:color w:val="231F20"/>
          <w:spacing w:val="-1"/>
        </w:rPr>
        <w:t>effectively</w:t>
      </w:r>
      <w:r>
        <w:rPr>
          <w:color w:val="231F20"/>
        </w:rPr>
        <w:t xml:space="preserve"> as a member or leader of a team engaged in activities </w:t>
      </w:r>
      <w:r>
        <w:rPr>
          <w:color w:val="231F20"/>
          <w:spacing w:val="-1"/>
        </w:rPr>
        <w:t>appropriate</w:t>
      </w:r>
      <w:r>
        <w:rPr>
          <w:color w:val="231F20"/>
        </w:rPr>
        <w:t xml:space="preserve"> to the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program’s</w:t>
      </w:r>
      <w:r>
        <w:rPr>
          <w:color w:val="231F20"/>
        </w:rPr>
        <w:t xml:space="preserve"> discipline.</w:t>
      </w:r>
    </w:p>
    <w:p w14:paraId="012ABCD8" w14:textId="77777777" w:rsidR="009E7943" w:rsidRDefault="009E7943" w:rsidP="009E7943">
      <w:pPr>
        <w:pStyle w:val="BodyText"/>
        <w:numPr>
          <w:ilvl w:val="0"/>
          <w:numId w:val="409"/>
        </w:numPr>
        <w:tabs>
          <w:tab w:val="left" w:pos="360"/>
        </w:tabs>
        <w:spacing w:before="81"/>
        <w:ind w:right="676"/>
      </w:pPr>
      <w:r>
        <w:rPr>
          <w:color w:val="231F20"/>
        </w:rPr>
        <w:t xml:space="preserve">Apply computer science theory and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development fundamentals to </w:t>
      </w:r>
      <w:r>
        <w:rPr>
          <w:color w:val="231F20"/>
          <w:spacing w:val="-1"/>
        </w:rPr>
        <w:t>produce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computing-based solutions.</w:t>
      </w:r>
    </w:p>
    <w:p w14:paraId="5F9B4C56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63CC5CFA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Integration</w:t>
      </w:r>
    </w:p>
    <w:p w14:paraId="3217D10A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 xml:space="preserve">One of the hallmarks of Gannon’s Computer Science (CS)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is its integration with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 xml:space="preserve">traditional liberal-studies education. Gannon’s CS majors not only learn computing well, but also learn how to synthesize, think </w:t>
      </w:r>
      <w:r>
        <w:rPr>
          <w:color w:val="231F20"/>
          <w:spacing w:val="-2"/>
        </w:rPr>
        <w:t>critically,</w:t>
      </w:r>
      <w:r>
        <w:rPr>
          <w:color w:val="231F20"/>
        </w:rPr>
        <w:t xml:space="preserve"> and communicate well.</w:t>
      </w:r>
    </w:p>
    <w:p w14:paraId="56BB4DE4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6AA7F4D3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The Program:</w:t>
      </w:r>
    </w:p>
    <w:p w14:paraId="48682A0E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The CS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</w:rPr>
        <w:t xml:space="preserve"> 129 </w:t>
      </w:r>
      <w:r>
        <w:rPr>
          <w:color w:val="231F20"/>
          <w:spacing w:val="-1"/>
        </w:rPr>
        <w:t>credits</w:t>
      </w:r>
      <w:r>
        <w:rPr>
          <w:color w:val="231F20"/>
        </w:rPr>
        <w:t xml:space="preserve"> to graduate. These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divided into two primary </w:t>
      </w:r>
      <w:r>
        <w:rPr>
          <w:color w:val="231F20"/>
          <w:spacing w:val="-1"/>
        </w:rPr>
        <w:t>sources,</w:t>
      </w:r>
      <w:r>
        <w:rPr>
          <w:color w:val="231F20"/>
        </w:rPr>
        <w:t xml:space="preserve"> a</w:t>
      </w:r>
      <w:r>
        <w:rPr>
          <w:color w:val="231F20"/>
          <w:spacing w:val="29"/>
        </w:rPr>
        <w:t xml:space="preserve"> </w:t>
      </w:r>
      <w:proofErr w:type="gramStart"/>
      <w:r>
        <w:rPr>
          <w:color w:val="231F20"/>
        </w:rPr>
        <w:t>Computer</w:t>
      </w:r>
      <w:proofErr w:type="gramEnd"/>
      <w:r>
        <w:rPr>
          <w:color w:val="231F20"/>
        </w:rPr>
        <w:t xml:space="preserve"> and Information Science (CIS) </w:t>
      </w:r>
      <w:r>
        <w:rPr>
          <w:color w:val="231F20"/>
          <w:spacing w:val="-1"/>
        </w:rPr>
        <w:t>core,</w:t>
      </w:r>
      <w:r>
        <w:rPr>
          <w:color w:val="231F20"/>
        </w:rPr>
        <w:t xml:space="preserve"> and a </w:t>
      </w:r>
      <w:r>
        <w:rPr>
          <w:color w:val="231F20"/>
          <w:spacing w:val="-1"/>
        </w:rPr>
        <w:t>Computer-Science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core.</w:t>
      </w:r>
      <w:r>
        <w:rPr>
          <w:color w:val="231F20"/>
        </w:rPr>
        <w:t xml:space="preserve"> These, integrated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with the </w:t>
      </w:r>
      <w:r>
        <w:rPr>
          <w:color w:val="231F20"/>
          <w:spacing w:val="-1"/>
        </w:rPr>
        <w:t>Core</w:t>
      </w:r>
      <w:r>
        <w:rPr>
          <w:color w:val="231F20"/>
        </w:rPr>
        <w:t xml:space="preserve"> of Discovery </w:t>
      </w:r>
      <w:r>
        <w:rPr>
          <w:color w:val="231F20"/>
          <w:spacing w:val="-1"/>
        </w:rPr>
        <w:t>provide</w:t>
      </w:r>
      <w:r>
        <w:rPr>
          <w:color w:val="231F20"/>
        </w:rPr>
        <w:t xml:space="preserve"> the </w:t>
      </w:r>
      <w:r>
        <w:rPr>
          <w:color w:val="231F20"/>
          <w:spacing w:val="-1"/>
        </w:rPr>
        <w:t>breadth</w:t>
      </w:r>
      <w:r>
        <w:rPr>
          <w:color w:val="231F20"/>
        </w:rPr>
        <w:t xml:space="preserve"> and depth to the </w:t>
      </w:r>
      <w:r>
        <w:rPr>
          <w:color w:val="231F20"/>
          <w:spacing w:val="-1"/>
        </w:rPr>
        <w:t>program.</w:t>
      </w:r>
      <w:r>
        <w:rPr>
          <w:color w:val="231F20"/>
        </w:rPr>
        <w:t xml:space="preserve"> The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also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</w:rPr>
        <w:t xml:space="preserve"> a one-semester study </w:t>
      </w:r>
      <w:r>
        <w:rPr>
          <w:color w:val="231F20"/>
          <w:spacing w:val="-1"/>
        </w:rPr>
        <w:t>abroad</w:t>
      </w:r>
      <w:r>
        <w:rPr>
          <w:color w:val="231F20"/>
        </w:rPr>
        <w:t xml:space="preserve"> option.</w:t>
      </w:r>
    </w:p>
    <w:p w14:paraId="5F222809" w14:textId="77777777" w:rsidR="009E7943" w:rsidRDefault="009E7943" w:rsidP="009E7943">
      <w:pPr>
        <w:spacing w:before="6"/>
        <w:rPr>
          <w:rFonts w:ascii="Book Antiqua" w:eastAsia="Book Antiqua" w:hAnsi="Book Antiqua" w:cs="Book Antiqua"/>
          <w:sz w:val="10"/>
          <w:szCs w:val="10"/>
        </w:rPr>
      </w:pPr>
    </w:p>
    <w:p w14:paraId="3C66D004" w14:textId="77777777" w:rsidR="009E7943" w:rsidRDefault="009E7943" w:rsidP="009E7943">
      <w:pPr>
        <w:rPr>
          <w:rFonts w:ascii="Book Antiqua" w:eastAsia="Book Antiqua" w:hAnsi="Book Antiqua" w:cs="Book Antiqua"/>
          <w:sz w:val="10"/>
          <w:szCs w:val="10"/>
        </w:rPr>
        <w:sectPr w:rsidR="009E7943" w:rsidSect="00814B6E">
          <w:pgSz w:w="8640" w:h="12960"/>
          <w:pgMar w:top="1100" w:right="720" w:bottom="280" w:left="900" w:header="713" w:footer="0" w:gutter="0"/>
          <w:cols w:space="720"/>
        </w:sectPr>
      </w:pPr>
    </w:p>
    <w:p w14:paraId="4F46EEC3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CIS Core Courses</w:t>
      </w:r>
    </w:p>
    <w:p w14:paraId="6F42895A" w14:textId="77777777" w:rsidR="009E7943" w:rsidRDefault="009E7943" w:rsidP="009E7943">
      <w:pPr>
        <w:pStyle w:val="BodyText"/>
        <w:spacing w:before="80"/>
        <w:ind w:left="1080" w:hanging="960"/>
      </w:pPr>
      <w:r>
        <w:rPr>
          <w:color w:val="231F20"/>
        </w:rPr>
        <w:t>CIS 180/</w:t>
      </w:r>
      <w:proofErr w:type="gramStart"/>
      <w:r>
        <w:rPr>
          <w:color w:val="231F20"/>
        </w:rPr>
        <w:t xml:space="preserve">181 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</w:t>
      </w:r>
      <w:proofErr w:type="gramEnd"/>
      <w:r>
        <w:rPr>
          <w:color w:val="231F20"/>
        </w:rPr>
        <w:t xml:space="preserve"> Solving and Computer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Lab</w:t>
      </w:r>
    </w:p>
    <w:p w14:paraId="669C2BB8" w14:textId="77777777" w:rsidR="009E7943" w:rsidRDefault="009E7943" w:rsidP="009E7943">
      <w:pPr>
        <w:pStyle w:val="BodyText"/>
      </w:pPr>
      <w:r>
        <w:rPr>
          <w:color w:val="231F20"/>
        </w:rPr>
        <w:t>CIS 182/</w:t>
      </w:r>
      <w:proofErr w:type="gramStart"/>
      <w:r>
        <w:rPr>
          <w:color w:val="231F20"/>
        </w:rPr>
        <w:t xml:space="preserve">183 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proofErr w:type="gramEnd"/>
      <w:r>
        <w:rPr>
          <w:color w:val="231F20"/>
        </w:rPr>
        <w:t>-Oriented</w:t>
      </w:r>
    </w:p>
    <w:p w14:paraId="10460C96" w14:textId="77777777" w:rsidR="009E7943" w:rsidRDefault="009E7943" w:rsidP="009E7943">
      <w:pPr>
        <w:pStyle w:val="BodyText"/>
        <w:tabs>
          <w:tab w:val="left" w:pos="1079"/>
        </w:tabs>
        <w:ind w:right="624" w:firstLine="960"/>
        <w:jc w:val="both"/>
      </w:pP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Lab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CIS 219</w:t>
      </w:r>
      <w:r>
        <w:rPr>
          <w:color w:val="231F20"/>
        </w:rPr>
        <w:tab/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in UNIX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CIS 239</w:t>
      </w:r>
      <w:r>
        <w:rPr>
          <w:color w:val="231F20"/>
        </w:rPr>
        <w:tab/>
        <w:t>The User Experience</w:t>
      </w:r>
    </w:p>
    <w:p w14:paraId="6A5D88B1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14:paraId="2151E2F7" w14:textId="77777777" w:rsidR="009E7943" w:rsidRDefault="009E7943" w:rsidP="009E7943">
      <w:pPr>
        <w:spacing w:before="11"/>
        <w:rPr>
          <w:rFonts w:ascii="Book Antiqua" w:eastAsia="Book Antiqua" w:hAnsi="Book Antiqua" w:cs="Book Antiqua"/>
          <w:sz w:val="11"/>
          <w:szCs w:val="11"/>
        </w:rPr>
      </w:pPr>
    </w:p>
    <w:p w14:paraId="5D7CF073" w14:textId="77777777" w:rsidR="009E7943" w:rsidRDefault="009E7943" w:rsidP="009E7943">
      <w:pPr>
        <w:pStyle w:val="BodyText"/>
        <w:tabs>
          <w:tab w:val="left" w:pos="1019"/>
        </w:tabs>
        <w:spacing w:before="0"/>
      </w:pPr>
      <w:r>
        <w:rPr>
          <w:color w:val="231F20"/>
        </w:rPr>
        <w:t>CIS 255</w:t>
      </w:r>
      <w:r>
        <w:rPr>
          <w:color w:val="231F20"/>
        </w:rPr>
        <w:tab/>
        <w:t>Database Management</w:t>
      </w:r>
    </w:p>
    <w:p w14:paraId="1D215A00" w14:textId="77777777" w:rsidR="009E7943" w:rsidRDefault="009E7943" w:rsidP="009E7943">
      <w:pPr>
        <w:pStyle w:val="BodyText"/>
        <w:ind w:left="1020"/>
      </w:pP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Administration</w:t>
      </w:r>
    </w:p>
    <w:p w14:paraId="23866CE5" w14:textId="77777777" w:rsidR="009E7943" w:rsidRDefault="009E7943" w:rsidP="009E7943">
      <w:pPr>
        <w:pStyle w:val="BodyText"/>
        <w:tabs>
          <w:tab w:val="left" w:pos="1019"/>
        </w:tabs>
      </w:pPr>
      <w:r>
        <w:rPr>
          <w:color w:val="231F20"/>
        </w:rPr>
        <w:t>CIS 290</w:t>
      </w:r>
      <w:r>
        <w:rPr>
          <w:color w:val="231F20"/>
        </w:rPr>
        <w:tab/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Networks</w:t>
      </w:r>
    </w:p>
    <w:p w14:paraId="770C5E30" w14:textId="77777777" w:rsidR="009E7943" w:rsidRDefault="009E7943" w:rsidP="009E7943">
      <w:pPr>
        <w:pStyle w:val="BodyText"/>
        <w:tabs>
          <w:tab w:val="left" w:pos="1019"/>
        </w:tabs>
        <w:ind w:right="502"/>
      </w:pPr>
      <w:r>
        <w:rPr>
          <w:color w:val="231F20"/>
        </w:rPr>
        <w:t>CIS 387</w:t>
      </w:r>
      <w:r>
        <w:rPr>
          <w:color w:val="231F20"/>
        </w:rPr>
        <w:tab/>
        <w:t>System and Network Security CIS 457</w:t>
      </w:r>
      <w:r>
        <w:rPr>
          <w:color w:val="231F20"/>
        </w:rPr>
        <w:tab/>
        <w:t>Senior Design I</w:t>
      </w:r>
    </w:p>
    <w:p w14:paraId="30863ED7" w14:textId="77777777" w:rsidR="009E7943" w:rsidRDefault="009E7943" w:rsidP="009E7943">
      <w:pPr>
        <w:pStyle w:val="BodyText"/>
        <w:tabs>
          <w:tab w:val="left" w:pos="1019"/>
        </w:tabs>
      </w:pPr>
      <w:r>
        <w:rPr>
          <w:color w:val="231F20"/>
        </w:rPr>
        <w:t>CIS 458</w:t>
      </w:r>
      <w:r>
        <w:rPr>
          <w:color w:val="231F20"/>
        </w:rPr>
        <w:tab/>
        <w:t>Senior Design II Lab</w:t>
      </w:r>
    </w:p>
    <w:p w14:paraId="29258B0F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332" w:space="48"/>
            <w:col w:w="3640"/>
          </w:cols>
        </w:sectPr>
      </w:pPr>
    </w:p>
    <w:p w14:paraId="205486D5" w14:textId="77777777" w:rsidR="009E7943" w:rsidRDefault="009E7943" w:rsidP="009E7943">
      <w:pPr>
        <w:spacing w:before="6"/>
        <w:rPr>
          <w:rFonts w:ascii="Book Antiqua" w:eastAsia="Book Antiqua" w:hAnsi="Book Antiqua" w:cs="Book Antiqua"/>
          <w:sz w:val="10"/>
          <w:szCs w:val="10"/>
        </w:rPr>
      </w:pPr>
    </w:p>
    <w:p w14:paraId="65C55EB0" w14:textId="77777777" w:rsidR="009E7943" w:rsidRDefault="009E7943" w:rsidP="009E7943">
      <w:pPr>
        <w:rPr>
          <w:rFonts w:ascii="Book Antiqua" w:eastAsia="Book Antiqua" w:hAnsi="Book Antiqua" w:cs="Book Antiqua"/>
          <w:sz w:val="10"/>
          <w:szCs w:val="10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5FCE6073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Computer Science Courses</w:t>
      </w:r>
    </w:p>
    <w:p w14:paraId="0B5705CE" w14:textId="77777777" w:rsidR="009E7943" w:rsidRDefault="009E7943" w:rsidP="009E7943">
      <w:pPr>
        <w:pStyle w:val="BodyText"/>
        <w:tabs>
          <w:tab w:val="left" w:pos="1079"/>
        </w:tabs>
        <w:spacing w:before="80"/>
      </w:pPr>
      <w:r>
        <w:rPr>
          <w:color w:val="231F20"/>
        </w:rPr>
        <w:t>CSC 220</w:t>
      </w:r>
      <w:r>
        <w:rPr>
          <w:color w:val="231F20"/>
        </w:rPr>
        <w:tab/>
        <w:t xml:space="preserve">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Algorithms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CSC 223</w:t>
      </w:r>
      <w:r>
        <w:rPr>
          <w:color w:val="231F20"/>
        </w:rPr>
        <w:tab/>
        <w:t>Algorithm Development Lab CIS 277</w:t>
      </w:r>
      <w:r>
        <w:rPr>
          <w:color w:val="231F20"/>
        </w:rPr>
        <w:tab/>
        <w:t>Mobile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Appl. Development I CIS 287</w:t>
      </w:r>
      <w:r>
        <w:rPr>
          <w:color w:val="231F20"/>
        </w:rPr>
        <w:tab/>
        <w:t xml:space="preserve">Object-Oriented Design Lab </w:t>
      </w:r>
      <w:r>
        <w:rPr>
          <w:color w:val="231F20"/>
          <w:spacing w:val="-2"/>
        </w:rPr>
        <w:t>SOFT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210</w:t>
      </w:r>
      <w:r>
        <w:rPr>
          <w:color w:val="231F20"/>
          <w:spacing w:val="-2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</w:t>
      </w:r>
    </w:p>
    <w:p w14:paraId="24866423" w14:textId="77777777" w:rsidR="009E7943" w:rsidRDefault="009E7943" w:rsidP="009E7943">
      <w:pPr>
        <w:pStyle w:val="BodyText"/>
        <w:tabs>
          <w:tab w:val="left" w:pos="1079"/>
        </w:tabs>
        <w:ind w:left="1080" w:right="229" w:hanging="960"/>
      </w:pPr>
      <w:r>
        <w:rPr>
          <w:color w:val="231F20"/>
        </w:rPr>
        <w:t>CIS 326</w:t>
      </w:r>
      <w:r>
        <w:rPr>
          <w:color w:val="231F20"/>
        </w:rPr>
        <w:tab/>
        <w:t xml:space="preserve">Formal Methods in </w:t>
      </w:r>
      <w:r>
        <w:rPr>
          <w:color w:val="231F20"/>
          <w:spacing w:val="-1"/>
        </w:rPr>
        <w:t>Software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Development</w:t>
      </w:r>
    </w:p>
    <w:p w14:paraId="52BC6450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14:paraId="2061237C" w14:textId="77777777" w:rsidR="009E7943" w:rsidRDefault="009E7943" w:rsidP="009E7943">
      <w:pPr>
        <w:spacing w:before="11"/>
        <w:rPr>
          <w:rFonts w:ascii="Book Antiqua" w:eastAsia="Book Antiqua" w:hAnsi="Book Antiqua" w:cs="Book Antiqua"/>
          <w:sz w:val="11"/>
          <w:szCs w:val="11"/>
        </w:rPr>
      </w:pPr>
    </w:p>
    <w:p w14:paraId="499B1E65" w14:textId="77777777" w:rsidR="009E7943" w:rsidRDefault="009E7943" w:rsidP="009E7943">
      <w:pPr>
        <w:pStyle w:val="BodyText"/>
        <w:tabs>
          <w:tab w:val="left" w:pos="1019"/>
        </w:tabs>
        <w:spacing w:before="0"/>
      </w:pPr>
      <w:r>
        <w:rPr>
          <w:color w:val="231F20"/>
        </w:rPr>
        <w:t>CSC 330</w:t>
      </w:r>
      <w:r>
        <w:rPr>
          <w:color w:val="231F20"/>
        </w:rPr>
        <w:tab/>
        <w:t>Operating Systems</w:t>
      </w:r>
    </w:p>
    <w:p w14:paraId="5EE9D411" w14:textId="77777777" w:rsidR="009E7943" w:rsidRDefault="009E7943" w:rsidP="009E7943">
      <w:pPr>
        <w:pStyle w:val="BodyText"/>
        <w:tabs>
          <w:tab w:val="left" w:pos="1019"/>
        </w:tabs>
        <w:ind w:right="778"/>
      </w:pPr>
      <w:r>
        <w:rPr>
          <w:color w:val="231F20"/>
        </w:rPr>
        <w:t>CSC 360</w:t>
      </w:r>
      <w:r>
        <w:rPr>
          <w:color w:val="231F20"/>
        </w:rPr>
        <w:tab/>
        <w:t>Comparative Languages CIS 390</w:t>
      </w:r>
      <w:r>
        <w:rPr>
          <w:color w:val="231F20"/>
        </w:rPr>
        <w:tab/>
        <w:t xml:space="preserve">Distributed </w:t>
      </w:r>
      <w:r>
        <w:rPr>
          <w:color w:val="231F20"/>
          <w:spacing w:val="-1"/>
        </w:rPr>
        <w:t>Programming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ECE 337</w:t>
      </w:r>
      <w:r>
        <w:rPr>
          <w:color w:val="231F20"/>
        </w:rPr>
        <w:tab/>
        <w:t>Computer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314   Numerical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310   Number Theory and</w:t>
      </w:r>
    </w:p>
    <w:p w14:paraId="4B79860A" w14:textId="77777777" w:rsidR="009E7943" w:rsidRDefault="009E7943" w:rsidP="009E7943">
      <w:pPr>
        <w:pStyle w:val="BodyText"/>
        <w:ind w:left="1015"/>
      </w:pPr>
      <w:r>
        <w:rPr>
          <w:color w:val="231F20"/>
        </w:rPr>
        <w:t>Cryptography</w:t>
      </w:r>
    </w:p>
    <w:p w14:paraId="1017FCC3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332" w:space="48"/>
            <w:col w:w="3640"/>
          </w:cols>
        </w:sectPr>
      </w:pPr>
    </w:p>
    <w:p w14:paraId="03487120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29"/>
          <w:szCs w:val="29"/>
        </w:rPr>
      </w:pPr>
    </w:p>
    <w:p w14:paraId="0D289984" w14:textId="77777777" w:rsidR="009E7943" w:rsidRDefault="009E7943" w:rsidP="009E7943">
      <w:pPr>
        <w:spacing w:before="75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CIS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r>
        <w:rPr>
          <w:rFonts w:ascii="Book Antiqua"/>
          <w:b/>
          <w:i/>
          <w:color w:val="231F20"/>
          <w:sz w:val="16"/>
        </w:rPr>
        <w:t>Computer and Information Science</w:t>
      </w:r>
    </w:p>
    <w:p w14:paraId="69961BF8" w14:textId="77777777" w:rsidR="009E7943" w:rsidRDefault="009E7943" w:rsidP="009E7943">
      <w:pPr>
        <w:spacing w:before="47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CSC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r>
        <w:rPr>
          <w:rFonts w:ascii="Book Antiqua"/>
          <w:b/>
          <w:i/>
          <w:color w:val="231F20"/>
          <w:sz w:val="16"/>
        </w:rPr>
        <w:t>Computer Science</w:t>
      </w:r>
    </w:p>
    <w:p w14:paraId="3EBBE0B6" w14:textId="77777777" w:rsidR="009E7943" w:rsidRDefault="009E7943" w:rsidP="009E7943">
      <w:pPr>
        <w:spacing w:before="47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CYSEC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proofErr w:type="gramStart"/>
      <w:r>
        <w:rPr>
          <w:rFonts w:ascii="Book Antiqua"/>
          <w:b/>
          <w:i/>
          <w:color w:val="231F20"/>
          <w:sz w:val="16"/>
        </w:rPr>
        <w:t>Cybersecurity</w:t>
      </w:r>
      <w:proofErr w:type="gramEnd"/>
    </w:p>
    <w:p w14:paraId="48A878B0" w14:textId="77777777" w:rsidR="009E7943" w:rsidRDefault="009E7943" w:rsidP="009E7943">
      <w:pPr>
        <w:spacing w:before="47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ECE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r>
        <w:rPr>
          <w:rFonts w:ascii="Book Antiqua"/>
          <w:b/>
          <w:i/>
          <w:color w:val="231F20"/>
          <w:sz w:val="16"/>
        </w:rPr>
        <w:t>Electrical and Cyber Engineering</w:t>
      </w:r>
    </w:p>
    <w:p w14:paraId="022AD839" w14:textId="77777777" w:rsidR="009E7943" w:rsidRDefault="009E7943" w:rsidP="009E7943">
      <w:pPr>
        <w:spacing w:before="47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SOFT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r>
        <w:rPr>
          <w:rFonts w:ascii="Book Antiqua"/>
          <w:b/>
          <w:i/>
          <w:color w:val="231F20"/>
          <w:spacing w:val="-1"/>
          <w:sz w:val="16"/>
        </w:rPr>
        <w:t>Software</w:t>
      </w:r>
      <w:r>
        <w:rPr>
          <w:rFonts w:ascii="Book Antiqua"/>
          <w:b/>
          <w:i/>
          <w:color w:val="231F20"/>
          <w:sz w:val="16"/>
        </w:rPr>
        <w:t xml:space="preserve"> Engineering</w:t>
      </w:r>
    </w:p>
    <w:p w14:paraId="40B5C5D8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1873BFB9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b/>
          <w:bCs/>
          <w:i/>
          <w:sz w:val="19"/>
          <w:szCs w:val="19"/>
        </w:rPr>
      </w:pPr>
    </w:p>
    <w:p w14:paraId="2B8ED4EE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Computer Science Curriculum</w:t>
      </w:r>
    </w:p>
    <w:p w14:paraId="218B7532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(Numerals in </w:t>
      </w:r>
      <w:r>
        <w:rPr>
          <w:rFonts w:ascii="Book Antiqua"/>
          <w:i/>
          <w:color w:val="231F20"/>
          <w:spacing w:val="-1"/>
          <w:sz w:val="16"/>
        </w:rPr>
        <w:t>front</w:t>
      </w:r>
      <w:r>
        <w:rPr>
          <w:rFonts w:ascii="Book Antiqua"/>
          <w:i/>
          <w:color w:val="231F20"/>
          <w:sz w:val="16"/>
        </w:rPr>
        <w:t xml:space="preserve"> of courses indicate </w:t>
      </w:r>
      <w:r>
        <w:rPr>
          <w:rFonts w:ascii="Book Antiqua"/>
          <w:i/>
          <w:color w:val="231F20"/>
          <w:spacing w:val="-1"/>
          <w:sz w:val="16"/>
        </w:rPr>
        <w:t>credits)</w:t>
      </w:r>
    </w:p>
    <w:p w14:paraId="7E1BC49E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0A52F037" w14:textId="77777777" w:rsidR="009E7943" w:rsidRDefault="009E7943" w:rsidP="009E7943">
      <w:pPr>
        <w:spacing w:before="1"/>
        <w:rPr>
          <w:rFonts w:ascii="Book Antiqua" w:eastAsia="Book Antiqua" w:hAnsi="Book Antiqua" w:cs="Book Antiqua"/>
          <w:i/>
          <w:sz w:val="13"/>
          <w:szCs w:val="13"/>
        </w:rPr>
      </w:pPr>
    </w:p>
    <w:p w14:paraId="2AD6298D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FRESHMAN</w:t>
      </w:r>
    </w:p>
    <w:p w14:paraId="7504C935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53A7DEEE" w14:textId="77777777" w:rsidR="009E7943" w:rsidRDefault="009E7943" w:rsidP="009E7943">
      <w:pPr>
        <w:pStyle w:val="BodyText"/>
        <w:numPr>
          <w:ilvl w:val="1"/>
          <w:numId w:val="409"/>
        </w:numPr>
        <w:tabs>
          <w:tab w:val="left" w:pos="560"/>
        </w:tabs>
      </w:pPr>
      <w:r>
        <w:rPr>
          <w:color w:val="231F20"/>
          <w:spacing w:val="-1"/>
        </w:rPr>
        <w:t>Intro</w:t>
      </w:r>
      <w:r>
        <w:rPr>
          <w:color w:val="231F20"/>
        </w:rPr>
        <w:t xml:space="preserve"> to Engineering/ENG 102</w:t>
      </w:r>
    </w:p>
    <w:p w14:paraId="6A2020DB" w14:textId="77777777" w:rsidR="009E7943" w:rsidRDefault="009E7943" w:rsidP="009E7943">
      <w:pPr>
        <w:pStyle w:val="BodyText"/>
        <w:numPr>
          <w:ilvl w:val="1"/>
          <w:numId w:val="409"/>
        </w:numPr>
        <w:tabs>
          <w:tab w:val="left" w:pos="560"/>
        </w:tabs>
        <w:ind w:right="304"/>
      </w:pP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proofErr w:type="gramStart"/>
      <w:r>
        <w:rPr>
          <w:color w:val="231F20"/>
          <w:spacing w:val="-1"/>
        </w:rPr>
        <w:t>Prog./</w:t>
      </w:r>
      <w:proofErr w:type="gramEnd"/>
      <w:r>
        <w:rPr>
          <w:color w:val="231F20"/>
          <w:spacing w:val="30"/>
        </w:rPr>
        <w:t xml:space="preserve"> </w:t>
      </w:r>
      <w:r>
        <w:rPr>
          <w:color w:val="231F20"/>
        </w:rPr>
        <w:t>CIS 180</w:t>
      </w:r>
    </w:p>
    <w:p w14:paraId="6D996DF0" w14:textId="77777777" w:rsidR="009E7943" w:rsidRDefault="009E7943" w:rsidP="009E7943">
      <w:pPr>
        <w:pStyle w:val="BodyText"/>
        <w:tabs>
          <w:tab w:val="left" w:pos="559"/>
        </w:tabs>
        <w:ind w:left="560" w:hanging="340"/>
      </w:pPr>
      <w:r>
        <w:rPr>
          <w:color w:val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r>
        <w:rPr>
          <w:color w:val="231F20"/>
          <w:spacing w:val="-1"/>
        </w:rPr>
        <w:t>Prog.</w:t>
      </w:r>
      <w:r>
        <w:rPr>
          <w:color w:val="231F20"/>
        </w:rPr>
        <w:t xml:space="preserve"> Lab/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CIS 181</w:t>
      </w:r>
    </w:p>
    <w:p w14:paraId="321B7E1C" w14:textId="77777777" w:rsidR="009E7943" w:rsidRDefault="009E7943" w:rsidP="009E7943">
      <w:pPr>
        <w:pStyle w:val="BodyText"/>
        <w:tabs>
          <w:tab w:val="left" w:pos="559"/>
        </w:tabs>
        <w:ind w:left="560" w:right="272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Quantitative Reasoning: Calculus 1/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140</w:t>
      </w:r>
    </w:p>
    <w:p w14:paraId="63C1BDA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Intro.</w:t>
      </w:r>
      <w:r>
        <w:rPr>
          <w:color w:val="231F20"/>
        </w:rPr>
        <w:t xml:space="preserve"> Networks/CIS 290</w:t>
      </w:r>
    </w:p>
    <w:p w14:paraId="1A94B1F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Foundational English</w:t>
      </w:r>
    </w:p>
    <w:p w14:paraId="557B25F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Foundations of Theology</w:t>
      </w:r>
    </w:p>
    <w:p w14:paraId="706C7681" w14:textId="77777777" w:rsidR="009E7943" w:rsidRDefault="009E7943" w:rsidP="009E7943">
      <w:pPr>
        <w:pStyle w:val="BodyText"/>
        <w:tabs>
          <w:tab w:val="left" w:pos="5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0</w:t>
      </w:r>
      <w:r>
        <w:rPr>
          <w:color w:val="231F20"/>
        </w:rPr>
        <w:tab/>
        <w:t>Gannon 101</w:t>
      </w:r>
    </w:p>
    <w:p w14:paraId="0C0B23C9" w14:textId="77777777" w:rsidR="009E7943" w:rsidRDefault="009E7943" w:rsidP="009E7943">
      <w:pPr>
        <w:pStyle w:val="BodyText"/>
      </w:pPr>
      <w:r>
        <w:rPr>
          <w:color w:val="231F20"/>
        </w:rPr>
        <w:t>16</w:t>
      </w:r>
    </w:p>
    <w:p w14:paraId="22687F4F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14:paraId="1DE8B066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02C40376" w14:textId="77777777" w:rsidR="009E7943" w:rsidRDefault="009E7943" w:rsidP="009E7943">
      <w:pPr>
        <w:ind w:left="38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34C58781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2</w:t>
      </w:r>
      <w:r>
        <w:rPr>
          <w:color w:val="231F20"/>
        </w:rPr>
        <w:tab/>
        <w:t xml:space="preserve">Object-Oriented </w:t>
      </w:r>
      <w:proofErr w:type="gramStart"/>
      <w:r>
        <w:rPr>
          <w:color w:val="231F20"/>
          <w:spacing w:val="-1"/>
        </w:rPr>
        <w:t>Program./</w:t>
      </w:r>
      <w:proofErr w:type="gramEnd"/>
      <w:r>
        <w:rPr>
          <w:color w:val="231F20"/>
          <w:spacing w:val="-1"/>
        </w:rPr>
        <w:t>CIS</w:t>
      </w:r>
      <w:r>
        <w:rPr>
          <w:color w:val="231F20"/>
        </w:rPr>
        <w:t xml:space="preserve"> 182</w:t>
      </w:r>
    </w:p>
    <w:p w14:paraId="18EC3E34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1</w:t>
      </w:r>
      <w:r>
        <w:rPr>
          <w:color w:val="231F20"/>
        </w:rPr>
        <w:tab/>
        <w:t xml:space="preserve">Object-Oriented </w:t>
      </w:r>
      <w:r>
        <w:rPr>
          <w:color w:val="231F20"/>
          <w:spacing w:val="-1"/>
        </w:rPr>
        <w:t>Program.</w:t>
      </w:r>
      <w:r>
        <w:rPr>
          <w:color w:val="231F20"/>
        </w:rPr>
        <w:t xml:space="preserve"> Lab/CIS 183</w:t>
      </w:r>
    </w:p>
    <w:p w14:paraId="3A1B0F4E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 xml:space="preserve">Calculus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141</w:t>
      </w:r>
    </w:p>
    <w:p w14:paraId="3B2708F0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Integrative History</w:t>
      </w:r>
    </w:p>
    <w:p w14:paraId="638EC4B7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Foundational Philosophy</w:t>
      </w:r>
    </w:p>
    <w:p w14:paraId="771D7F09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Fund. Physics 1: Mechanics/PHYS 210</w:t>
      </w:r>
    </w:p>
    <w:p w14:paraId="419F8550" w14:textId="77777777" w:rsidR="009E7943" w:rsidRDefault="009E7943" w:rsidP="009E7943">
      <w:pPr>
        <w:pStyle w:val="BodyText"/>
        <w:tabs>
          <w:tab w:val="left" w:pos="478"/>
        </w:tabs>
        <w:ind w:left="478" w:right="775" w:hanging="340"/>
      </w:pPr>
      <w:r>
        <w:rPr>
          <w:color w:val="231F20"/>
        </w:rPr>
        <w:t>1</w:t>
      </w:r>
      <w:r>
        <w:rPr>
          <w:color w:val="231F20"/>
        </w:rPr>
        <w:tab/>
        <w:t xml:space="preserve">Fund. Physics 1 Mechanics Lab/ PHYS </w:t>
      </w:r>
      <w:r>
        <w:rPr>
          <w:color w:val="231F20"/>
          <w:spacing w:val="-3"/>
        </w:rPr>
        <w:t>211</w:t>
      </w:r>
    </w:p>
    <w:p w14:paraId="1FCA3072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2AB14BD9" w14:textId="77777777" w:rsidR="009E7943" w:rsidRDefault="009E7943" w:rsidP="009E7943">
      <w:pPr>
        <w:spacing w:before="11"/>
        <w:rPr>
          <w:rFonts w:ascii="Book Antiqua" w:eastAsia="Book Antiqua" w:hAnsi="Book Antiqua" w:cs="Book Antiqua"/>
          <w:sz w:val="27"/>
          <w:szCs w:val="27"/>
        </w:rPr>
      </w:pPr>
    </w:p>
    <w:p w14:paraId="6EB793C7" w14:textId="77777777" w:rsidR="009E7943" w:rsidRDefault="009E7943" w:rsidP="009E7943">
      <w:pPr>
        <w:spacing w:line="20" w:lineRule="atLeast"/>
        <w:ind w:left="33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2366BC84" wp14:editId="375AE7A6">
                <wp:extent cx="107950" cy="6350"/>
                <wp:effectExtent l="9525" t="2540" r="6350" b="10160"/>
                <wp:docPr id="2046455062" name="Group 2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6350"/>
                          <a:chOff x="0" y="0"/>
                          <a:chExt cx="170" cy="10"/>
                        </a:xfrm>
                      </wpg:grpSpPr>
                      <wpg:grpSp>
                        <wpg:cNvPr id="1830399302" name="Group 228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0" cy="2"/>
                            <a:chOff x="5" y="5"/>
                            <a:chExt cx="160" cy="2"/>
                          </a:xfrm>
                        </wpg:grpSpPr>
                        <wps:wsp>
                          <wps:cNvPr id="307184930" name="Freeform 228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0"/>
                                <a:gd name="T2" fmla="+- 0 165 5"/>
                                <a:gd name="T3" fmla="*/ T2 w 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">
                                  <a:moveTo>
                                    <a:pt x="0" y="0"/>
                                  </a:move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0894F0" id="Group 2279" o:spid="_x0000_s1026" style="width:8.5pt;height:.5pt;mso-position-horizontal-relative:char;mso-position-vertical-relative:line" coordsize="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">
                <v:group id="Group 2280" o:spid="_x0000_s1027" style="position:absolute;left:5;top:5;width:160;height:2" coordorigin="5,5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">
                  <v:shape id="Freeform 2281" o:spid="_x0000_s1028" style="position:absolute;left:5;top:5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" path="m,l160,e" filled="f" strokecolor="#231f20" strokeweight=".5pt">
                    <v:path arrowok="t" o:connecttype="custom" o:connectlocs="0,0;160,0" o:connectangles="0,0"/>
                  </v:shape>
                </v:group>
                <w10:anchorlock/>
              </v:group>
            </w:pict>
          </mc:Fallback>
        </mc:AlternateContent>
      </w:r>
    </w:p>
    <w:p w14:paraId="13AD323B" w14:textId="77777777" w:rsidR="009E7943" w:rsidRDefault="009E7943" w:rsidP="009E7943">
      <w:pPr>
        <w:pStyle w:val="BodyText"/>
        <w:spacing w:before="0"/>
        <w:ind w:left="38"/>
      </w:pPr>
      <w:r>
        <w:rPr>
          <w:color w:val="231F20"/>
        </w:rPr>
        <w:t>16</w:t>
      </w:r>
    </w:p>
    <w:p w14:paraId="766CBB80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422" w:space="40"/>
            <w:col w:w="3558"/>
          </w:cols>
        </w:sectPr>
      </w:pPr>
    </w:p>
    <w:p w14:paraId="446214F0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01CA0359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3DEF1DBC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SOPHOMORE</w:t>
      </w:r>
    </w:p>
    <w:p w14:paraId="19549C2E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5DF843E3" w14:textId="77777777" w:rsidR="009E7943" w:rsidRDefault="009E7943" w:rsidP="009E7943">
      <w:pPr>
        <w:pStyle w:val="BodyText"/>
        <w:tabs>
          <w:tab w:val="left" w:pos="559"/>
        </w:tabs>
        <w:ind w:left="560" w:right="257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Algorithms/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CSC 220</w:t>
      </w:r>
    </w:p>
    <w:p w14:paraId="185137A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The User Experience/CIS 239</w:t>
      </w:r>
    </w:p>
    <w:p w14:paraId="7ECFDEFF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1/MATH</w:t>
      </w:r>
      <w:r>
        <w:rPr>
          <w:color w:val="231F20"/>
        </w:rPr>
        <w:t xml:space="preserve"> 222</w:t>
      </w:r>
    </w:p>
    <w:p w14:paraId="07AACFB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Mobile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Application </w:t>
      </w:r>
      <w:proofErr w:type="spellStart"/>
      <w:proofErr w:type="gramStart"/>
      <w:r>
        <w:rPr>
          <w:color w:val="231F20"/>
        </w:rPr>
        <w:t>Devl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277</w:t>
      </w:r>
    </w:p>
    <w:p w14:paraId="3EEFEC69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Object-Oriented Design Lab/CIS 287</w:t>
      </w:r>
    </w:p>
    <w:p w14:paraId="154D49D2" w14:textId="77777777" w:rsidR="009E7943" w:rsidRDefault="009E7943" w:rsidP="009E7943">
      <w:pPr>
        <w:pStyle w:val="BodyText"/>
        <w:tabs>
          <w:tab w:val="left" w:pos="559"/>
        </w:tabs>
        <w:ind w:firstLine="100"/>
      </w:pPr>
      <w:r>
        <w:rPr>
          <w:color w:val="231F20"/>
        </w:rPr>
        <w:t>3</w:t>
      </w:r>
      <w:r>
        <w:rPr>
          <w:color w:val="231F20"/>
        </w:rPr>
        <w:tab/>
        <w:t>Integrative Communication</w:t>
      </w:r>
    </w:p>
    <w:p w14:paraId="5115B051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4819E1A7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1"/>
          <w:szCs w:val="11"/>
        </w:rPr>
      </w:pPr>
    </w:p>
    <w:p w14:paraId="23F28F6C" w14:textId="77777777" w:rsidR="009E7943" w:rsidRDefault="009E7943" w:rsidP="009E7943">
      <w:pPr>
        <w:spacing w:line="20" w:lineRule="atLeast"/>
        <w:ind w:left="115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3575A106" wp14:editId="7CAF3539">
                <wp:extent cx="107950" cy="6350"/>
                <wp:effectExtent l="6350" t="10160" r="9525" b="2540"/>
                <wp:docPr id="1212557188" name="Group 2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6350"/>
                          <a:chOff x="0" y="0"/>
                          <a:chExt cx="170" cy="10"/>
                        </a:xfrm>
                      </wpg:grpSpPr>
                      <wpg:grpSp>
                        <wpg:cNvPr id="1086526053" name="Group 227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0" cy="2"/>
                            <a:chOff x="5" y="5"/>
                            <a:chExt cx="160" cy="2"/>
                          </a:xfrm>
                        </wpg:grpSpPr>
                        <wps:wsp>
                          <wps:cNvPr id="956082916" name="Freeform 227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0"/>
                                <a:gd name="T2" fmla="+- 0 165 5"/>
                                <a:gd name="T3" fmla="*/ T2 w 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">
                                  <a:moveTo>
                                    <a:pt x="0" y="0"/>
                                  </a:move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A9D881" id="Group 2276" o:spid="_x0000_s1026" style="width:8.5pt;height:.5pt;mso-position-horizontal-relative:char;mso-position-vertical-relative:line" coordsize="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">
                <v:group id="Group 2277" o:spid="_x0000_s1027" style="position:absolute;left:5;top:5;width:160;height:2" coordorigin="5,5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">
                  <v:shape id="Freeform 2278" o:spid="_x0000_s1028" style="position:absolute;left:5;top:5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" path="m,l160,e" filled="f" strokecolor="#231f20" strokeweight=".5pt">
                    <v:path arrowok="t" o:connecttype="custom" o:connectlocs="0,0;160,0" o:connectangles="0,0"/>
                  </v:shape>
                </v:group>
                <w10:anchorlock/>
              </v:group>
            </w:pict>
          </mc:Fallback>
        </mc:AlternateContent>
      </w:r>
    </w:p>
    <w:p w14:paraId="2B74EE37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16</w:t>
      </w:r>
    </w:p>
    <w:p w14:paraId="3FE36E80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1312F906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59E80A75" w14:textId="77777777" w:rsidR="009E7943" w:rsidRDefault="009E7943" w:rsidP="009E7943">
      <w:pPr>
        <w:pStyle w:val="BodyText"/>
        <w:tabs>
          <w:tab w:val="left" w:pos="559"/>
        </w:tabs>
        <w:ind w:left="560" w:right="470" w:hanging="340"/>
      </w:pPr>
      <w:r>
        <w:rPr>
          <w:color w:val="231F20"/>
        </w:rPr>
        <w:t>3</w:t>
      </w:r>
      <w:r>
        <w:rPr>
          <w:color w:val="231F20"/>
        </w:rPr>
        <w:tab/>
        <w:t>Database Management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Admin./ CIS 255</w:t>
      </w:r>
    </w:p>
    <w:p w14:paraId="35E61BF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Algorithm Development Lab/CSC 223</w:t>
      </w:r>
    </w:p>
    <w:p w14:paraId="57CAECE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223</w:t>
      </w:r>
    </w:p>
    <w:p w14:paraId="1EEF398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Numerical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Analysis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314</w:t>
      </w:r>
    </w:p>
    <w:p w14:paraId="5A7EC130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Engineering/SOFT 210</w:t>
      </w:r>
    </w:p>
    <w:p w14:paraId="4BC643C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Physics 3: E&amp;M/PHYS 214 </w:t>
      </w:r>
      <w:r>
        <w:rPr>
          <w:i/>
          <w:color w:val="231F20"/>
        </w:rPr>
        <w:t xml:space="preserve">or </w:t>
      </w:r>
      <w:r>
        <w:rPr>
          <w:color w:val="231F20"/>
        </w:rPr>
        <w:t>PHYS 212</w:t>
      </w:r>
    </w:p>
    <w:p w14:paraId="1022EE01" w14:textId="77777777" w:rsidR="009E7943" w:rsidRDefault="009E7943" w:rsidP="009E7943">
      <w:pPr>
        <w:pStyle w:val="BodyText"/>
        <w:tabs>
          <w:tab w:val="left" w:pos="559"/>
        </w:tabs>
        <w:ind w:left="220"/>
        <w:rPr>
          <w:rFonts w:cs="Book Antiqua"/>
        </w:rPr>
      </w:pPr>
      <w:r>
        <w:rPr>
          <w:color w:val="231F20"/>
        </w:rPr>
        <w:t>1</w:t>
      </w:r>
      <w:r>
        <w:rPr>
          <w:color w:val="231F20"/>
        </w:rPr>
        <w:tab/>
        <w:t xml:space="preserve">Physics 3: E&amp;M Lab/PHYS 215 </w:t>
      </w:r>
      <w:r>
        <w:rPr>
          <w:i/>
          <w:color w:val="231F20"/>
        </w:rPr>
        <w:t>or</w:t>
      </w:r>
    </w:p>
    <w:p w14:paraId="2711657F" w14:textId="77777777" w:rsidR="009E7943" w:rsidRDefault="009E7943" w:rsidP="009E7943">
      <w:pPr>
        <w:pStyle w:val="BodyText"/>
        <w:tabs>
          <w:tab w:val="left" w:pos="559"/>
        </w:tabs>
      </w:pPr>
      <w:r>
        <w:rPr>
          <w:color w:val="231F20"/>
          <w:u w:val="single" w:color="231F20"/>
        </w:rPr>
        <w:t xml:space="preserve">    </w:t>
      </w:r>
      <w:r>
        <w:rPr>
          <w:color w:val="231F20"/>
        </w:rPr>
        <w:tab/>
        <w:t>PHYS 213</w:t>
      </w:r>
    </w:p>
    <w:p w14:paraId="616F7767" w14:textId="77777777" w:rsidR="009E7943" w:rsidRDefault="009E7943" w:rsidP="009E7943">
      <w:pPr>
        <w:pStyle w:val="BodyText"/>
      </w:pPr>
      <w:r>
        <w:rPr>
          <w:color w:val="231F20"/>
        </w:rPr>
        <w:t>17</w:t>
      </w:r>
    </w:p>
    <w:p w14:paraId="0C448216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169" w:space="211"/>
            <w:col w:w="3640"/>
          </w:cols>
        </w:sectPr>
      </w:pPr>
    </w:p>
    <w:p w14:paraId="3B3F4D66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06891FDE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55984B02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JUNIOR</w:t>
      </w:r>
    </w:p>
    <w:p w14:paraId="4E8270E1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7D3149D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5"/>
        </w:rPr>
        <w:t>Web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</w:t>
      </w:r>
      <w:proofErr w:type="spellStart"/>
      <w:proofErr w:type="gramStart"/>
      <w:r>
        <w:rPr>
          <w:color w:val="231F20"/>
        </w:rPr>
        <w:t>Impl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355</w:t>
      </w:r>
    </w:p>
    <w:p w14:paraId="66E9CE3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Formal Methods in </w:t>
      </w:r>
      <w:r>
        <w:rPr>
          <w:color w:val="231F20"/>
          <w:spacing w:val="-1"/>
        </w:rPr>
        <w:t>Software/CIS</w:t>
      </w:r>
      <w:r>
        <w:rPr>
          <w:color w:val="231F20"/>
        </w:rPr>
        <w:t xml:space="preserve"> 326</w:t>
      </w:r>
    </w:p>
    <w:p w14:paraId="3298CE0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Linux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219</w:t>
      </w:r>
    </w:p>
    <w:p w14:paraId="2B2599C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Applied Statistics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213</w:t>
      </w:r>
    </w:p>
    <w:p w14:paraId="5C89EF1D" w14:textId="77777777" w:rsidR="009E7943" w:rsidRDefault="009E7943" w:rsidP="009E7943">
      <w:pPr>
        <w:spacing w:before="1"/>
        <w:ind w:left="56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or </w:t>
      </w:r>
      <w:r>
        <w:rPr>
          <w:rFonts w:ascii="Book Antiqua"/>
          <w:color w:val="231F20"/>
          <w:spacing w:val="-3"/>
          <w:sz w:val="16"/>
        </w:rPr>
        <w:t>MATH</w:t>
      </w:r>
      <w:r>
        <w:rPr>
          <w:rFonts w:ascii="Book Antiqua"/>
          <w:color w:val="231F20"/>
          <w:sz w:val="16"/>
        </w:rPr>
        <w:t xml:space="preserve"> 312</w:t>
      </w:r>
    </w:p>
    <w:p w14:paraId="32A71AB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Ethics/Leadership</w:t>
      </w:r>
    </w:p>
    <w:p w14:paraId="4FB940B0" w14:textId="77777777" w:rsidR="009E7943" w:rsidRDefault="009E7943" w:rsidP="009E7943">
      <w:pPr>
        <w:pStyle w:val="BodyText"/>
        <w:tabs>
          <w:tab w:val="left" w:pos="559"/>
        </w:tabs>
        <w:ind w:right="1212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Integrative Theology 18</w:t>
      </w:r>
    </w:p>
    <w:p w14:paraId="10F38817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69B8A043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6AE9163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Seminar/ENG 380</w:t>
      </w:r>
    </w:p>
    <w:p w14:paraId="0B06EB38" w14:textId="77777777" w:rsidR="009E7943" w:rsidRDefault="009E7943" w:rsidP="009E7943">
      <w:pPr>
        <w:pStyle w:val="BodyText"/>
        <w:tabs>
          <w:tab w:val="left" w:pos="559"/>
        </w:tabs>
        <w:ind w:left="559" w:right="802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Number Theory and </w:t>
      </w:r>
      <w:proofErr w:type="spellStart"/>
      <w:proofErr w:type="gramStart"/>
      <w:r>
        <w:rPr>
          <w:color w:val="231F20"/>
          <w:spacing w:val="-2"/>
        </w:rPr>
        <w:t>Cryptogr</w:t>
      </w:r>
      <w:proofErr w:type="spellEnd"/>
      <w:r>
        <w:rPr>
          <w:color w:val="231F20"/>
          <w:spacing w:val="-2"/>
        </w:rPr>
        <w:t>./</w:t>
      </w:r>
      <w:proofErr w:type="gramEnd"/>
      <w:r>
        <w:rPr>
          <w:color w:val="231F20"/>
          <w:spacing w:val="28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310</w:t>
      </w:r>
    </w:p>
    <w:p w14:paraId="237A7AB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CIS </w:t>
      </w:r>
      <w:r>
        <w:rPr>
          <w:color w:val="231F20"/>
          <w:spacing w:val="-2"/>
        </w:rPr>
        <w:t>Technical</w:t>
      </w:r>
      <w:r>
        <w:rPr>
          <w:color w:val="231F20"/>
        </w:rPr>
        <w:t xml:space="preserve"> Elective</w:t>
      </w:r>
    </w:p>
    <w:p w14:paraId="2CC2A13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Integrative Philosophy</w:t>
      </w:r>
    </w:p>
    <w:p w14:paraId="41B0641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Computer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Architecture/ECE</w:t>
      </w:r>
      <w:r>
        <w:rPr>
          <w:color w:val="231F20"/>
        </w:rPr>
        <w:t xml:space="preserve"> 337</w:t>
      </w:r>
    </w:p>
    <w:p w14:paraId="26FBE83F" w14:textId="77777777" w:rsidR="009E7943" w:rsidRDefault="009E7943" w:rsidP="009E7943">
      <w:pPr>
        <w:pStyle w:val="BodyText"/>
        <w:tabs>
          <w:tab w:val="left" w:pos="559"/>
        </w:tabs>
        <w:ind w:right="1024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Communication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16</w:t>
      </w:r>
    </w:p>
    <w:p w14:paraId="29098D55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256" w:space="124"/>
            <w:col w:w="3640"/>
          </w:cols>
        </w:sectPr>
      </w:pPr>
    </w:p>
    <w:p w14:paraId="6E7FC48D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36A44AC9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57D5DAB5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SENIOR</w:t>
      </w:r>
    </w:p>
    <w:p w14:paraId="42343BDA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68E8FBD3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I/CIS 457</w:t>
      </w:r>
    </w:p>
    <w:p w14:paraId="4D11C17E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Comparative Languages/CSC 360</w:t>
      </w:r>
    </w:p>
    <w:p w14:paraId="3D38D19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System and Network Security/CIS 387</w:t>
      </w:r>
    </w:p>
    <w:p w14:paraId="47CC9CD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Global Citizenship</w:t>
      </w:r>
    </w:p>
    <w:p w14:paraId="0FAAA76D" w14:textId="77777777" w:rsidR="009E7943" w:rsidRDefault="009E7943" w:rsidP="009E7943">
      <w:pPr>
        <w:pStyle w:val="BodyText"/>
        <w:tabs>
          <w:tab w:val="left" w:pos="559"/>
        </w:tabs>
        <w:ind w:right="712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Operating Systems/CSC 330 15</w:t>
      </w:r>
    </w:p>
    <w:p w14:paraId="20E5AB9C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25F53D31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4C39392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II Lab/CIS 458</w:t>
      </w:r>
    </w:p>
    <w:p w14:paraId="4A52310F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Distributed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390</w:t>
      </w:r>
    </w:p>
    <w:p w14:paraId="4E30E683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Integrative English</w:t>
      </w:r>
    </w:p>
    <w:p w14:paraId="4508162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Aesthetic Reasoning</w:t>
      </w:r>
    </w:p>
    <w:p w14:paraId="62473CA5" w14:textId="77777777" w:rsidR="009E7943" w:rsidRDefault="009E7943" w:rsidP="009E7943">
      <w:pPr>
        <w:pStyle w:val="BodyText"/>
        <w:tabs>
          <w:tab w:val="left" w:pos="559"/>
        </w:tabs>
        <w:ind w:right="1527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 xml:space="preserve">CIS </w:t>
      </w:r>
      <w:r>
        <w:rPr>
          <w:color w:val="231F20"/>
          <w:spacing w:val="-2"/>
        </w:rPr>
        <w:t>Technical</w:t>
      </w:r>
      <w:r>
        <w:rPr>
          <w:color w:val="231F20"/>
        </w:rPr>
        <w:t xml:space="preserve"> Elective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15</w:t>
      </w:r>
    </w:p>
    <w:p w14:paraId="61EE7BA7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304" w:space="76"/>
            <w:col w:w="3640"/>
          </w:cols>
        </w:sectPr>
      </w:pPr>
    </w:p>
    <w:p w14:paraId="150A9D39" w14:textId="77777777" w:rsidR="009E7943" w:rsidRDefault="009E7943" w:rsidP="009E7943">
      <w:pPr>
        <w:pStyle w:val="Heading6"/>
        <w:spacing w:before="124"/>
        <w:ind w:left="0" w:right="119"/>
        <w:jc w:val="right"/>
        <w:rPr>
          <w:b w:val="0"/>
          <w:bCs w:val="0"/>
        </w:rPr>
      </w:pPr>
      <w:r>
        <w:rPr>
          <w:color w:val="231F20"/>
          <w:spacing w:val="-4"/>
        </w:rPr>
        <w:t>Total</w:t>
      </w:r>
      <w:r>
        <w:rPr>
          <w:color w:val="231F20"/>
        </w:rPr>
        <w:t xml:space="preserve"> Credits: 129</w:t>
      </w:r>
    </w:p>
    <w:p w14:paraId="533E483B" w14:textId="77777777" w:rsidR="009E7943" w:rsidRDefault="009E7943" w:rsidP="009E7943">
      <w:pPr>
        <w:jc w:val="right"/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1765E5F0" w14:textId="77777777" w:rsidR="009E7943" w:rsidRDefault="009E7943" w:rsidP="009E7943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14:paraId="3B32EE3F" w14:textId="77777777" w:rsidR="009E7943" w:rsidRDefault="009E7943" w:rsidP="009E7943">
      <w:pPr>
        <w:pStyle w:val="BodyText"/>
        <w:spacing w:before="69"/>
        <w:ind w:right="146"/>
      </w:pPr>
      <w:r>
        <w:rPr>
          <w:color w:val="231F20"/>
        </w:rPr>
        <w:t xml:space="preserve">The writing and wellness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will be met in the LS </w:t>
      </w:r>
      <w:r>
        <w:rPr>
          <w:color w:val="231F20"/>
          <w:spacing w:val="-1"/>
        </w:rPr>
        <w:t>core.</w:t>
      </w:r>
      <w:r>
        <w:rPr>
          <w:color w:val="231F20"/>
        </w:rPr>
        <w:t xml:space="preserve"> Students will select courses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with that designation to meet the </w:t>
      </w:r>
      <w:r>
        <w:rPr>
          <w:color w:val="231F20"/>
          <w:spacing w:val="-1"/>
        </w:rPr>
        <w:t>requirements.</w:t>
      </w:r>
    </w:p>
    <w:p w14:paraId="2BEABA5C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66FC1C3C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  <w:spacing w:val="-2"/>
        </w:rPr>
        <w:t>Technical</w:t>
      </w:r>
      <w:r>
        <w:rPr>
          <w:color w:val="231F20"/>
        </w:rPr>
        <w:t xml:space="preserve"> Electives</w:t>
      </w:r>
    </w:p>
    <w:p w14:paraId="70D40834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 xml:space="preserve">Students choose two technical electives with </w:t>
      </w:r>
      <w:proofErr w:type="gramStart"/>
      <w:r>
        <w:rPr>
          <w:color w:val="231F20"/>
          <w:spacing w:val="-1"/>
        </w:rPr>
        <w:t>approval</w:t>
      </w:r>
      <w:proofErr w:type="gramEnd"/>
      <w:r>
        <w:rPr>
          <w:color w:val="231F20"/>
        </w:rPr>
        <w:t xml:space="preserve"> of their academic </w:t>
      </w:r>
      <w:r>
        <w:rPr>
          <w:color w:val="231F20"/>
          <w:spacing w:val="-2"/>
        </w:rPr>
        <w:t>advisor.</w:t>
      </w:r>
      <w:r>
        <w:rPr>
          <w:color w:val="231F20"/>
        </w:rPr>
        <w:t xml:space="preserve"> Most CIS,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CYSEC, CYENG, </w:t>
      </w:r>
      <w:r>
        <w:rPr>
          <w:color w:val="231F20"/>
          <w:spacing w:val="-3"/>
        </w:rPr>
        <w:t>SOFT,</w:t>
      </w:r>
      <w:r>
        <w:rPr>
          <w:color w:val="231F20"/>
        </w:rPr>
        <w:t xml:space="preserve"> ENGR 3xx or 4xx courses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eligible as technical electives. Courses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 xml:space="preserve">typical for CS </w:t>
      </w:r>
      <w:r>
        <w:rPr>
          <w:color w:val="231F20"/>
          <w:spacing w:val="-2"/>
        </w:rPr>
        <w:t>Technical</w:t>
      </w:r>
      <w:r>
        <w:rPr>
          <w:color w:val="231F20"/>
        </w:rPr>
        <w:t xml:space="preserve"> Electives include:</w:t>
      </w:r>
    </w:p>
    <w:p w14:paraId="114BAE00" w14:textId="77777777" w:rsidR="009E7943" w:rsidRDefault="009E7943" w:rsidP="009E7943">
      <w:pPr>
        <w:sectPr w:rsidR="009E7943" w:rsidSect="00814B6E">
          <w:pgSz w:w="8640" w:h="12960"/>
          <w:pgMar w:top="1100" w:right="720" w:bottom="280" w:left="900" w:header="713" w:footer="0" w:gutter="0"/>
          <w:cols w:space="720"/>
        </w:sectPr>
      </w:pPr>
    </w:p>
    <w:p w14:paraId="1F5EFA43" w14:textId="77777777" w:rsidR="009E7943" w:rsidRDefault="009E7943" w:rsidP="009E7943">
      <w:pPr>
        <w:pStyle w:val="BodyText"/>
        <w:spacing w:before="77"/>
        <w:ind w:left="840" w:hanging="720"/>
      </w:pPr>
      <w:r>
        <w:rPr>
          <w:color w:val="231F20"/>
        </w:rPr>
        <w:t xml:space="preserve">CIS 207   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Business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Programming:</w:t>
      </w:r>
      <w:r>
        <w:rPr>
          <w:color w:val="231F20"/>
        </w:rPr>
        <w:t xml:space="preserve"> COBOL</w:t>
      </w:r>
    </w:p>
    <w:p w14:paraId="19B3A207" w14:textId="77777777" w:rsidR="009E7943" w:rsidRDefault="009E7943" w:rsidP="009E7943">
      <w:pPr>
        <w:pStyle w:val="BodyText"/>
        <w:tabs>
          <w:tab w:val="left" w:pos="839"/>
        </w:tabs>
        <w:ind w:left="119" w:right="230"/>
      </w:pPr>
      <w:r>
        <w:rPr>
          <w:color w:val="231F20"/>
        </w:rPr>
        <w:t xml:space="preserve">CIS 240   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5"/>
        </w:rPr>
        <w:t>Web</w:t>
      </w:r>
      <w:r>
        <w:rPr>
          <w:color w:val="231F20"/>
        </w:rPr>
        <w:t xml:space="preserve"> Management and Design CIS</w:t>
      </w:r>
      <w:r>
        <w:rPr>
          <w:color w:val="231F20"/>
        </w:rPr>
        <w:tab/>
        <w:t xml:space="preserve">Multimedia </w:t>
      </w:r>
      <w:r>
        <w:rPr>
          <w:color w:val="231F20"/>
          <w:spacing w:val="-1"/>
        </w:rPr>
        <w:t>Prod.</w:t>
      </w:r>
      <w:r>
        <w:rPr>
          <w:color w:val="231F20"/>
        </w:rPr>
        <w:t xml:space="preserve"> and Lab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245/246</w:t>
      </w:r>
    </w:p>
    <w:p w14:paraId="1B5B972D" w14:textId="77777777" w:rsidR="009E7943" w:rsidRDefault="009E7943" w:rsidP="009E7943">
      <w:pPr>
        <w:pStyle w:val="BodyText"/>
        <w:ind w:left="119"/>
      </w:pPr>
      <w:r>
        <w:rPr>
          <w:color w:val="231F20"/>
          <w:spacing w:val="-2"/>
        </w:rPr>
        <w:t>SOFT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410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proofErr w:type="spellStart"/>
      <w:r>
        <w:rPr>
          <w:color w:val="231F20"/>
        </w:rPr>
        <w:t>Maint</w:t>
      </w:r>
      <w:proofErr w:type="spellEnd"/>
      <w:r>
        <w:rPr>
          <w:color w:val="231F20"/>
        </w:rPr>
        <w:t>. and Deployment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2"/>
        </w:rPr>
        <w:t>SOFT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320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</w:t>
      </w:r>
    </w:p>
    <w:p w14:paraId="23C34868" w14:textId="77777777" w:rsidR="009E7943" w:rsidRDefault="009E7943" w:rsidP="009E7943">
      <w:pPr>
        <w:pStyle w:val="BodyText"/>
        <w:spacing w:before="77"/>
        <w:ind w:left="119" w:right="675"/>
      </w:pPr>
      <w:r>
        <w:br w:type="column"/>
      </w:r>
      <w:r>
        <w:rPr>
          <w:color w:val="231F20"/>
        </w:rPr>
        <w:t xml:space="preserve">CIS 353  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Global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Management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CIS</w:t>
      </w:r>
    </w:p>
    <w:p w14:paraId="15BD73F5" w14:textId="77777777" w:rsidR="009E7943" w:rsidRDefault="009E7943" w:rsidP="009E7943">
      <w:pPr>
        <w:pStyle w:val="BodyText"/>
        <w:ind w:left="839" w:right="91" w:hanging="720"/>
      </w:pPr>
      <w:r>
        <w:rPr>
          <w:color w:val="231F20"/>
        </w:rPr>
        <w:t xml:space="preserve">385/386  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Network Design and Management and Lab</w:t>
      </w:r>
    </w:p>
    <w:p w14:paraId="20163DFF" w14:textId="77777777" w:rsidR="009E7943" w:rsidRDefault="009E7943" w:rsidP="009E7943">
      <w:pPr>
        <w:pStyle w:val="BodyText"/>
        <w:ind w:right="1333"/>
        <w:jc w:val="both"/>
      </w:pPr>
      <w:r>
        <w:rPr>
          <w:color w:val="231F20"/>
        </w:rPr>
        <w:t>CIS 375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Server Management CIS 391-6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Special </w:t>
      </w:r>
      <w:r>
        <w:rPr>
          <w:color w:val="231F20"/>
          <w:spacing w:val="-3"/>
        </w:rPr>
        <w:t>Topics</w:t>
      </w:r>
      <w:r>
        <w:rPr>
          <w:color w:val="231F20"/>
        </w:rPr>
        <w:t xml:space="preserve"> in CIS</w:t>
      </w:r>
      <w:r>
        <w:rPr>
          <w:color w:val="231F20"/>
          <w:spacing w:val="23"/>
        </w:rPr>
        <w:t xml:space="preserve"> </w:t>
      </w:r>
      <w:proofErr w:type="spellStart"/>
      <w:r>
        <w:rPr>
          <w:color w:val="231F20"/>
        </w:rPr>
        <w:t>CIS</w:t>
      </w:r>
      <w:proofErr w:type="spellEnd"/>
      <w:r>
        <w:rPr>
          <w:color w:val="231F20"/>
        </w:rPr>
        <w:t xml:space="preserve"> 400  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Internship</w:t>
      </w:r>
    </w:p>
    <w:p w14:paraId="105517C3" w14:textId="77777777" w:rsidR="009E7943" w:rsidRDefault="009E7943" w:rsidP="009E7943">
      <w:pPr>
        <w:pStyle w:val="BodyText"/>
        <w:ind w:left="840" w:right="367" w:hanging="720"/>
      </w:pPr>
      <w:r>
        <w:rPr>
          <w:color w:val="231F20"/>
          <w:spacing w:val="-2"/>
        </w:rPr>
        <w:t>SOFT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310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Testing</w:t>
      </w:r>
      <w:r>
        <w:rPr>
          <w:color w:val="231F20"/>
        </w:rPr>
        <w:t xml:space="preserve"> and Quality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Assurance</w:t>
      </w:r>
    </w:p>
    <w:p w14:paraId="2B7D4931" w14:textId="77777777" w:rsidR="009E7943" w:rsidRDefault="009E7943" w:rsidP="009E7943">
      <w:pPr>
        <w:pStyle w:val="BodyText"/>
        <w:ind w:left="840" w:right="1024" w:hanging="720"/>
      </w:pPr>
      <w:r>
        <w:rPr>
          <w:color w:val="231F20"/>
        </w:rPr>
        <w:t xml:space="preserve">CIS 438  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Human Interface Design and Maintenance</w:t>
      </w:r>
    </w:p>
    <w:p w14:paraId="006D9CDE" w14:textId="77777777" w:rsidR="009E7943" w:rsidRDefault="009E7943" w:rsidP="009E7943">
      <w:pPr>
        <w:pStyle w:val="BodyText"/>
      </w:pPr>
      <w:r>
        <w:rPr>
          <w:color w:val="231F20"/>
        </w:rPr>
        <w:t xml:space="preserve">CIS 445  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Advanced Multimedia</w:t>
      </w:r>
    </w:p>
    <w:p w14:paraId="0827AFBE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205" w:space="175"/>
            <w:col w:w="3640"/>
          </w:cols>
        </w:sectPr>
      </w:pPr>
    </w:p>
    <w:p w14:paraId="758DBD40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59A2328D" w14:textId="77777777" w:rsidR="009E7943" w:rsidRDefault="009E7943" w:rsidP="009E7943">
      <w:pPr>
        <w:spacing w:before="7"/>
        <w:rPr>
          <w:rFonts w:ascii="Book Antiqua" w:eastAsia="Book Antiqua" w:hAnsi="Book Antiqua" w:cs="Book Antiqua"/>
          <w:sz w:val="25"/>
          <w:szCs w:val="25"/>
        </w:rPr>
      </w:pPr>
    </w:p>
    <w:p w14:paraId="3E7A3BD7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Computer Science Study Abroad Curriculum</w:t>
      </w:r>
    </w:p>
    <w:p w14:paraId="7256812B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(Numerals in </w:t>
      </w:r>
      <w:r>
        <w:rPr>
          <w:rFonts w:ascii="Book Antiqua"/>
          <w:i/>
          <w:color w:val="231F20"/>
          <w:spacing w:val="-1"/>
          <w:sz w:val="16"/>
        </w:rPr>
        <w:t>front</w:t>
      </w:r>
      <w:r>
        <w:rPr>
          <w:rFonts w:ascii="Book Antiqua"/>
          <w:i/>
          <w:color w:val="231F20"/>
          <w:sz w:val="16"/>
        </w:rPr>
        <w:t xml:space="preserve"> of courses indicate </w:t>
      </w:r>
      <w:r>
        <w:rPr>
          <w:rFonts w:ascii="Book Antiqua"/>
          <w:i/>
          <w:color w:val="231F20"/>
          <w:spacing w:val="-1"/>
          <w:sz w:val="16"/>
        </w:rPr>
        <w:t>credits)</w:t>
      </w:r>
    </w:p>
    <w:p w14:paraId="7BA63532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3253B2A1" w14:textId="77777777" w:rsidR="009E7943" w:rsidRDefault="009E7943" w:rsidP="009E7943">
      <w:pPr>
        <w:spacing w:before="1"/>
        <w:rPr>
          <w:rFonts w:ascii="Book Antiqua" w:eastAsia="Book Antiqua" w:hAnsi="Book Antiqua" w:cs="Book Antiqua"/>
          <w:i/>
          <w:sz w:val="13"/>
          <w:szCs w:val="13"/>
        </w:rPr>
      </w:pPr>
    </w:p>
    <w:p w14:paraId="4FF8A0E1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FRESHMAN</w:t>
      </w:r>
    </w:p>
    <w:p w14:paraId="1040C224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1F648FDC" w14:textId="77777777" w:rsidR="009E7943" w:rsidRDefault="009E7943" w:rsidP="009E7943">
      <w:pPr>
        <w:pStyle w:val="BodyText"/>
        <w:numPr>
          <w:ilvl w:val="0"/>
          <w:numId w:val="408"/>
        </w:numPr>
        <w:tabs>
          <w:tab w:val="left" w:pos="560"/>
        </w:tabs>
      </w:pPr>
      <w:r>
        <w:rPr>
          <w:color w:val="231F20"/>
          <w:spacing w:val="-1"/>
        </w:rPr>
        <w:t>Intro</w:t>
      </w:r>
      <w:r>
        <w:rPr>
          <w:color w:val="231F20"/>
        </w:rPr>
        <w:t xml:space="preserve"> to Engineering/ENG 102</w:t>
      </w:r>
    </w:p>
    <w:p w14:paraId="6FEFA7E9" w14:textId="77777777" w:rsidR="009E7943" w:rsidRDefault="009E7943" w:rsidP="009E7943">
      <w:pPr>
        <w:pStyle w:val="BodyText"/>
        <w:numPr>
          <w:ilvl w:val="0"/>
          <w:numId w:val="408"/>
        </w:numPr>
        <w:tabs>
          <w:tab w:val="left" w:pos="560"/>
        </w:tabs>
        <w:ind w:right="304"/>
      </w:pP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proofErr w:type="gramStart"/>
      <w:r>
        <w:rPr>
          <w:color w:val="231F20"/>
          <w:spacing w:val="-1"/>
        </w:rPr>
        <w:t>Prog./</w:t>
      </w:r>
      <w:proofErr w:type="gramEnd"/>
      <w:r>
        <w:rPr>
          <w:color w:val="231F20"/>
          <w:spacing w:val="30"/>
        </w:rPr>
        <w:t xml:space="preserve"> </w:t>
      </w:r>
      <w:r>
        <w:rPr>
          <w:color w:val="231F20"/>
        </w:rPr>
        <w:t>CIS 180</w:t>
      </w:r>
    </w:p>
    <w:p w14:paraId="5809904D" w14:textId="77777777" w:rsidR="009E7943" w:rsidRDefault="009E7943" w:rsidP="009E7943">
      <w:pPr>
        <w:pStyle w:val="BodyText"/>
        <w:tabs>
          <w:tab w:val="left" w:pos="559"/>
        </w:tabs>
        <w:ind w:left="560" w:hanging="340"/>
      </w:pPr>
      <w:r>
        <w:rPr>
          <w:color w:val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r>
        <w:rPr>
          <w:color w:val="231F20"/>
          <w:spacing w:val="-1"/>
        </w:rPr>
        <w:t>Prog.</w:t>
      </w:r>
      <w:r>
        <w:rPr>
          <w:color w:val="231F20"/>
        </w:rPr>
        <w:t xml:space="preserve"> Lab/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CIS 181</w:t>
      </w:r>
    </w:p>
    <w:p w14:paraId="01F1C127" w14:textId="77777777" w:rsidR="009E7943" w:rsidRDefault="009E7943" w:rsidP="009E7943">
      <w:pPr>
        <w:pStyle w:val="BodyText"/>
        <w:tabs>
          <w:tab w:val="left" w:pos="559"/>
        </w:tabs>
        <w:ind w:left="560" w:right="272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Quantitative Reasoning: Calculus 1/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140</w:t>
      </w:r>
    </w:p>
    <w:p w14:paraId="328BAD3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Intro.</w:t>
      </w:r>
      <w:r>
        <w:rPr>
          <w:color w:val="231F20"/>
        </w:rPr>
        <w:t xml:space="preserve"> Networks/CIS 290</w:t>
      </w:r>
    </w:p>
    <w:p w14:paraId="3380EBBA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Foundational English</w:t>
      </w:r>
    </w:p>
    <w:p w14:paraId="73E019C1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14:paraId="7749037C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4717AE59" w14:textId="77777777" w:rsidR="009E7943" w:rsidRDefault="009E7943" w:rsidP="009E7943">
      <w:pPr>
        <w:ind w:left="38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7288615F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2</w:t>
      </w:r>
      <w:r>
        <w:rPr>
          <w:color w:val="231F20"/>
        </w:rPr>
        <w:tab/>
        <w:t xml:space="preserve">Object-Oriented </w:t>
      </w:r>
      <w:proofErr w:type="gramStart"/>
      <w:r>
        <w:rPr>
          <w:color w:val="231F20"/>
          <w:spacing w:val="-1"/>
        </w:rPr>
        <w:t>Program./</w:t>
      </w:r>
      <w:proofErr w:type="gramEnd"/>
      <w:r>
        <w:rPr>
          <w:color w:val="231F20"/>
          <w:spacing w:val="-1"/>
        </w:rPr>
        <w:t>CIS</w:t>
      </w:r>
      <w:r>
        <w:rPr>
          <w:color w:val="231F20"/>
        </w:rPr>
        <w:t xml:space="preserve"> 182</w:t>
      </w:r>
    </w:p>
    <w:p w14:paraId="750C7FEE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1</w:t>
      </w:r>
      <w:r>
        <w:rPr>
          <w:color w:val="231F20"/>
        </w:rPr>
        <w:tab/>
        <w:t xml:space="preserve">Object-Oriented </w:t>
      </w:r>
      <w:r>
        <w:rPr>
          <w:color w:val="231F20"/>
          <w:spacing w:val="-1"/>
        </w:rPr>
        <w:t>Program.</w:t>
      </w:r>
      <w:r>
        <w:rPr>
          <w:color w:val="231F20"/>
        </w:rPr>
        <w:t xml:space="preserve"> Lab/CIS 183</w:t>
      </w:r>
    </w:p>
    <w:p w14:paraId="7B94C891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 xml:space="preserve">Calculus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141</w:t>
      </w:r>
    </w:p>
    <w:p w14:paraId="15DF4D4D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Integrative History</w:t>
      </w:r>
    </w:p>
    <w:p w14:paraId="32A548BB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Foundational Philosophy</w:t>
      </w:r>
    </w:p>
    <w:p w14:paraId="09E40BE6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Fund. Physics 1: Mechanics/PHYS 210</w:t>
      </w:r>
    </w:p>
    <w:p w14:paraId="0CA9217E" w14:textId="77777777" w:rsidR="009E7943" w:rsidRDefault="009E7943" w:rsidP="009E7943">
      <w:pPr>
        <w:pStyle w:val="BodyText"/>
        <w:tabs>
          <w:tab w:val="left" w:pos="478"/>
        </w:tabs>
        <w:ind w:left="478" w:right="775" w:hanging="340"/>
      </w:pPr>
      <w:r>
        <w:rPr>
          <w:color w:val="231F20"/>
        </w:rPr>
        <w:t>1</w:t>
      </w:r>
      <w:r>
        <w:rPr>
          <w:color w:val="231F20"/>
        </w:rPr>
        <w:tab/>
        <w:t xml:space="preserve">Fund. Physics 1 Mechanics Lab/ PHYS </w:t>
      </w:r>
      <w:r>
        <w:rPr>
          <w:color w:val="231F20"/>
          <w:spacing w:val="-3"/>
        </w:rPr>
        <w:t>211</w:t>
      </w:r>
    </w:p>
    <w:p w14:paraId="4F769552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422" w:space="40"/>
            <w:col w:w="3558"/>
          </w:cols>
        </w:sectPr>
      </w:pPr>
    </w:p>
    <w:p w14:paraId="134B4D9F" w14:textId="77777777" w:rsidR="009E7943" w:rsidRDefault="009E7943" w:rsidP="009E7943">
      <w:pPr>
        <w:pStyle w:val="BodyText"/>
        <w:tabs>
          <w:tab w:val="left" w:pos="559"/>
          <w:tab w:val="left" w:pos="3499"/>
          <w:tab w:val="left" w:pos="36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Foundations of Theology</w:t>
      </w:r>
      <w:r>
        <w:rPr>
          <w:color w:val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4AED96A4" w14:textId="77777777" w:rsidR="009E7943" w:rsidRDefault="009E7943" w:rsidP="009E7943">
      <w:pPr>
        <w:pStyle w:val="BodyText"/>
        <w:tabs>
          <w:tab w:val="left" w:pos="3499"/>
        </w:tabs>
      </w:pPr>
      <w:r>
        <w:rPr>
          <w:color w:val="231F20"/>
        </w:rPr>
        <w:t>16</w:t>
      </w:r>
      <w:r>
        <w:rPr>
          <w:color w:val="231F20"/>
        </w:rPr>
        <w:tab/>
        <w:t>16</w:t>
      </w:r>
    </w:p>
    <w:p w14:paraId="17B8EF2B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2CBBF314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4169116B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SOPHOMORE</w:t>
      </w:r>
    </w:p>
    <w:p w14:paraId="76CE16D3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5B4E9E80" w14:textId="77777777" w:rsidR="009E7943" w:rsidRDefault="009E7943" w:rsidP="009E7943">
      <w:pPr>
        <w:pStyle w:val="BodyText"/>
        <w:tabs>
          <w:tab w:val="left" w:pos="559"/>
        </w:tabs>
        <w:ind w:left="560" w:right="257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Algorithms/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CSC 220</w:t>
      </w:r>
    </w:p>
    <w:p w14:paraId="72238C7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The User Experience/CIS 239</w:t>
      </w:r>
    </w:p>
    <w:p w14:paraId="58D05D4A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1/MATH</w:t>
      </w:r>
      <w:r>
        <w:rPr>
          <w:color w:val="231F20"/>
        </w:rPr>
        <w:t xml:space="preserve"> 222</w:t>
      </w:r>
    </w:p>
    <w:p w14:paraId="4C97B23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Mobile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Application </w:t>
      </w:r>
      <w:proofErr w:type="spellStart"/>
      <w:proofErr w:type="gramStart"/>
      <w:r>
        <w:rPr>
          <w:color w:val="231F20"/>
        </w:rPr>
        <w:t>Devl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277</w:t>
      </w:r>
    </w:p>
    <w:p w14:paraId="729D4CCF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Object-Oriented Design Lab/CIS 287</w:t>
      </w:r>
    </w:p>
    <w:p w14:paraId="17989710" w14:textId="77777777" w:rsidR="009E7943" w:rsidRDefault="009E7943" w:rsidP="009E7943">
      <w:pPr>
        <w:pStyle w:val="BodyText"/>
        <w:tabs>
          <w:tab w:val="left" w:pos="559"/>
        </w:tabs>
        <w:ind w:firstLine="100"/>
      </w:pPr>
      <w:r>
        <w:rPr>
          <w:color w:val="231F20"/>
        </w:rPr>
        <w:t>3</w:t>
      </w:r>
      <w:r>
        <w:rPr>
          <w:color w:val="231F20"/>
        </w:rPr>
        <w:tab/>
        <w:t>Integrative Communication</w:t>
      </w:r>
    </w:p>
    <w:p w14:paraId="53E81003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08BB1CB5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1"/>
          <w:szCs w:val="11"/>
        </w:rPr>
      </w:pPr>
    </w:p>
    <w:p w14:paraId="0D490886" w14:textId="77777777" w:rsidR="009E7943" w:rsidRDefault="009E7943" w:rsidP="009E7943">
      <w:pPr>
        <w:spacing w:line="20" w:lineRule="atLeast"/>
        <w:ind w:left="115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6899C7F0" wp14:editId="6E982251">
                <wp:extent cx="107950" cy="6350"/>
                <wp:effectExtent l="6350" t="3175" r="9525" b="9525"/>
                <wp:docPr id="1733406382" name="Group 2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6350"/>
                          <a:chOff x="0" y="0"/>
                          <a:chExt cx="170" cy="10"/>
                        </a:xfrm>
                      </wpg:grpSpPr>
                      <wpg:grpSp>
                        <wpg:cNvPr id="412238695" name="Group 227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0" cy="2"/>
                            <a:chOff x="5" y="5"/>
                            <a:chExt cx="160" cy="2"/>
                          </a:xfrm>
                        </wpg:grpSpPr>
                        <wps:wsp>
                          <wps:cNvPr id="1944939508" name="Freeform 227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0"/>
                                <a:gd name="T2" fmla="+- 0 165 5"/>
                                <a:gd name="T3" fmla="*/ T2 w 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">
                                  <a:moveTo>
                                    <a:pt x="0" y="0"/>
                                  </a:move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4656EA" id="Group 2273" o:spid="_x0000_s1026" style="width:8.5pt;height:.5pt;mso-position-horizontal-relative:char;mso-position-vertical-relative:line" coordsize="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">
                <v:group id="Group 2274" o:spid="_x0000_s1027" style="position:absolute;left:5;top:5;width:160;height:2" coordorigin="5,5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">
                  <v:shape id="Freeform 2275" o:spid="_x0000_s1028" style="position:absolute;left:5;top:5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" path="m,l160,e" filled="f" strokecolor="#231f20" strokeweight=".5pt">
                    <v:path arrowok="t" o:connecttype="custom" o:connectlocs="0,0;160,0" o:connectangles="0,0"/>
                  </v:shape>
                </v:group>
                <w10:anchorlock/>
              </v:group>
            </w:pict>
          </mc:Fallback>
        </mc:AlternateContent>
      </w:r>
    </w:p>
    <w:p w14:paraId="45D8BC12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16</w:t>
      </w:r>
    </w:p>
    <w:p w14:paraId="26B3CBA4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5A9828E5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1A65BCA0" w14:textId="77777777" w:rsidR="009E7943" w:rsidRDefault="009E7943" w:rsidP="009E7943">
      <w:pPr>
        <w:pStyle w:val="BodyText"/>
        <w:tabs>
          <w:tab w:val="left" w:pos="559"/>
        </w:tabs>
        <w:ind w:left="560" w:right="470" w:hanging="340"/>
      </w:pPr>
      <w:r>
        <w:rPr>
          <w:color w:val="231F20"/>
        </w:rPr>
        <w:t>3</w:t>
      </w:r>
      <w:r>
        <w:rPr>
          <w:color w:val="231F20"/>
        </w:rPr>
        <w:tab/>
        <w:t>Database Management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Admin./ CIS 255</w:t>
      </w:r>
    </w:p>
    <w:p w14:paraId="4C01FB0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Algorithm Development Lab/CSC 223</w:t>
      </w:r>
    </w:p>
    <w:p w14:paraId="0307F82A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223</w:t>
      </w:r>
    </w:p>
    <w:p w14:paraId="63C814B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Numerical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Analysis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314</w:t>
      </w:r>
    </w:p>
    <w:p w14:paraId="0DCF5F7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Communication</w:t>
      </w:r>
    </w:p>
    <w:p w14:paraId="678E1E70" w14:textId="77777777" w:rsidR="009E7943" w:rsidRDefault="009E7943" w:rsidP="009E7943">
      <w:pPr>
        <w:pStyle w:val="BodyText"/>
        <w:tabs>
          <w:tab w:val="left" w:pos="559"/>
        </w:tabs>
        <w:ind w:left="220"/>
        <w:rPr>
          <w:rFonts w:cs="Book Antiqua"/>
        </w:rPr>
      </w:pPr>
      <w:r>
        <w:rPr>
          <w:color w:val="231F20"/>
        </w:rPr>
        <w:t>1</w:t>
      </w:r>
      <w:r>
        <w:rPr>
          <w:color w:val="231F20"/>
        </w:rPr>
        <w:tab/>
        <w:t xml:space="preserve">Physics 3: E&amp;M Lab/PHYS 215 </w:t>
      </w:r>
      <w:r>
        <w:rPr>
          <w:i/>
          <w:color w:val="231F20"/>
        </w:rPr>
        <w:t>or</w:t>
      </w:r>
    </w:p>
    <w:p w14:paraId="52329018" w14:textId="77777777" w:rsidR="009E7943" w:rsidRDefault="009E7943" w:rsidP="009E7943">
      <w:pPr>
        <w:pStyle w:val="BodyText"/>
        <w:ind w:left="560"/>
      </w:pPr>
      <w:r>
        <w:rPr>
          <w:color w:val="231F20"/>
        </w:rPr>
        <w:t>PHYS 213</w:t>
      </w:r>
    </w:p>
    <w:p w14:paraId="78CEC7A6" w14:textId="77777777" w:rsidR="009E7943" w:rsidRDefault="009E7943" w:rsidP="009E7943">
      <w:pPr>
        <w:pStyle w:val="BodyText"/>
        <w:tabs>
          <w:tab w:val="left" w:pos="5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 xml:space="preserve">Physics 3: E&amp;M/PHYS 214 </w:t>
      </w:r>
      <w:r>
        <w:rPr>
          <w:i/>
          <w:color w:val="231F20"/>
        </w:rPr>
        <w:t xml:space="preserve">or </w:t>
      </w:r>
      <w:r>
        <w:rPr>
          <w:color w:val="231F20"/>
        </w:rPr>
        <w:t>PHYS 212</w:t>
      </w:r>
    </w:p>
    <w:p w14:paraId="2FCE30D4" w14:textId="77777777" w:rsidR="009E7943" w:rsidRDefault="009E7943" w:rsidP="009E7943">
      <w:pPr>
        <w:pStyle w:val="BodyText"/>
      </w:pPr>
      <w:r>
        <w:rPr>
          <w:color w:val="231F20"/>
        </w:rPr>
        <w:t>17</w:t>
      </w:r>
    </w:p>
    <w:p w14:paraId="143402DE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169" w:space="211"/>
            <w:col w:w="3640"/>
          </w:cols>
        </w:sectPr>
      </w:pPr>
    </w:p>
    <w:p w14:paraId="2A5ECDED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8"/>
          <w:szCs w:val="18"/>
        </w:rPr>
      </w:pPr>
    </w:p>
    <w:p w14:paraId="120EB752" w14:textId="77777777" w:rsidR="009E7943" w:rsidRDefault="009E7943" w:rsidP="009E7943">
      <w:pPr>
        <w:rPr>
          <w:rFonts w:ascii="Book Antiqua" w:eastAsia="Book Antiqua" w:hAnsi="Book Antiqua" w:cs="Book Antiqua"/>
          <w:sz w:val="18"/>
          <w:szCs w:val="18"/>
        </w:r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599B7D6F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JUNIOR</w:t>
      </w:r>
    </w:p>
    <w:p w14:paraId="3D27F174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4066B8B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5"/>
        </w:rPr>
        <w:t>Web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</w:t>
      </w:r>
      <w:proofErr w:type="spellStart"/>
      <w:proofErr w:type="gramStart"/>
      <w:r>
        <w:rPr>
          <w:color w:val="231F20"/>
        </w:rPr>
        <w:t>Impl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355</w:t>
      </w:r>
    </w:p>
    <w:p w14:paraId="3FC952E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Formal Methods in </w:t>
      </w:r>
      <w:r>
        <w:rPr>
          <w:color w:val="231F20"/>
          <w:spacing w:val="-1"/>
        </w:rPr>
        <w:t>Software/CIS</w:t>
      </w:r>
      <w:r>
        <w:rPr>
          <w:color w:val="231F20"/>
        </w:rPr>
        <w:t xml:space="preserve"> 326</w:t>
      </w:r>
    </w:p>
    <w:p w14:paraId="297EE6A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Linux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219</w:t>
      </w:r>
    </w:p>
    <w:p w14:paraId="0464448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Applied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213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</w:rPr>
        <w:t>or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312</w:t>
      </w:r>
    </w:p>
    <w:p w14:paraId="15A4D18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Ethics/Leadership</w:t>
      </w:r>
    </w:p>
    <w:p w14:paraId="6F07A2AD" w14:textId="77777777" w:rsidR="009E7943" w:rsidRDefault="009E7943" w:rsidP="009E7943">
      <w:pPr>
        <w:pStyle w:val="BodyText"/>
        <w:tabs>
          <w:tab w:val="left" w:pos="559"/>
        </w:tabs>
        <w:ind w:right="14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D697F5A" wp14:editId="33477856">
                <wp:simplePos x="0" y="0"/>
                <wp:positionH relativeFrom="page">
                  <wp:posOffset>2679700</wp:posOffset>
                </wp:positionH>
                <wp:positionV relativeFrom="paragraph">
                  <wp:posOffset>127000</wp:posOffset>
                </wp:positionV>
                <wp:extent cx="101600" cy="1270"/>
                <wp:effectExtent l="12700" t="9525" r="9525" b="8255"/>
                <wp:wrapNone/>
                <wp:docPr id="1972559369" name="Group 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00" cy="1270"/>
                          <a:chOff x="4220" y="200"/>
                          <a:chExt cx="160" cy="2"/>
                        </a:xfrm>
                      </wpg:grpSpPr>
                      <wps:wsp>
                        <wps:cNvPr id="1920830056" name="Freeform 2272"/>
                        <wps:cNvSpPr>
                          <a:spLocks/>
                        </wps:cNvSpPr>
                        <wps:spPr bwMode="auto">
                          <a:xfrm>
                            <a:off x="4220" y="200"/>
                            <a:ext cx="160" cy="2"/>
                          </a:xfrm>
                          <a:custGeom>
                            <a:avLst/>
                            <a:gdLst>
                              <a:gd name="T0" fmla="+- 0 4220 4220"/>
                              <a:gd name="T1" fmla="*/ T0 w 160"/>
                              <a:gd name="T2" fmla="+- 0 4380 4220"/>
                              <a:gd name="T3" fmla="*/ T2 w 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0">
                                <a:moveTo>
                                  <a:pt x="0" y="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BF15C" id="Group 2271" o:spid="_x0000_s1026" style="position:absolute;margin-left:211pt;margin-top:10pt;width:8pt;height:.1pt;z-index:-251657216;mso-position-horizontal-relative:page" coordorigin="4220,200" coordsize="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">
                <v:shape id="Freeform 2272" o:spid="_x0000_s1027" style="position:absolute;left:4220;top:200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" path="m,l160,e" filled="f" strokecolor="#231f20" strokeweight=".5pt">
                  <v:path arrowok="t" o:connecttype="custom" o:connectlocs="0,0;160,0" o:connectangles="0,0"/>
                </v:shape>
                <w10:wrap anchorx="page"/>
              </v:group>
            </w:pict>
          </mc:Fallback>
        </mc:AlternateContent>
      </w: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Integrative Theology 18</w:t>
      </w:r>
    </w:p>
    <w:p w14:paraId="12F8B73E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6A9A8AAE" w14:textId="77777777" w:rsidR="009E7943" w:rsidRDefault="009E7943" w:rsidP="009E7943">
      <w:pPr>
        <w:ind w:left="-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45C72827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Seminar/ENG 380</w:t>
      </w:r>
    </w:p>
    <w:p w14:paraId="045C2C13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  <w:t xml:space="preserve">CIS </w:t>
      </w:r>
      <w:r>
        <w:rPr>
          <w:color w:val="231F20"/>
          <w:spacing w:val="-2"/>
        </w:rPr>
        <w:t>Technical</w:t>
      </w:r>
      <w:r>
        <w:rPr>
          <w:color w:val="231F20"/>
        </w:rPr>
        <w:t xml:space="preserve"> Elective</w:t>
      </w:r>
    </w:p>
    <w:p w14:paraId="5F138874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  <w:t xml:space="preserve">CIS </w:t>
      </w:r>
      <w:r>
        <w:rPr>
          <w:color w:val="231F20"/>
          <w:spacing w:val="-2"/>
        </w:rPr>
        <w:t>Technical</w:t>
      </w:r>
      <w:r>
        <w:rPr>
          <w:color w:val="231F20"/>
        </w:rPr>
        <w:t xml:space="preserve"> Elective</w:t>
      </w:r>
    </w:p>
    <w:p w14:paraId="0B66A2C9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  <w:t>Computer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Architecture/ECE</w:t>
      </w:r>
      <w:r>
        <w:rPr>
          <w:color w:val="231F20"/>
        </w:rPr>
        <w:t xml:space="preserve"> 337</w:t>
      </w:r>
    </w:p>
    <w:p w14:paraId="7B7FA7EC" w14:textId="77777777" w:rsidR="009E7943" w:rsidRDefault="009E7943" w:rsidP="009E7943">
      <w:pPr>
        <w:pStyle w:val="BodyText"/>
        <w:tabs>
          <w:tab w:val="left" w:pos="400"/>
        </w:tabs>
        <w:spacing w:line="482" w:lineRule="auto"/>
        <w:ind w:left="-40" w:right="772" w:firstLine="10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Engineering/SOFT 210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13</w:t>
      </w:r>
    </w:p>
    <w:p w14:paraId="6B59FDB2" w14:textId="77777777" w:rsidR="009E7943" w:rsidRDefault="009E7943" w:rsidP="009E7943">
      <w:pPr>
        <w:spacing w:line="482" w:lineRule="auto"/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500" w:space="40"/>
            <w:col w:w="3480"/>
          </w:cols>
        </w:sectPr>
      </w:pPr>
    </w:p>
    <w:p w14:paraId="76668455" w14:textId="77777777" w:rsidR="009E7943" w:rsidRDefault="009E7943" w:rsidP="009E7943">
      <w:pPr>
        <w:pStyle w:val="BodyText"/>
        <w:spacing w:before="76"/>
      </w:pPr>
      <w:r>
        <w:rPr>
          <w:color w:val="231F20"/>
        </w:rPr>
        <w:t>SENIOR</w:t>
      </w:r>
    </w:p>
    <w:p w14:paraId="55EF95A8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634D33B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I/CIS 457</w:t>
      </w:r>
    </w:p>
    <w:p w14:paraId="23C5934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Comparative Languages/CSC 360</w:t>
      </w:r>
    </w:p>
    <w:p w14:paraId="6DAED8B0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System and Network Security/CIS 387</w:t>
      </w:r>
    </w:p>
    <w:p w14:paraId="67BBBAFE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Global Citizenship</w:t>
      </w:r>
    </w:p>
    <w:p w14:paraId="2801813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Operating Systems/CSC 330</w:t>
      </w:r>
    </w:p>
    <w:p w14:paraId="5CC6AD69" w14:textId="77777777" w:rsidR="009E7943" w:rsidRDefault="009E7943" w:rsidP="009E7943">
      <w:pPr>
        <w:pStyle w:val="BodyText"/>
        <w:tabs>
          <w:tab w:val="left" w:pos="559"/>
        </w:tabs>
        <w:ind w:right="1124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Integrative Philosophy 18</w:t>
      </w:r>
    </w:p>
    <w:p w14:paraId="4CF78935" w14:textId="77777777" w:rsidR="009E7943" w:rsidRDefault="009E7943" w:rsidP="009E7943">
      <w:pPr>
        <w:spacing w:before="8"/>
        <w:rPr>
          <w:rFonts w:ascii="Book Antiqua" w:eastAsia="Book Antiqua" w:hAnsi="Book Antiqua" w:cs="Book Antiqua"/>
        </w:rPr>
      </w:pPr>
      <w:r>
        <w:br w:type="column"/>
      </w:r>
    </w:p>
    <w:p w14:paraId="4F579DF4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6F53827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II Lab/CIS 458</w:t>
      </w:r>
    </w:p>
    <w:p w14:paraId="71C0ED7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Integrative English</w:t>
      </w:r>
    </w:p>
    <w:p w14:paraId="1163C1B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Aesthetic Reasoning</w:t>
      </w:r>
    </w:p>
    <w:p w14:paraId="3B0BFD5F" w14:textId="77777777" w:rsidR="009E7943" w:rsidRDefault="009E7943" w:rsidP="009E7943">
      <w:pPr>
        <w:pStyle w:val="BodyText"/>
        <w:tabs>
          <w:tab w:val="left" w:pos="559"/>
        </w:tabs>
        <w:ind w:left="559" w:right="802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Number Theory and </w:t>
      </w:r>
      <w:proofErr w:type="spellStart"/>
      <w:proofErr w:type="gramStart"/>
      <w:r>
        <w:rPr>
          <w:color w:val="231F20"/>
          <w:spacing w:val="-2"/>
        </w:rPr>
        <w:t>Cryptogr</w:t>
      </w:r>
      <w:proofErr w:type="spellEnd"/>
      <w:r>
        <w:rPr>
          <w:color w:val="231F20"/>
          <w:spacing w:val="-2"/>
        </w:rPr>
        <w:t>./</w:t>
      </w:r>
      <w:proofErr w:type="gramEnd"/>
      <w:r>
        <w:rPr>
          <w:color w:val="231F20"/>
          <w:spacing w:val="28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310</w:t>
      </w:r>
    </w:p>
    <w:p w14:paraId="56040891" w14:textId="77777777" w:rsidR="009E7943" w:rsidRDefault="009E7943" w:rsidP="009E7943">
      <w:pPr>
        <w:pStyle w:val="BodyText"/>
        <w:tabs>
          <w:tab w:val="left" w:pos="559"/>
        </w:tabs>
        <w:ind w:right="610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 xml:space="preserve">Distributed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390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15</w:t>
      </w:r>
    </w:p>
    <w:p w14:paraId="73C98175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304" w:space="76"/>
            <w:col w:w="3640"/>
          </w:cols>
        </w:sectPr>
      </w:pPr>
    </w:p>
    <w:p w14:paraId="14785D18" w14:textId="77777777" w:rsidR="009E7943" w:rsidRDefault="009E7943" w:rsidP="009E7943">
      <w:pPr>
        <w:pStyle w:val="Heading6"/>
        <w:spacing w:before="124"/>
        <w:ind w:firstLine="5522"/>
        <w:rPr>
          <w:b w:val="0"/>
          <w:bCs w:val="0"/>
        </w:rPr>
      </w:pPr>
      <w:r>
        <w:rPr>
          <w:color w:val="231F20"/>
          <w:spacing w:val="-4"/>
        </w:rPr>
        <w:t>Total</w:t>
      </w:r>
      <w:r>
        <w:rPr>
          <w:color w:val="231F20"/>
        </w:rPr>
        <w:t xml:space="preserve"> Credits: 129</w:t>
      </w:r>
    </w:p>
    <w:p w14:paraId="6898114C" w14:textId="77777777" w:rsidR="009E7943" w:rsidRDefault="009E7943" w:rsidP="009E7943">
      <w:pPr>
        <w:spacing w:before="7"/>
        <w:rPr>
          <w:rFonts w:ascii="Book Antiqua" w:eastAsia="Book Antiqua" w:hAnsi="Book Antiqua" w:cs="Book Antiqua"/>
          <w:b/>
          <w:bCs/>
          <w:sz w:val="23"/>
          <w:szCs w:val="23"/>
        </w:rPr>
      </w:pPr>
    </w:p>
    <w:p w14:paraId="2CDC7790" w14:textId="77777777" w:rsidR="009E7943" w:rsidRDefault="009E7943" w:rsidP="009E7943">
      <w:pPr>
        <w:pStyle w:val="BodyText"/>
        <w:spacing w:before="0"/>
        <w:ind w:right="146"/>
      </w:pPr>
      <w:r>
        <w:rPr>
          <w:color w:val="231F20"/>
        </w:rPr>
        <w:t xml:space="preserve">The writing and wellness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will be met in the LS </w:t>
      </w:r>
      <w:r>
        <w:rPr>
          <w:color w:val="231F20"/>
          <w:spacing w:val="-1"/>
        </w:rPr>
        <w:t>core.</w:t>
      </w:r>
      <w:r>
        <w:rPr>
          <w:color w:val="231F20"/>
        </w:rPr>
        <w:t xml:space="preserve"> Students will select courses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with that designation to meet the </w:t>
      </w:r>
      <w:r>
        <w:rPr>
          <w:color w:val="231F20"/>
          <w:spacing w:val="-1"/>
        </w:rPr>
        <w:t>requirements.</w:t>
      </w:r>
    </w:p>
    <w:p w14:paraId="20E398D2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566A6B08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 xml:space="preserve">Accelerated </w:t>
      </w:r>
      <w:r>
        <w:rPr>
          <w:color w:val="231F20"/>
          <w:spacing w:val="-2"/>
        </w:rPr>
        <w:t>5-Year</w:t>
      </w:r>
      <w:r>
        <w:rPr>
          <w:color w:val="231F20"/>
        </w:rPr>
        <w:t xml:space="preserve"> CS-MS-CIS Program</w:t>
      </w:r>
    </w:p>
    <w:p w14:paraId="4B98FB54" w14:textId="77777777" w:rsidR="009E7943" w:rsidRDefault="009E7943" w:rsidP="009E7943">
      <w:pPr>
        <w:pStyle w:val="BodyText"/>
        <w:spacing w:before="4"/>
        <w:ind w:right="202"/>
      </w:pPr>
      <w:r>
        <w:rPr>
          <w:color w:val="231F20"/>
        </w:rPr>
        <w:t xml:space="preserve">The Computer Science (CS)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</w:rPr>
        <w:t xml:space="preserve"> an excellent pathway to the </w:t>
      </w:r>
      <w:r>
        <w:rPr>
          <w:color w:val="231F20"/>
          <w:spacing w:val="-1"/>
        </w:rPr>
        <w:t>programs</w:t>
      </w:r>
      <w:r>
        <w:rPr>
          <w:color w:val="231F20"/>
        </w:rPr>
        <w:t xml:space="preserve"> in Master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of Science in Computer and Information Science (MS-CIS). Students apply to the accelerated MS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during junior </w:t>
      </w:r>
      <w:r>
        <w:rPr>
          <w:color w:val="231F20"/>
          <w:spacing w:val="-3"/>
        </w:rPr>
        <w:t>year,</w:t>
      </w:r>
      <w:r>
        <w:rPr>
          <w:color w:val="231F20"/>
        </w:rPr>
        <w:t xml:space="preserve"> prior to </w:t>
      </w:r>
      <w:r>
        <w:rPr>
          <w:color w:val="231F20"/>
          <w:spacing w:val="-1"/>
        </w:rPr>
        <w:t>registration</w:t>
      </w:r>
      <w:r>
        <w:rPr>
          <w:color w:val="231F20"/>
        </w:rPr>
        <w:t xml:space="preserve"> as a junior or senior for graduate courses.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Accelerated </w:t>
      </w:r>
      <w:r>
        <w:rPr>
          <w:color w:val="231F20"/>
          <w:spacing w:val="-1"/>
        </w:rPr>
        <w:t>Program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Application will be </w:t>
      </w:r>
      <w:r>
        <w:rPr>
          <w:color w:val="231F20"/>
          <w:spacing w:val="-1"/>
        </w:rPr>
        <w:t>approved</w:t>
      </w:r>
      <w:r>
        <w:rPr>
          <w:color w:val="231F20"/>
        </w:rPr>
        <w:t xml:space="preserve"> by the department and the dean, then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registrar’s </w:t>
      </w:r>
      <w:r>
        <w:rPr>
          <w:color w:val="231F20"/>
          <w:spacing w:val="-1"/>
        </w:rPr>
        <w:t xml:space="preserve">office </w:t>
      </w:r>
      <w:r>
        <w:rPr>
          <w:color w:val="231F20"/>
        </w:rPr>
        <w:t>to make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note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student’s </w:t>
      </w:r>
      <w:r>
        <w:rPr>
          <w:color w:val="231F20"/>
          <w:spacing w:val="-1"/>
        </w:rPr>
        <w:t xml:space="preserve">profile. </w:t>
      </w:r>
      <w:r>
        <w:rPr>
          <w:color w:val="231F20"/>
        </w:rPr>
        <w:t>In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Senior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6"/>
        </w:rPr>
        <w:t>Year,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graduate </w:t>
      </w:r>
      <w:r>
        <w:rPr>
          <w:color w:val="231F20"/>
          <w:spacing w:val="-1"/>
        </w:rPr>
        <w:t>program through</w:t>
      </w:r>
      <w:r>
        <w:rPr>
          <w:color w:val="231F20"/>
        </w:rPr>
        <w:t xml:space="preserve"> Graduate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Admissions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1"/>
        </w:rPr>
        <w:t>officially</w:t>
      </w:r>
      <w:r>
        <w:rPr>
          <w:color w:val="231F20"/>
        </w:rPr>
        <w:t xml:space="preserve"> become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graduate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 xml:space="preserve">student. Students </w:t>
      </w:r>
      <w:proofErr w:type="gramStart"/>
      <w:r>
        <w:rPr>
          <w:color w:val="231F20"/>
        </w:rPr>
        <w:t>have to</w:t>
      </w:r>
      <w:proofErr w:type="gramEnd"/>
      <w:r>
        <w:rPr>
          <w:color w:val="231F20"/>
        </w:rPr>
        <w:t xml:space="preserve"> select one of the available MS-CIS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options: Data Science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(DS), Information </w:t>
      </w:r>
      <w:r>
        <w:rPr>
          <w:color w:val="231F20"/>
          <w:spacing w:val="-2"/>
        </w:rPr>
        <w:t>Technology</w:t>
      </w:r>
      <w:r>
        <w:rPr>
          <w:color w:val="231F20"/>
        </w:rPr>
        <w:t xml:space="preserve"> (IT) or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 (SE).</w:t>
      </w:r>
    </w:p>
    <w:p w14:paraId="46EEB529" w14:textId="77777777" w:rsidR="009E7943" w:rsidRDefault="009E7943" w:rsidP="009E7943">
      <w:pPr>
        <w:pStyle w:val="BodyText"/>
        <w:spacing w:before="81"/>
        <w:ind w:right="190"/>
      </w:pPr>
      <w:r>
        <w:rPr>
          <w:color w:val="231F20"/>
          <w:spacing w:val="-8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remain</w:t>
      </w:r>
      <w:r>
        <w:rPr>
          <w:color w:val="231F20"/>
        </w:rPr>
        <w:t xml:space="preserve"> in the accelerated </w:t>
      </w:r>
      <w:r>
        <w:rPr>
          <w:color w:val="231F20"/>
          <w:spacing w:val="-1"/>
        </w:rPr>
        <w:t>program,</w:t>
      </w:r>
      <w:r>
        <w:rPr>
          <w:color w:val="231F20"/>
        </w:rPr>
        <w:t xml:space="preserve"> students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</w:rPr>
        <w:t xml:space="preserve"> to maintain a 3.00 </w:t>
      </w:r>
      <w:r>
        <w:rPr>
          <w:color w:val="231F20"/>
          <w:spacing w:val="-5"/>
        </w:rPr>
        <w:t>GPA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 their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undergraduate</w:t>
      </w:r>
      <w:r>
        <w:rPr>
          <w:color w:val="231F20"/>
        </w:rPr>
        <w:t xml:space="preserve"> courses. When accepted, students </w:t>
      </w:r>
      <w:r>
        <w:rPr>
          <w:color w:val="231F20"/>
          <w:spacing w:val="-1"/>
        </w:rPr>
        <w:t>rearrange</w:t>
      </w:r>
      <w:r>
        <w:rPr>
          <w:color w:val="231F20"/>
        </w:rPr>
        <w:t xml:space="preserve"> their graduation plan to match one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patterns </w:t>
      </w:r>
      <w:r>
        <w:rPr>
          <w:color w:val="231F20"/>
          <w:spacing w:val="-1"/>
        </w:rPr>
        <w:t xml:space="preserve">provided </w:t>
      </w:r>
      <w:r>
        <w:rPr>
          <w:color w:val="231F20"/>
          <w:spacing w:val="-3"/>
        </w:rPr>
        <w:t>below.</w:t>
      </w:r>
      <w:r>
        <w:rPr>
          <w:color w:val="231F20"/>
        </w:rPr>
        <w:t xml:space="preserve"> Six</w:t>
      </w:r>
      <w:r>
        <w:rPr>
          <w:color w:val="231F20"/>
          <w:spacing w:val="-1"/>
        </w:rPr>
        <w:t xml:space="preserve"> credits</w:t>
      </w:r>
      <w:r>
        <w:rPr>
          <w:color w:val="231F20"/>
        </w:rPr>
        <w:t xml:space="preserve"> 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identified </w:t>
      </w:r>
      <w:r>
        <w:rPr>
          <w:color w:val="231F20"/>
          <w:spacing w:val="-1"/>
        </w:rPr>
        <w:t xml:space="preserve">undergraduate </w:t>
      </w:r>
      <w:r>
        <w:rPr>
          <w:color w:val="231F20"/>
        </w:rPr>
        <w:t>work can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counted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-1"/>
        </w:rPr>
        <w:t>toward</w:t>
      </w:r>
      <w:r>
        <w:rPr>
          <w:color w:val="231F20"/>
        </w:rPr>
        <w:t xml:space="preserve"> the MS-CIS </w:t>
      </w:r>
      <w:r>
        <w:rPr>
          <w:color w:val="231F20"/>
          <w:spacing w:val="-1"/>
        </w:rPr>
        <w:t>degree;</w:t>
      </w:r>
      <w:r>
        <w:rPr>
          <w:color w:val="231F20"/>
        </w:rPr>
        <w:t xml:space="preserve"> other MS-Equivalent courses can be counted for placement, but not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credit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toward</w:t>
      </w:r>
      <w:r>
        <w:rPr>
          <w:color w:val="231F20"/>
        </w:rPr>
        <w:t xml:space="preserve"> MS-CIS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requirements.</w:t>
      </w:r>
      <w:r>
        <w:rPr>
          <w:color w:val="231F20"/>
        </w:rPr>
        <w:t xml:space="preserve"> The total </w:t>
      </w:r>
      <w:r>
        <w:rPr>
          <w:color w:val="231F20"/>
          <w:spacing w:val="-1"/>
        </w:rPr>
        <w:t>credit</w:t>
      </w:r>
      <w:r>
        <w:rPr>
          <w:color w:val="231F20"/>
        </w:rPr>
        <w:t xml:space="preserve"> count to complete the BS-CS and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 xml:space="preserve">the MS-CIS is 129 + 24 = 153 </w:t>
      </w:r>
      <w:r>
        <w:rPr>
          <w:color w:val="231F20"/>
          <w:spacing w:val="-1"/>
        </w:rPr>
        <w:t>credits.</w:t>
      </w:r>
    </w:p>
    <w:p w14:paraId="4EA8B219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38C53882" w14:textId="77777777" w:rsidR="009E7943" w:rsidRDefault="009E7943" w:rsidP="009E7943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14:paraId="01159B63" w14:textId="77777777" w:rsidR="009E7943" w:rsidRDefault="009E7943" w:rsidP="009E7943">
      <w:pPr>
        <w:pStyle w:val="Heading6"/>
        <w:spacing w:before="73" w:line="248" w:lineRule="auto"/>
        <w:ind w:right="1205"/>
        <w:rPr>
          <w:b w:val="0"/>
          <w:bCs w:val="0"/>
        </w:rPr>
      </w:pPr>
      <w:r>
        <w:rPr>
          <w:color w:val="231F20"/>
        </w:rPr>
        <w:t xml:space="preserve">BS Computer Science + MS Data Science or Information </w:t>
      </w:r>
      <w:r>
        <w:rPr>
          <w:color w:val="231F20"/>
          <w:spacing w:val="-2"/>
        </w:rPr>
        <w:t>Technology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 xml:space="preserve">Accelerated 5-year </w:t>
      </w:r>
      <w:proofErr w:type="gramStart"/>
      <w:r>
        <w:rPr>
          <w:color w:val="231F20"/>
        </w:rPr>
        <w:t>Program</w:t>
      </w:r>
      <w:proofErr w:type="gramEnd"/>
    </w:p>
    <w:p w14:paraId="34F6D55F" w14:textId="77777777" w:rsidR="009E7943" w:rsidRDefault="009E7943" w:rsidP="009E7943">
      <w:pPr>
        <w:spacing w:before="2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(Numerals in </w:t>
      </w:r>
      <w:r>
        <w:rPr>
          <w:rFonts w:ascii="Book Antiqua"/>
          <w:i/>
          <w:color w:val="231F20"/>
          <w:spacing w:val="-1"/>
          <w:sz w:val="16"/>
        </w:rPr>
        <w:t>front</w:t>
      </w:r>
      <w:r>
        <w:rPr>
          <w:rFonts w:ascii="Book Antiqua"/>
          <w:i/>
          <w:color w:val="231F20"/>
          <w:sz w:val="16"/>
        </w:rPr>
        <w:t xml:space="preserve"> of courses indicate </w:t>
      </w:r>
      <w:r>
        <w:rPr>
          <w:rFonts w:ascii="Book Antiqua"/>
          <w:i/>
          <w:color w:val="231F20"/>
          <w:spacing w:val="-1"/>
          <w:sz w:val="16"/>
        </w:rPr>
        <w:t>credits)</w:t>
      </w:r>
    </w:p>
    <w:p w14:paraId="7C645E06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pgSz w:w="8640" w:h="12960"/>
          <w:pgMar w:top="1100" w:right="720" w:bottom="280" w:left="900" w:header="713" w:footer="0" w:gutter="0"/>
          <w:cols w:space="720"/>
        </w:sectPr>
      </w:pPr>
    </w:p>
    <w:p w14:paraId="31780095" w14:textId="77777777" w:rsidR="009E7943" w:rsidRDefault="009E7943" w:rsidP="009E7943">
      <w:pPr>
        <w:spacing w:before="1"/>
        <w:rPr>
          <w:rFonts w:ascii="Book Antiqua" w:eastAsia="Book Antiqua" w:hAnsi="Book Antiqua" w:cs="Book Antiqua"/>
          <w:i/>
          <w:sz w:val="13"/>
          <w:szCs w:val="13"/>
        </w:rPr>
      </w:pPr>
    </w:p>
    <w:p w14:paraId="63BB21AE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FRESHMAN</w:t>
      </w:r>
    </w:p>
    <w:p w14:paraId="1D07E9FA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53A7E686" w14:textId="77777777" w:rsidR="009E7943" w:rsidRDefault="009E7943" w:rsidP="009E7943">
      <w:pPr>
        <w:pStyle w:val="BodyText"/>
        <w:numPr>
          <w:ilvl w:val="0"/>
          <w:numId w:val="407"/>
        </w:numPr>
        <w:tabs>
          <w:tab w:val="left" w:pos="560"/>
        </w:tabs>
        <w:jc w:val="left"/>
      </w:pPr>
      <w:r>
        <w:rPr>
          <w:color w:val="231F20"/>
          <w:spacing w:val="-1"/>
        </w:rPr>
        <w:t>Intro</w:t>
      </w:r>
      <w:r>
        <w:rPr>
          <w:color w:val="231F20"/>
        </w:rPr>
        <w:t xml:space="preserve"> to Engineering/ENG 102</w:t>
      </w:r>
    </w:p>
    <w:p w14:paraId="6B438030" w14:textId="77777777" w:rsidR="009E7943" w:rsidRDefault="009E7943" w:rsidP="009E7943">
      <w:pPr>
        <w:pStyle w:val="BodyText"/>
        <w:numPr>
          <w:ilvl w:val="0"/>
          <w:numId w:val="407"/>
        </w:numPr>
        <w:tabs>
          <w:tab w:val="left" w:pos="560"/>
        </w:tabs>
        <w:ind w:right="304"/>
        <w:jc w:val="left"/>
      </w:pP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proofErr w:type="gramStart"/>
      <w:r>
        <w:rPr>
          <w:color w:val="231F20"/>
          <w:spacing w:val="-1"/>
        </w:rPr>
        <w:t>Prog./</w:t>
      </w:r>
      <w:proofErr w:type="gramEnd"/>
      <w:r>
        <w:rPr>
          <w:color w:val="231F20"/>
          <w:spacing w:val="30"/>
        </w:rPr>
        <w:t xml:space="preserve"> </w:t>
      </w:r>
      <w:r>
        <w:rPr>
          <w:color w:val="231F20"/>
        </w:rPr>
        <w:t>CIS 180</w:t>
      </w:r>
    </w:p>
    <w:p w14:paraId="1799A5A7" w14:textId="77777777" w:rsidR="009E7943" w:rsidRDefault="009E7943" w:rsidP="009E7943">
      <w:pPr>
        <w:pStyle w:val="BodyText"/>
        <w:tabs>
          <w:tab w:val="left" w:pos="559"/>
        </w:tabs>
        <w:ind w:left="560" w:hanging="340"/>
      </w:pPr>
      <w:r>
        <w:rPr>
          <w:color w:val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r>
        <w:rPr>
          <w:color w:val="231F20"/>
          <w:spacing w:val="-1"/>
        </w:rPr>
        <w:t>Prog.</w:t>
      </w:r>
      <w:r>
        <w:rPr>
          <w:color w:val="231F20"/>
        </w:rPr>
        <w:t xml:space="preserve"> Lab/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CIS 181</w:t>
      </w:r>
    </w:p>
    <w:p w14:paraId="7C74C703" w14:textId="77777777" w:rsidR="009E7943" w:rsidRDefault="009E7943" w:rsidP="009E7943">
      <w:pPr>
        <w:pStyle w:val="BodyText"/>
        <w:tabs>
          <w:tab w:val="left" w:pos="559"/>
        </w:tabs>
        <w:ind w:left="560" w:right="272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Quantitative Reasoning: Calculus 1/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140</w:t>
      </w:r>
    </w:p>
    <w:p w14:paraId="2703CC0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Intro.</w:t>
      </w:r>
      <w:r>
        <w:rPr>
          <w:color w:val="231F20"/>
        </w:rPr>
        <w:t xml:space="preserve"> Networks/CIS 290</w:t>
      </w:r>
    </w:p>
    <w:p w14:paraId="57B61D6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Foundational English</w:t>
      </w:r>
    </w:p>
    <w:p w14:paraId="0092C67F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14:paraId="19D5B3F5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36656BDD" w14:textId="77777777" w:rsidR="009E7943" w:rsidRDefault="009E7943" w:rsidP="009E7943">
      <w:pPr>
        <w:ind w:left="38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6BE7C28E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2</w:t>
      </w:r>
      <w:r>
        <w:rPr>
          <w:color w:val="231F20"/>
        </w:rPr>
        <w:tab/>
        <w:t xml:space="preserve">Object-Oriented </w:t>
      </w:r>
      <w:proofErr w:type="gramStart"/>
      <w:r>
        <w:rPr>
          <w:color w:val="231F20"/>
          <w:spacing w:val="-1"/>
        </w:rPr>
        <w:t>Program./</w:t>
      </w:r>
      <w:proofErr w:type="gramEnd"/>
      <w:r>
        <w:rPr>
          <w:color w:val="231F20"/>
          <w:spacing w:val="-1"/>
        </w:rPr>
        <w:t>CIS</w:t>
      </w:r>
      <w:r>
        <w:rPr>
          <w:color w:val="231F20"/>
        </w:rPr>
        <w:t xml:space="preserve"> 182</w:t>
      </w:r>
    </w:p>
    <w:p w14:paraId="351FABD6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1</w:t>
      </w:r>
      <w:r>
        <w:rPr>
          <w:color w:val="231F20"/>
        </w:rPr>
        <w:tab/>
        <w:t xml:space="preserve">Object-Oriented </w:t>
      </w:r>
      <w:r>
        <w:rPr>
          <w:color w:val="231F20"/>
          <w:spacing w:val="-1"/>
        </w:rPr>
        <w:t>Program.</w:t>
      </w:r>
      <w:r>
        <w:rPr>
          <w:color w:val="231F20"/>
        </w:rPr>
        <w:t xml:space="preserve"> Lab/CIS 183</w:t>
      </w:r>
    </w:p>
    <w:p w14:paraId="1B0FFA19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 xml:space="preserve">Calculus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141</w:t>
      </w:r>
    </w:p>
    <w:p w14:paraId="4EFA6440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Integrative History</w:t>
      </w:r>
    </w:p>
    <w:p w14:paraId="76E4DCEA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Foundational Philosophy</w:t>
      </w:r>
    </w:p>
    <w:p w14:paraId="44FBEBE7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Fund. Physics 1: Mechanics/PHYS 210</w:t>
      </w:r>
    </w:p>
    <w:p w14:paraId="0F95D02B" w14:textId="77777777" w:rsidR="009E7943" w:rsidRDefault="009E7943" w:rsidP="009E7943">
      <w:pPr>
        <w:pStyle w:val="BodyText"/>
        <w:tabs>
          <w:tab w:val="left" w:pos="478"/>
        </w:tabs>
        <w:ind w:left="478" w:right="775" w:hanging="340"/>
      </w:pPr>
      <w:r>
        <w:rPr>
          <w:color w:val="231F20"/>
        </w:rPr>
        <w:t>1</w:t>
      </w:r>
      <w:r>
        <w:rPr>
          <w:color w:val="231F20"/>
        </w:rPr>
        <w:tab/>
        <w:t xml:space="preserve">Fund. Physics 1 Mechanics Lab/ PHYS </w:t>
      </w:r>
      <w:r>
        <w:rPr>
          <w:color w:val="231F20"/>
          <w:spacing w:val="-3"/>
        </w:rPr>
        <w:t>211</w:t>
      </w:r>
    </w:p>
    <w:p w14:paraId="015FAD89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422" w:space="40"/>
            <w:col w:w="3558"/>
          </w:cols>
        </w:sectPr>
      </w:pPr>
    </w:p>
    <w:p w14:paraId="4E90FED1" w14:textId="77777777" w:rsidR="009E7943" w:rsidRDefault="009E7943" w:rsidP="009E7943">
      <w:pPr>
        <w:pStyle w:val="BodyText"/>
        <w:tabs>
          <w:tab w:val="left" w:pos="559"/>
          <w:tab w:val="left" w:pos="3499"/>
          <w:tab w:val="left" w:pos="36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Foundations of Theology</w:t>
      </w:r>
      <w:r>
        <w:rPr>
          <w:color w:val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2B8C6B8C" w14:textId="77777777" w:rsidR="009E7943" w:rsidRDefault="009E7943" w:rsidP="009E7943">
      <w:pPr>
        <w:pStyle w:val="BodyText"/>
        <w:tabs>
          <w:tab w:val="left" w:pos="3499"/>
        </w:tabs>
      </w:pPr>
      <w:r>
        <w:rPr>
          <w:color w:val="231F20"/>
        </w:rPr>
        <w:t>16</w:t>
      </w:r>
      <w:r>
        <w:rPr>
          <w:color w:val="231F20"/>
        </w:rPr>
        <w:tab/>
        <w:t>16</w:t>
      </w:r>
    </w:p>
    <w:p w14:paraId="4506B413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2D370B0E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33AFDCDF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SOPHOMORE</w:t>
      </w:r>
    </w:p>
    <w:p w14:paraId="7CB9271B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661E3DAD" w14:textId="77777777" w:rsidR="009E7943" w:rsidRDefault="009E7943" w:rsidP="009E7943">
      <w:pPr>
        <w:pStyle w:val="BodyText"/>
        <w:tabs>
          <w:tab w:val="left" w:pos="559"/>
        </w:tabs>
        <w:ind w:left="560" w:right="257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Algorithms/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CSC 220</w:t>
      </w:r>
    </w:p>
    <w:p w14:paraId="3131144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The User Experience/CIS 239</w:t>
      </w:r>
    </w:p>
    <w:p w14:paraId="42E2C580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1/MATH</w:t>
      </w:r>
      <w:r>
        <w:rPr>
          <w:color w:val="231F20"/>
        </w:rPr>
        <w:t xml:space="preserve"> 222</w:t>
      </w:r>
    </w:p>
    <w:p w14:paraId="10BF88B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Mobile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Application </w:t>
      </w:r>
      <w:proofErr w:type="spellStart"/>
      <w:proofErr w:type="gramStart"/>
      <w:r>
        <w:rPr>
          <w:color w:val="231F20"/>
        </w:rPr>
        <w:t>Devl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277</w:t>
      </w:r>
    </w:p>
    <w:p w14:paraId="1EEC4CF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Object-Oriented Design Lab/CIS 287</w:t>
      </w:r>
    </w:p>
    <w:p w14:paraId="6A525974" w14:textId="77777777" w:rsidR="009E7943" w:rsidRDefault="009E7943" w:rsidP="009E7943">
      <w:pPr>
        <w:pStyle w:val="BodyText"/>
        <w:tabs>
          <w:tab w:val="left" w:pos="559"/>
        </w:tabs>
        <w:ind w:firstLine="100"/>
      </w:pPr>
      <w:r>
        <w:rPr>
          <w:color w:val="231F20"/>
        </w:rPr>
        <w:t>3</w:t>
      </w:r>
      <w:r>
        <w:rPr>
          <w:color w:val="231F20"/>
        </w:rPr>
        <w:tab/>
        <w:t>Integrative Theology</w:t>
      </w:r>
    </w:p>
    <w:p w14:paraId="743EA548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2257BBCF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1"/>
          <w:szCs w:val="11"/>
        </w:rPr>
      </w:pPr>
    </w:p>
    <w:p w14:paraId="1ACCC965" w14:textId="77777777" w:rsidR="009E7943" w:rsidRDefault="009E7943" w:rsidP="009E7943">
      <w:pPr>
        <w:spacing w:line="20" w:lineRule="atLeast"/>
        <w:ind w:left="115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57E05082" wp14:editId="537D8030">
                <wp:extent cx="107950" cy="6350"/>
                <wp:effectExtent l="6350" t="10795" r="9525" b="1905"/>
                <wp:docPr id="1054930891" name="Group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6350"/>
                          <a:chOff x="0" y="0"/>
                          <a:chExt cx="170" cy="10"/>
                        </a:xfrm>
                      </wpg:grpSpPr>
                      <wpg:grpSp>
                        <wpg:cNvPr id="1471607596" name="Group 226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0" cy="2"/>
                            <a:chOff x="5" y="5"/>
                            <a:chExt cx="160" cy="2"/>
                          </a:xfrm>
                        </wpg:grpSpPr>
                        <wps:wsp>
                          <wps:cNvPr id="2131468095" name="Freeform 227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0"/>
                                <a:gd name="T2" fmla="+- 0 165 5"/>
                                <a:gd name="T3" fmla="*/ T2 w 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">
                                  <a:moveTo>
                                    <a:pt x="0" y="0"/>
                                  </a:move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3D8487" id="Group 2268" o:spid="_x0000_s1026" style="width:8.5pt;height:.5pt;mso-position-horizontal-relative:char;mso-position-vertical-relative:line" coordsize="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">
                <v:group id="Group 2269" o:spid="_x0000_s1027" style="position:absolute;left:5;top:5;width:160;height:2" coordorigin="5,5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">
                  <v:shape id="Freeform 2270" o:spid="_x0000_s1028" style="position:absolute;left:5;top:5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" path="m,l160,e" filled="f" strokecolor="#231f20" strokeweight=".5pt">
                    <v:path arrowok="t" o:connecttype="custom" o:connectlocs="0,0;160,0" o:connectangles="0,0"/>
                  </v:shape>
                </v:group>
                <w10:anchorlock/>
              </v:group>
            </w:pict>
          </mc:Fallback>
        </mc:AlternateContent>
      </w:r>
    </w:p>
    <w:p w14:paraId="3D56EF53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16</w:t>
      </w:r>
    </w:p>
    <w:p w14:paraId="4B280F81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5AE7A539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03BA61FD" w14:textId="77777777" w:rsidR="009E7943" w:rsidRDefault="009E7943" w:rsidP="009E7943">
      <w:pPr>
        <w:pStyle w:val="BodyText"/>
        <w:tabs>
          <w:tab w:val="left" w:pos="559"/>
        </w:tabs>
        <w:ind w:left="560" w:right="470" w:hanging="340"/>
      </w:pPr>
      <w:r>
        <w:rPr>
          <w:color w:val="231F20"/>
        </w:rPr>
        <w:t>3</w:t>
      </w:r>
      <w:r>
        <w:rPr>
          <w:color w:val="231F20"/>
        </w:rPr>
        <w:tab/>
        <w:t>Database Management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Admin./ CIS 255</w:t>
      </w:r>
    </w:p>
    <w:p w14:paraId="204DD81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Algorithm Development Lab/CSC 223</w:t>
      </w:r>
    </w:p>
    <w:p w14:paraId="6566BDA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223</w:t>
      </w:r>
    </w:p>
    <w:p w14:paraId="318648FF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Numerical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Analysis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314</w:t>
      </w:r>
    </w:p>
    <w:p w14:paraId="07AB2140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Engineering/SOFT 210</w:t>
      </w:r>
    </w:p>
    <w:p w14:paraId="4B275A15" w14:textId="77777777" w:rsidR="009E7943" w:rsidRDefault="009E7943" w:rsidP="009E7943">
      <w:pPr>
        <w:pStyle w:val="BodyText"/>
        <w:tabs>
          <w:tab w:val="left" w:pos="559"/>
        </w:tabs>
        <w:ind w:left="220"/>
        <w:rPr>
          <w:rFonts w:cs="Book Antiqua"/>
        </w:rPr>
      </w:pPr>
      <w:r>
        <w:rPr>
          <w:color w:val="231F20"/>
        </w:rPr>
        <w:t>1</w:t>
      </w:r>
      <w:r>
        <w:rPr>
          <w:color w:val="231F20"/>
        </w:rPr>
        <w:tab/>
        <w:t xml:space="preserve">Physics 3: E&amp;M Lab/PHYS 215 </w:t>
      </w:r>
      <w:r>
        <w:rPr>
          <w:i/>
          <w:color w:val="231F20"/>
        </w:rPr>
        <w:t>or</w:t>
      </w:r>
    </w:p>
    <w:p w14:paraId="3FB7BC8F" w14:textId="77777777" w:rsidR="009E7943" w:rsidRDefault="009E7943" w:rsidP="009E7943">
      <w:pPr>
        <w:pStyle w:val="BodyText"/>
        <w:ind w:left="560"/>
      </w:pPr>
      <w:r>
        <w:rPr>
          <w:color w:val="231F20"/>
        </w:rPr>
        <w:t>PHYS 213</w:t>
      </w:r>
    </w:p>
    <w:p w14:paraId="06C98721" w14:textId="77777777" w:rsidR="009E7943" w:rsidRDefault="009E7943" w:rsidP="009E7943">
      <w:pPr>
        <w:pStyle w:val="BodyText"/>
        <w:tabs>
          <w:tab w:val="left" w:pos="5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 xml:space="preserve">Physics 3: E&amp;M/PHYS 214 </w:t>
      </w:r>
      <w:r>
        <w:rPr>
          <w:i/>
          <w:color w:val="231F20"/>
        </w:rPr>
        <w:t xml:space="preserve">or </w:t>
      </w:r>
      <w:r>
        <w:rPr>
          <w:color w:val="231F20"/>
        </w:rPr>
        <w:t>PHYS 212</w:t>
      </w:r>
    </w:p>
    <w:p w14:paraId="7C51B3E8" w14:textId="77777777" w:rsidR="009E7943" w:rsidRDefault="009E7943" w:rsidP="009E7943">
      <w:pPr>
        <w:pStyle w:val="BodyText"/>
      </w:pPr>
      <w:r>
        <w:rPr>
          <w:color w:val="231F20"/>
        </w:rPr>
        <w:t>17</w:t>
      </w:r>
    </w:p>
    <w:p w14:paraId="656FD0F4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169" w:space="211"/>
            <w:col w:w="3640"/>
          </w:cols>
        </w:sectPr>
      </w:pPr>
    </w:p>
    <w:p w14:paraId="0DAFFC48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336E0F41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204BF3D4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JUNIOR</w:t>
      </w:r>
    </w:p>
    <w:p w14:paraId="1CD5BCDF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4EBB7AF9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5"/>
        </w:rPr>
        <w:t>Web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</w:t>
      </w:r>
      <w:proofErr w:type="spellStart"/>
      <w:proofErr w:type="gramStart"/>
      <w:r>
        <w:rPr>
          <w:color w:val="231F20"/>
        </w:rPr>
        <w:t>Impl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355</w:t>
      </w:r>
    </w:p>
    <w:p w14:paraId="096972A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Formal Methods in </w:t>
      </w:r>
      <w:r>
        <w:rPr>
          <w:color w:val="231F20"/>
          <w:spacing w:val="-1"/>
        </w:rPr>
        <w:t>Software/CIS</w:t>
      </w:r>
      <w:r>
        <w:rPr>
          <w:color w:val="231F20"/>
        </w:rPr>
        <w:t xml:space="preserve"> 326</w:t>
      </w:r>
    </w:p>
    <w:p w14:paraId="2D5F71F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Linux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219</w:t>
      </w:r>
    </w:p>
    <w:p w14:paraId="41A3E4A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Applied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213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</w:rPr>
        <w:t>or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312</w:t>
      </w:r>
    </w:p>
    <w:p w14:paraId="47879EE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Ethics/Leadership</w:t>
      </w:r>
    </w:p>
    <w:p w14:paraId="38E8D625" w14:textId="77777777" w:rsidR="009E7943" w:rsidRDefault="009E7943" w:rsidP="009E7943">
      <w:pPr>
        <w:pStyle w:val="BodyText"/>
        <w:tabs>
          <w:tab w:val="left" w:pos="559"/>
        </w:tabs>
        <w:ind w:firstLine="100"/>
      </w:pPr>
      <w:r>
        <w:rPr>
          <w:color w:val="231F20"/>
        </w:rPr>
        <w:t>3</w:t>
      </w:r>
      <w:r>
        <w:rPr>
          <w:color w:val="231F20"/>
        </w:rPr>
        <w:tab/>
        <w:t>Integrative Communication</w:t>
      </w:r>
    </w:p>
    <w:p w14:paraId="576C206F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6A2517BD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1"/>
          <w:szCs w:val="11"/>
        </w:rPr>
      </w:pPr>
    </w:p>
    <w:p w14:paraId="2C0CB090" w14:textId="77777777" w:rsidR="009E7943" w:rsidRDefault="009E7943" w:rsidP="009E7943">
      <w:pPr>
        <w:spacing w:line="20" w:lineRule="atLeast"/>
        <w:ind w:left="115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10ABA009" wp14:editId="232730A5">
                <wp:extent cx="107950" cy="6350"/>
                <wp:effectExtent l="6350" t="6985" r="9525" b="5715"/>
                <wp:docPr id="878582453" name="Group 2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6350"/>
                          <a:chOff x="0" y="0"/>
                          <a:chExt cx="170" cy="10"/>
                        </a:xfrm>
                      </wpg:grpSpPr>
                      <wpg:grpSp>
                        <wpg:cNvPr id="958455312" name="Group 226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0" cy="2"/>
                            <a:chOff x="5" y="5"/>
                            <a:chExt cx="160" cy="2"/>
                          </a:xfrm>
                        </wpg:grpSpPr>
                        <wps:wsp>
                          <wps:cNvPr id="1212850299" name="Freeform 226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0"/>
                                <a:gd name="T2" fmla="+- 0 165 5"/>
                                <a:gd name="T3" fmla="*/ T2 w 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">
                                  <a:moveTo>
                                    <a:pt x="0" y="0"/>
                                  </a:move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DF09A1" id="Group 2265" o:spid="_x0000_s1026" style="width:8.5pt;height:.5pt;mso-position-horizontal-relative:char;mso-position-vertical-relative:line" coordsize="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">
                <v:group id="Group 2266" o:spid="_x0000_s1027" style="position:absolute;left:5;top:5;width:160;height:2" coordorigin="5,5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">
                  <v:shape id="Freeform 2267" o:spid="_x0000_s1028" style="position:absolute;left:5;top:5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" path="m,l160,e" filled="f" strokecolor="#231f20" strokeweight=".5pt">
                    <v:path arrowok="t" o:connecttype="custom" o:connectlocs="0,0;160,0" o:connectangles="0,0"/>
                  </v:shape>
                </v:group>
                <w10:anchorlock/>
              </v:group>
            </w:pict>
          </mc:Fallback>
        </mc:AlternateContent>
      </w:r>
    </w:p>
    <w:p w14:paraId="7DDE444C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18</w:t>
      </w:r>
    </w:p>
    <w:p w14:paraId="52EF1C75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3A23904B" w14:textId="77777777" w:rsidR="009E7943" w:rsidRDefault="009E7943" w:rsidP="009E7943">
      <w:pPr>
        <w:ind w:left="-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01635448" w14:textId="77777777" w:rsidR="009E7943" w:rsidRDefault="009E7943" w:rsidP="009E7943">
      <w:pPr>
        <w:pStyle w:val="BodyText"/>
        <w:numPr>
          <w:ilvl w:val="0"/>
          <w:numId w:val="407"/>
        </w:numPr>
        <w:tabs>
          <w:tab w:val="left" w:pos="401"/>
        </w:tabs>
        <w:ind w:left="400" w:right="802"/>
        <w:jc w:val="left"/>
      </w:pPr>
      <w:r>
        <w:rPr>
          <w:color w:val="231F20"/>
        </w:rPr>
        <w:t xml:space="preserve">Number Theory and </w:t>
      </w:r>
      <w:proofErr w:type="spellStart"/>
      <w:proofErr w:type="gramStart"/>
      <w:r>
        <w:rPr>
          <w:color w:val="231F20"/>
          <w:spacing w:val="-2"/>
        </w:rPr>
        <w:t>Cryptogr</w:t>
      </w:r>
      <w:proofErr w:type="spellEnd"/>
      <w:r>
        <w:rPr>
          <w:color w:val="231F20"/>
          <w:spacing w:val="-2"/>
        </w:rPr>
        <w:t>./</w:t>
      </w:r>
      <w:proofErr w:type="gramEnd"/>
      <w:r>
        <w:rPr>
          <w:color w:val="231F20"/>
          <w:spacing w:val="28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310</w:t>
      </w:r>
    </w:p>
    <w:p w14:paraId="5AA50920" w14:textId="77777777" w:rsidR="009E7943" w:rsidRDefault="009E7943" w:rsidP="009E7943">
      <w:pPr>
        <w:pStyle w:val="BodyText"/>
        <w:tabs>
          <w:tab w:val="left" w:pos="400"/>
        </w:tabs>
        <w:ind w:left="400" w:right="191" w:hanging="34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Management/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CIS 350</w:t>
      </w:r>
    </w:p>
    <w:p w14:paraId="085BE899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  <w:t>Integrative Philosophy</w:t>
      </w:r>
    </w:p>
    <w:p w14:paraId="48F6D799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  <w:t>Computer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Architecture/ECE</w:t>
      </w:r>
      <w:r>
        <w:rPr>
          <w:color w:val="231F20"/>
        </w:rPr>
        <w:t xml:space="preserve"> 337</w:t>
      </w:r>
    </w:p>
    <w:p w14:paraId="40B9F441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Communication</w:t>
      </w:r>
    </w:p>
    <w:p w14:paraId="38DC3C21" w14:textId="77777777" w:rsidR="009E7943" w:rsidRDefault="009E7943" w:rsidP="009E7943">
      <w:pPr>
        <w:pStyle w:val="BodyText"/>
        <w:tabs>
          <w:tab w:val="left" w:pos="400"/>
        </w:tabs>
        <w:ind w:left="-40" w:right="859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Seminar/ENG 380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16</w:t>
      </w:r>
    </w:p>
    <w:p w14:paraId="73FB81A5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500" w:space="40"/>
            <w:col w:w="3480"/>
          </w:cols>
        </w:sectPr>
      </w:pPr>
    </w:p>
    <w:p w14:paraId="12A997F9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0F37D6D8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6C39D676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SENIOR</w:t>
      </w:r>
    </w:p>
    <w:p w14:paraId="01E55D57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573A787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I/CIS 457</w:t>
      </w:r>
    </w:p>
    <w:p w14:paraId="792B7CD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Comparative Languages/CSC 360</w:t>
      </w:r>
    </w:p>
    <w:p w14:paraId="14612344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System and Network Security/CIS 387</w:t>
      </w:r>
    </w:p>
    <w:p w14:paraId="6D92B58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Global Citizenship</w:t>
      </w:r>
    </w:p>
    <w:p w14:paraId="304BD7D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Operating Systems/CSC 330</w:t>
      </w:r>
    </w:p>
    <w:p w14:paraId="68A4F3A7" w14:textId="77777777" w:rsidR="009E7943" w:rsidRDefault="009E7943" w:rsidP="009E7943">
      <w:pPr>
        <w:pStyle w:val="BodyText"/>
        <w:tabs>
          <w:tab w:val="left" w:pos="559"/>
        </w:tabs>
        <w:ind w:right="480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Data Centric Systems/GCIS 516 18</w:t>
      </w:r>
    </w:p>
    <w:p w14:paraId="1B243A9E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57E976EB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32840610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II Lab/CIS 458</w:t>
      </w:r>
    </w:p>
    <w:p w14:paraId="0DE974D9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Distributed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390</w:t>
      </w:r>
    </w:p>
    <w:p w14:paraId="503464E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Integrative English</w:t>
      </w:r>
    </w:p>
    <w:p w14:paraId="0510A58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Aesthetic Reasoning</w:t>
      </w:r>
    </w:p>
    <w:p w14:paraId="6AA9EB53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Statistical Computing/GCIS 523</w:t>
      </w:r>
    </w:p>
    <w:p w14:paraId="13B5C877" w14:textId="77777777" w:rsidR="009E7943" w:rsidRDefault="009E7943" w:rsidP="009E7943">
      <w:pPr>
        <w:pStyle w:val="BodyText"/>
        <w:tabs>
          <w:tab w:val="left" w:pos="559"/>
        </w:tabs>
        <w:ind w:right="970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Cloud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Architecture/GCIS</w:t>
      </w:r>
      <w:r>
        <w:rPr>
          <w:color w:val="231F20"/>
        </w:rPr>
        <w:t xml:space="preserve"> 583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18</w:t>
      </w:r>
    </w:p>
    <w:p w14:paraId="3FD833A1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304" w:space="76"/>
            <w:col w:w="3640"/>
          </w:cols>
        </w:sectPr>
      </w:pPr>
    </w:p>
    <w:p w14:paraId="64417C61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8"/>
          <w:szCs w:val="18"/>
        </w:rPr>
      </w:pPr>
    </w:p>
    <w:p w14:paraId="3F4D8DB9" w14:textId="77777777" w:rsidR="009E7943" w:rsidRDefault="009E7943" w:rsidP="009E7943">
      <w:pPr>
        <w:rPr>
          <w:rFonts w:ascii="Book Antiqua" w:eastAsia="Book Antiqua" w:hAnsi="Book Antiqua" w:cs="Book Antiqua"/>
          <w:sz w:val="18"/>
          <w:szCs w:val="18"/>
        </w:r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1D42CF0C" w14:textId="77777777" w:rsidR="009E7943" w:rsidRDefault="009E7943" w:rsidP="009E7943">
      <w:pPr>
        <w:pStyle w:val="BodyText"/>
        <w:spacing w:before="69"/>
      </w:pPr>
      <w:r>
        <w:rPr>
          <w:color w:val="231F20"/>
          <w:spacing w:val="-3"/>
        </w:rPr>
        <w:t>GRADUATE</w:t>
      </w:r>
    </w:p>
    <w:p w14:paraId="270DB4DC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53E029E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GCIS 66x </w:t>
      </w:r>
      <w:r>
        <w:rPr>
          <w:i/>
          <w:color w:val="231F20"/>
        </w:rPr>
        <w:t xml:space="preserve">or </w:t>
      </w:r>
      <w:r>
        <w:rPr>
          <w:color w:val="231F20"/>
        </w:rPr>
        <w:t>GCIS65x (track dependent)</w:t>
      </w:r>
    </w:p>
    <w:p w14:paraId="59B51FF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GCIS 66x </w:t>
      </w:r>
      <w:r>
        <w:rPr>
          <w:i/>
          <w:color w:val="231F20"/>
        </w:rPr>
        <w:t xml:space="preserve">or </w:t>
      </w:r>
      <w:r>
        <w:rPr>
          <w:color w:val="231F20"/>
        </w:rPr>
        <w:t>GCIS65x (track dependent)</w:t>
      </w:r>
    </w:p>
    <w:p w14:paraId="14975F42" w14:textId="77777777" w:rsidR="009E7943" w:rsidRDefault="009E7943" w:rsidP="009E7943">
      <w:pPr>
        <w:pStyle w:val="BodyText"/>
        <w:tabs>
          <w:tab w:val="left" w:pos="559"/>
        </w:tabs>
        <w:ind w:left="220" w:right="581" w:hanging="100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Scholarship Seminar/GCIS 605 9</w:t>
      </w:r>
    </w:p>
    <w:p w14:paraId="0E2E2060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1A9CBB99" w14:textId="77777777" w:rsidR="009E7943" w:rsidRDefault="009E7943" w:rsidP="009E7943">
      <w:pPr>
        <w:ind w:left="112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09D5A351" w14:textId="77777777" w:rsidR="009E7943" w:rsidRDefault="009E7943" w:rsidP="009E7943">
      <w:pPr>
        <w:pStyle w:val="BodyText"/>
        <w:tabs>
          <w:tab w:val="left" w:pos="552"/>
        </w:tabs>
        <w:ind w:left="212"/>
      </w:pPr>
      <w:r>
        <w:rPr>
          <w:color w:val="231F20"/>
        </w:rPr>
        <w:t>3</w:t>
      </w:r>
      <w:r>
        <w:rPr>
          <w:color w:val="231F20"/>
        </w:rPr>
        <w:tab/>
        <w:t xml:space="preserve">GCIS 66x </w:t>
      </w:r>
      <w:r>
        <w:rPr>
          <w:i/>
          <w:color w:val="231F20"/>
        </w:rPr>
        <w:t xml:space="preserve">or </w:t>
      </w:r>
      <w:r>
        <w:rPr>
          <w:color w:val="231F20"/>
        </w:rPr>
        <w:t>GCIS65x (track dependent)</w:t>
      </w:r>
    </w:p>
    <w:p w14:paraId="63E71FE2" w14:textId="77777777" w:rsidR="009E7943" w:rsidRDefault="009E7943" w:rsidP="009E7943">
      <w:pPr>
        <w:pStyle w:val="BodyText"/>
        <w:tabs>
          <w:tab w:val="left" w:pos="552"/>
        </w:tabs>
        <w:ind w:left="212"/>
      </w:pPr>
      <w:r>
        <w:rPr>
          <w:color w:val="231F20"/>
        </w:rPr>
        <w:t>3</w:t>
      </w:r>
      <w:r>
        <w:rPr>
          <w:color w:val="231F20"/>
        </w:rPr>
        <w:tab/>
        <w:t>GCIS Elective</w:t>
      </w:r>
    </w:p>
    <w:p w14:paraId="34BF098D" w14:textId="77777777" w:rsidR="009E7943" w:rsidRDefault="009E7943" w:rsidP="009E7943">
      <w:pPr>
        <w:pStyle w:val="BodyText"/>
        <w:tabs>
          <w:tab w:val="left" w:pos="552"/>
        </w:tabs>
        <w:ind w:left="212" w:right="1201" w:hanging="100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Directed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Project/GCIS</w:t>
      </w:r>
      <w:r>
        <w:rPr>
          <w:color w:val="231F20"/>
        </w:rPr>
        <w:t xml:space="preserve"> 698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9</w:t>
      </w:r>
    </w:p>
    <w:p w14:paraId="1FDE4802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348" w:space="40"/>
            <w:col w:w="3632"/>
          </w:cols>
        </w:sectPr>
      </w:pPr>
    </w:p>
    <w:p w14:paraId="2D7D29C7" w14:textId="77777777" w:rsidR="009E7943" w:rsidRDefault="009E7943" w:rsidP="009E7943">
      <w:pPr>
        <w:pStyle w:val="Heading6"/>
        <w:spacing w:before="0" w:line="117" w:lineRule="exact"/>
        <w:ind w:firstLine="5522"/>
        <w:rPr>
          <w:b w:val="0"/>
          <w:bCs w:val="0"/>
        </w:rPr>
      </w:pPr>
      <w:r>
        <w:rPr>
          <w:color w:val="231F20"/>
          <w:spacing w:val="-4"/>
        </w:rPr>
        <w:t>Total</w:t>
      </w:r>
      <w:r>
        <w:rPr>
          <w:color w:val="231F20"/>
        </w:rPr>
        <w:t xml:space="preserve"> Credits: 153</w:t>
      </w:r>
    </w:p>
    <w:p w14:paraId="35B881D9" w14:textId="77777777" w:rsidR="009E7943" w:rsidRDefault="009E7943" w:rsidP="009E7943">
      <w:pPr>
        <w:spacing w:before="7"/>
        <w:rPr>
          <w:rFonts w:ascii="Book Antiqua" w:eastAsia="Book Antiqua" w:hAnsi="Book Antiqua" w:cs="Book Antiqua"/>
          <w:b/>
          <w:bCs/>
          <w:sz w:val="23"/>
          <w:szCs w:val="23"/>
        </w:rPr>
      </w:pPr>
    </w:p>
    <w:p w14:paraId="025A3169" w14:textId="77777777" w:rsidR="009E7943" w:rsidRDefault="009E7943" w:rsidP="009E7943">
      <w:pPr>
        <w:pStyle w:val="BodyText"/>
        <w:spacing w:before="0"/>
        <w:ind w:right="146"/>
      </w:pPr>
      <w:r>
        <w:rPr>
          <w:color w:val="231F20"/>
        </w:rPr>
        <w:t xml:space="preserve">The writing and wellness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will be met in the LS </w:t>
      </w:r>
      <w:r>
        <w:rPr>
          <w:color w:val="231F20"/>
          <w:spacing w:val="-1"/>
        </w:rPr>
        <w:t>core.</w:t>
      </w:r>
      <w:r>
        <w:rPr>
          <w:color w:val="231F20"/>
        </w:rPr>
        <w:t xml:space="preserve"> Students will select courses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with that designation to meet the </w:t>
      </w:r>
      <w:r>
        <w:rPr>
          <w:color w:val="231F20"/>
          <w:spacing w:val="-1"/>
        </w:rPr>
        <w:t>requirements.</w:t>
      </w:r>
    </w:p>
    <w:p w14:paraId="592638DF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</w:p>
    <w:p w14:paraId="2A60B7E7" w14:textId="77777777" w:rsidR="009E7943" w:rsidRDefault="009E7943" w:rsidP="009E7943">
      <w:pPr>
        <w:spacing w:before="9"/>
        <w:rPr>
          <w:rFonts w:ascii="Book Antiqua" w:eastAsia="Book Antiqua" w:hAnsi="Book Antiqua" w:cs="Book Antiqua"/>
          <w:sz w:val="19"/>
          <w:szCs w:val="19"/>
        </w:rPr>
      </w:pPr>
    </w:p>
    <w:p w14:paraId="5B7BF12F" w14:textId="77777777" w:rsidR="009E7943" w:rsidRDefault="009E7943" w:rsidP="009E7943">
      <w:pPr>
        <w:pStyle w:val="Heading6"/>
        <w:spacing w:before="0" w:line="248" w:lineRule="auto"/>
        <w:ind w:right="2619"/>
        <w:rPr>
          <w:b w:val="0"/>
          <w:bCs w:val="0"/>
        </w:rPr>
      </w:pPr>
      <w:r>
        <w:rPr>
          <w:color w:val="231F20"/>
        </w:rPr>
        <w:t xml:space="preserve">BS Computer Science + MS Software Engineering Accelerated 5-year </w:t>
      </w:r>
      <w:proofErr w:type="gramStart"/>
      <w:r>
        <w:rPr>
          <w:color w:val="231F20"/>
        </w:rPr>
        <w:t>Program</w:t>
      </w:r>
      <w:proofErr w:type="gramEnd"/>
    </w:p>
    <w:p w14:paraId="3CE070DD" w14:textId="77777777" w:rsidR="009E7943" w:rsidRDefault="009E7943" w:rsidP="009E7943">
      <w:pPr>
        <w:spacing w:before="2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(Numerals in </w:t>
      </w:r>
      <w:r>
        <w:rPr>
          <w:rFonts w:ascii="Book Antiqua"/>
          <w:i/>
          <w:color w:val="231F20"/>
          <w:spacing w:val="-1"/>
          <w:sz w:val="16"/>
        </w:rPr>
        <w:t>front</w:t>
      </w:r>
      <w:r>
        <w:rPr>
          <w:rFonts w:ascii="Book Antiqua"/>
          <w:i/>
          <w:color w:val="231F20"/>
          <w:sz w:val="16"/>
        </w:rPr>
        <w:t xml:space="preserve"> of courses indicate </w:t>
      </w:r>
      <w:r>
        <w:rPr>
          <w:rFonts w:ascii="Book Antiqua"/>
          <w:i/>
          <w:color w:val="231F20"/>
          <w:spacing w:val="-1"/>
          <w:sz w:val="16"/>
        </w:rPr>
        <w:t>credits)</w:t>
      </w:r>
    </w:p>
    <w:p w14:paraId="0956B17E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5DE3F521" w14:textId="77777777" w:rsidR="009E7943" w:rsidRDefault="009E7943" w:rsidP="009E7943">
      <w:pPr>
        <w:spacing w:before="1"/>
        <w:rPr>
          <w:rFonts w:ascii="Book Antiqua" w:eastAsia="Book Antiqua" w:hAnsi="Book Antiqua" w:cs="Book Antiqua"/>
          <w:i/>
          <w:sz w:val="13"/>
          <w:szCs w:val="13"/>
        </w:rPr>
      </w:pPr>
    </w:p>
    <w:p w14:paraId="0D3FE256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FRESHMAN</w:t>
      </w:r>
    </w:p>
    <w:p w14:paraId="66DAAD92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6E4199F2" w14:textId="77777777" w:rsidR="009E7943" w:rsidRDefault="009E7943" w:rsidP="009E7943">
      <w:pPr>
        <w:pStyle w:val="BodyText"/>
        <w:numPr>
          <w:ilvl w:val="0"/>
          <w:numId w:val="406"/>
        </w:numPr>
        <w:tabs>
          <w:tab w:val="left" w:pos="560"/>
        </w:tabs>
        <w:jc w:val="left"/>
      </w:pPr>
      <w:r>
        <w:rPr>
          <w:color w:val="231F20"/>
          <w:spacing w:val="-1"/>
        </w:rPr>
        <w:t>Intro</w:t>
      </w:r>
      <w:r>
        <w:rPr>
          <w:color w:val="231F20"/>
        </w:rPr>
        <w:t xml:space="preserve"> to Engineering/ENG 102</w:t>
      </w:r>
    </w:p>
    <w:p w14:paraId="65BBC5EF" w14:textId="77777777" w:rsidR="009E7943" w:rsidRDefault="009E7943" w:rsidP="009E7943">
      <w:pPr>
        <w:pStyle w:val="BodyText"/>
        <w:numPr>
          <w:ilvl w:val="0"/>
          <w:numId w:val="406"/>
        </w:numPr>
        <w:tabs>
          <w:tab w:val="left" w:pos="560"/>
        </w:tabs>
        <w:ind w:right="304"/>
        <w:jc w:val="left"/>
      </w:pP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proofErr w:type="gramStart"/>
      <w:r>
        <w:rPr>
          <w:color w:val="231F20"/>
          <w:spacing w:val="-1"/>
        </w:rPr>
        <w:t>Prog./</w:t>
      </w:r>
      <w:proofErr w:type="gramEnd"/>
      <w:r>
        <w:rPr>
          <w:color w:val="231F20"/>
          <w:spacing w:val="30"/>
        </w:rPr>
        <w:t xml:space="preserve"> </w:t>
      </w:r>
      <w:r>
        <w:rPr>
          <w:color w:val="231F20"/>
        </w:rPr>
        <w:t>CIS 180</w:t>
      </w:r>
    </w:p>
    <w:p w14:paraId="6FA546C0" w14:textId="77777777" w:rsidR="009E7943" w:rsidRDefault="009E7943" w:rsidP="009E7943">
      <w:pPr>
        <w:pStyle w:val="BodyText"/>
        <w:tabs>
          <w:tab w:val="left" w:pos="559"/>
        </w:tabs>
        <w:ind w:left="560" w:hanging="340"/>
      </w:pPr>
      <w:r>
        <w:rPr>
          <w:color w:val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r>
        <w:rPr>
          <w:color w:val="231F20"/>
          <w:spacing w:val="-1"/>
        </w:rPr>
        <w:t>Prog.</w:t>
      </w:r>
      <w:r>
        <w:rPr>
          <w:color w:val="231F20"/>
        </w:rPr>
        <w:t xml:space="preserve"> Lab/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CIS 181</w:t>
      </w:r>
    </w:p>
    <w:p w14:paraId="3298274A" w14:textId="77777777" w:rsidR="009E7943" w:rsidRDefault="009E7943" w:rsidP="009E7943">
      <w:pPr>
        <w:pStyle w:val="BodyText"/>
        <w:tabs>
          <w:tab w:val="left" w:pos="559"/>
        </w:tabs>
        <w:ind w:left="560" w:right="272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Quantitative Reasoning: Calculus 1/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140</w:t>
      </w:r>
    </w:p>
    <w:p w14:paraId="12281F5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Intro.</w:t>
      </w:r>
      <w:r>
        <w:rPr>
          <w:color w:val="231F20"/>
        </w:rPr>
        <w:t xml:space="preserve"> Networks/CIS 290</w:t>
      </w:r>
    </w:p>
    <w:p w14:paraId="284653A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Foundational English</w:t>
      </w:r>
    </w:p>
    <w:p w14:paraId="2D04C0E2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14:paraId="2A6857F3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0002C173" w14:textId="77777777" w:rsidR="009E7943" w:rsidRDefault="009E7943" w:rsidP="009E7943">
      <w:pPr>
        <w:ind w:left="38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04C406CA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2</w:t>
      </w:r>
      <w:r>
        <w:rPr>
          <w:color w:val="231F20"/>
        </w:rPr>
        <w:tab/>
        <w:t xml:space="preserve">Object-Oriented </w:t>
      </w:r>
      <w:proofErr w:type="gramStart"/>
      <w:r>
        <w:rPr>
          <w:color w:val="231F20"/>
          <w:spacing w:val="-1"/>
        </w:rPr>
        <w:t>Program./</w:t>
      </w:r>
      <w:proofErr w:type="gramEnd"/>
      <w:r>
        <w:rPr>
          <w:color w:val="231F20"/>
          <w:spacing w:val="-1"/>
        </w:rPr>
        <w:t>CIS</w:t>
      </w:r>
      <w:r>
        <w:rPr>
          <w:color w:val="231F20"/>
        </w:rPr>
        <w:t xml:space="preserve"> 182</w:t>
      </w:r>
    </w:p>
    <w:p w14:paraId="6F4514BA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1</w:t>
      </w:r>
      <w:r>
        <w:rPr>
          <w:color w:val="231F20"/>
        </w:rPr>
        <w:tab/>
        <w:t xml:space="preserve">Object-Oriented </w:t>
      </w:r>
      <w:r>
        <w:rPr>
          <w:color w:val="231F20"/>
          <w:spacing w:val="-1"/>
        </w:rPr>
        <w:t>Program.</w:t>
      </w:r>
      <w:r>
        <w:rPr>
          <w:color w:val="231F20"/>
        </w:rPr>
        <w:t xml:space="preserve"> Lab/CIS 183</w:t>
      </w:r>
    </w:p>
    <w:p w14:paraId="483904B9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 xml:space="preserve">Calculus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141</w:t>
      </w:r>
    </w:p>
    <w:p w14:paraId="4E771655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Integrative History</w:t>
      </w:r>
    </w:p>
    <w:p w14:paraId="49A08EA6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Foundational Philosophy</w:t>
      </w:r>
    </w:p>
    <w:p w14:paraId="2F8D52FE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Fund. Physics 1: Mechanics/PHYS 210</w:t>
      </w:r>
    </w:p>
    <w:p w14:paraId="5BB5A833" w14:textId="77777777" w:rsidR="009E7943" w:rsidRDefault="009E7943" w:rsidP="009E7943">
      <w:pPr>
        <w:pStyle w:val="BodyText"/>
        <w:tabs>
          <w:tab w:val="left" w:pos="478"/>
        </w:tabs>
        <w:ind w:left="478" w:right="775" w:hanging="340"/>
      </w:pPr>
      <w:r>
        <w:rPr>
          <w:color w:val="231F20"/>
        </w:rPr>
        <w:t>1</w:t>
      </w:r>
      <w:r>
        <w:rPr>
          <w:color w:val="231F20"/>
        </w:rPr>
        <w:tab/>
        <w:t xml:space="preserve">Fund. Physics 1 Mechanics Lab/ PHYS </w:t>
      </w:r>
      <w:r>
        <w:rPr>
          <w:color w:val="231F20"/>
          <w:spacing w:val="-3"/>
        </w:rPr>
        <w:t>211</w:t>
      </w:r>
    </w:p>
    <w:p w14:paraId="630282C5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422" w:space="40"/>
            <w:col w:w="3558"/>
          </w:cols>
        </w:sectPr>
      </w:pPr>
    </w:p>
    <w:p w14:paraId="725F9C06" w14:textId="77777777" w:rsidR="009E7943" w:rsidRDefault="009E7943" w:rsidP="009E7943">
      <w:pPr>
        <w:pStyle w:val="BodyText"/>
        <w:tabs>
          <w:tab w:val="left" w:pos="559"/>
          <w:tab w:val="left" w:pos="3499"/>
          <w:tab w:val="left" w:pos="36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Foundations of Theology</w:t>
      </w:r>
      <w:r>
        <w:rPr>
          <w:color w:val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8F197ED" w14:textId="77777777" w:rsidR="009E7943" w:rsidRDefault="009E7943" w:rsidP="009E7943">
      <w:pPr>
        <w:pStyle w:val="BodyText"/>
        <w:tabs>
          <w:tab w:val="left" w:pos="3499"/>
        </w:tabs>
      </w:pPr>
      <w:r>
        <w:rPr>
          <w:color w:val="231F20"/>
        </w:rPr>
        <w:t>16</w:t>
      </w:r>
      <w:r>
        <w:rPr>
          <w:color w:val="231F20"/>
        </w:rPr>
        <w:tab/>
        <w:t>16</w:t>
      </w:r>
    </w:p>
    <w:p w14:paraId="475E41C7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060E519A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6E5D4068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SOPHOMORE</w:t>
      </w:r>
    </w:p>
    <w:p w14:paraId="0A7CD038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714CA053" w14:textId="77777777" w:rsidR="009E7943" w:rsidRDefault="009E7943" w:rsidP="009E7943">
      <w:pPr>
        <w:pStyle w:val="BodyText"/>
        <w:tabs>
          <w:tab w:val="left" w:pos="559"/>
        </w:tabs>
        <w:ind w:left="560" w:right="257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Algorithms/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CSC 220</w:t>
      </w:r>
    </w:p>
    <w:p w14:paraId="23AF81E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The User Experience/CIS 239</w:t>
      </w:r>
    </w:p>
    <w:p w14:paraId="1F16FDD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1/MATH</w:t>
      </w:r>
      <w:r>
        <w:rPr>
          <w:color w:val="231F20"/>
        </w:rPr>
        <w:t xml:space="preserve"> 222</w:t>
      </w:r>
    </w:p>
    <w:p w14:paraId="5014FE2A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Mobile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Application </w:t>
      </w:r>
      <w:proofErr w:type="spellStart"/>
      <w:proofErr w:type="gramStart"/>
      <w:r>
        <w:rPr>
          <w:color w:val="231F20"/>
        </w:rPr>
        <w:t>Devl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277</w:t>
      </w:r>
    </w:p>
    <w:p w14:paraId="5067820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Object-Oriented Design Lab/CIS 287</w:t>
      </w:r>
    </w:p>
    <w:p w14:paraId="2DF4082E" w14:textId="77777777" w:rsidR="009E7943" w:rsidRDefault="009E7943" w:rsidP="009E7943">
      <w:pPr>
        <w:pStyle w:val="BodyText"/>
        <w:tabs>
          <w:tab w:val="left" w:pos="559"/>
        </w:tabs>
        <w:ind w:firstLine="100"/>
      </w:pPr>
      <w:r>
        <w:rPr>
          <w:color w:val="231F20"/>
        </w:rPr>
        <w:t>3</w:t>
      </w:r>
      <w:r>
        <w:rPr>
          <w:color w:val="231F20"/>
        </w:rPr>
        <w:tab/>
        <w:t>Integrative Theology</w:t>
      </w:r>
    </w:p>
    <w:p w14:paraId="05EAAB0D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16B0B923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1"/>
          <w:szCs w:val="11"/>
        </w:rPr>
      </w:pPr>
    </w:p>
    <w:p w14:paraId="14BB3C06" w14:textId="77777777" w:rsidR="009E7943" w:rsidRDefault="009E7943" w:rsidP="009E7943">
      <w:pPr>
        <w:spacing w:line="20" w:lineRule="atLeast"/>
        <w:ind w:left="115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3181E656" wp14:editId="5F6E3427">
                <wp:extent cx="107950" cy="6350"/>
                <wp:effectExtent l="6350" t="6350" r="9525" b="6350"/>
                <wp:docPr id="1952086285" name="Group 2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6350"/>
                          <a:chOff x="0" y="0"/>
                          <a:chExt cx="170" cy="10"/>
                        </a:xfrm>
                      </wpg:grpSpPr>
                      <wpg:grpSp>
                        <wpg:cNvPr id="1672045930" name="Group 226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0" cy="2"/>
                            <a:chOff x="5" y="5"/>
                            <a:chExt cx="160" cy="2"/>
                          </a:xfrm>
                        </wpg:grpSpPr>
                        <wps:wsp>
                          <wps:cNvPr id="1533430670" name="Freeform 226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0"/>
                                <a:gd name="T2" fmla="+- 0 165 5"/>
                                <a:gd name="T3" fmla="*/ T2 w 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">
                                  <a:moveTo>
                                    <a:pt x="0" y="0"/>
                                  </a:move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D1EC06" id="Group 2262" o:spid="_x0000_s1026" style="width:8.5pt;height:.5pt;mso-position-horizontal-relative:char;mso-position-vertical-relative:line" coordsize="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">
                <v:group id="Group 2263" o:spid="_x0000_s1027" style="position:absolute;left:5;top:5;width:160;height:2" coordorigin="5,5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">
                  <v:shape id="Freeform 2264" o:spid="_x0000_s1028" style="position:absolute;left:5;top:5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" path="m,l160,e" filled="f" strokecolor="#231f20" strokeweight=".5pt">
                    <v:path arrowok="t" o:connecttype="custom" o:connectlocs="0,0;160,0" o:connectangles="0,0"/>
                  </v:shape>
                </v:group>
                <w10:anchorlock/>
              </v:group>
            </w:pict>
          </mc:Fallback>
        </mc:AlternateContent>
      </w:r>
    </w:p>
    <w:p w14:paraId="6DFA7084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16</w:t>
      </w:r>
    </w:p>
    <w:p w14:paraId="3BBB7CF4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22B56001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2330C528" w14:textId="77777777" w:rsidR="009E7943" w:rsidRDefault="009E7943" w:rsidP="009E7943">
      <w:pPr>
        <w:pStyle w:val="BodyText"/>
        <w:tabs>
          <w:tab w:val="left" w:pos="559"/>
        </w:tabs>
        <w:ind w:left="560" w:right="470" w:hanging="340"/>
      </w:pPr>
      <w:r>
        <w:rPr>
          <w:color w:val="231F20"/>
        </w:rPr>
        <w:t>3</w:t>
      </w:r>
      <w:r>
        <w:rPr>
          <w:color w:val="231F20"/>
        </w:rPr>
        <w:tab/>
        <w:t>Database Management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Admin./ CIS 255</w:t>
      </w:r>
    </w:p>
    <w:p w14:paraId="21084B40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Algorithm Development Lab/CSC 223</w:t>
      </w:r>
    </w:p>
    <w:p w14:paraId="563BA72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223</w:t>
      </w:r>
    </w:p>
    <w:p w14:paraId="4989236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Numerical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Analysis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314</w:t>
      </w:r>
    </w:p>
    <w:p w14:paraId="2D2090F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Engineering/SOFT 210</w:t>
      </w:r>
    </w:p>
    <w:p w14:paraId="55655BEB" w14:textId="77777777" w:rsidR="009E7943" w:rsidRDefault="009E7943" w:rsidP="009E7943">
      <w:pPr>
        <w:pStyle w:val="BodyText"/>
        <w:tabs>
          <w:tab w:val="left" w:pos="559"/>
        </w:tabs>
        <w:ind w:left="220"/>
        <w:rPr>
          <w:rFonts w:cs="Book Antiqua"/>
        </w:rPr>
      </w:pPr>
      <w:r>
        <w:rPr>
          <w:color w:val="231F20"/>
        </w:rPr>
        <w:t>1</w:t>
      </w:r>
      <w:r>
        <w:rPr>
          <w:color w:val="231F20"/>
        </w:rPr>
        <w:tab/>
        <w:t xml:space="preserve">Physics 3: E&amp;M Lab/PHYS 215 </w:t>
      </w:r>
      <w:r>
        <w:rPr>
          <w:i/>
          <w:color w:val="231F20"/>
        </w:rPr>
        <w:t>or</w:t>
      </w:r>
    </w:p>
    <w:p w14:paraId="2C843591" w14:textId="77777777" w:rsidR="009E7943" w:rsidRDefault="009E7943" w:rsidP="009E7943">
      <w:pPr>
        <w:pStyle w:val="BodyText"/>
        <w:ind w:left="560"/>
      </w:pPr>
      <w:r>
        <w:rPr>
          <w:color w:val="231F20"/>
        </w:rPr>
        <w:t>PHYS 213</w:t>
      </w:r>
    </w:p>
    <w:p w14:paraId="6707C46E" w14:textId="77777777" w:rsidR="009E7943" w:rsidRDefault="009E7943" w:rsidP="009E7943">
      <w:pPr>
        <w:pStyle w:val="BodyText"/>
        <w:tabs>
          <w:tab w:val="left" w:pos="5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 xml:space="preserve">Physics 3: E&amp;M/PHYS 214 </w:t>
      </w:r>
      <w:r>
        <w:rPr>
          <w:i/>
          <w:color w:val="231F20"/>
        </w:rPr>
        <w:t xml:space="preserve">or </w:t>
      </w:r>
      <w:r>
        <w:rPr>
          <w:color w:val="231F20"/>
        </w:rPr>
        <w:t>PHYS 212</w:t>
      </w:r>
    </w:p>
    <w:p w14:paraId="3007981D" w14:textId="77777777" w:rsidR="009E7943" w:rsidRDefault="009E7943" w:rsidP="009E7943">
      <w:pPr>
        <w:pStyle w:val="BodyText"/>
      </w:pPr>
      <w:r>
        <w:rPr>
          <w:color w:val="231F20"/>
        </w:rPr>
        <w:t>17</w:t>
      </w:r>
    </w:p>
    <w:p w14:paraId="2E635672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169" w:space="211"/>
            <w:col w:w="3640"/>
          </w:cols>
        </w:sectPr>
      </w:pPr>
    </w:p>
    <w:p w14:paraId="33F818F3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4FE1EB55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290DF98A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JUNIOR</w:t>
      </w:r>
    </w:p>
    <w:p w14:paraId="182AFEEC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44826AC4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5"/>
        </w:rPr>
        <w:t>Web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</w:t>
      </w:r>
      <w:proofErr w:type="spellStart"/>
      <w:proofErr w:type="gramStart"/>
      <w:r>
        <w:rPr>
          <w:color w:val="231F20"/>
        </w:rPr>
        <w:t>Impl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355</w:t>
      </w:r>
    </w:p>
    <w:p w14:paraId="5A46C289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Formal Methods in </w:t>
      </w:r>
      <w:r>
        <w:rPr>
          <w:color w:val="231F20"/>
          <w:spacing w:val="-1"/>
        </w:rPr>
        <w:t>Software/CIS</w:t>
      </w:r>
      <w:r>
        <w:rPr>
          <w:color w:val="231F20"/>
        </w:rPr>
        <w:t xml:space="preserve"> 326</w:t>
      </w:r>
    </w:p>
    <w:p w14:paraId="67A1D9B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Linux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219</w:t>
      </w:r>
    </w:p>
    <w:p w14:paraId="472AE494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Applied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213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</w:rPr>
        <w:t>or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312</w:t>
      </w:r>
    </w:p>
    <w:p w14:paraId="538FCF1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Ethics/Leadership</w:t>
      </w:r>
    </w:p>
    <w:p w14:paraId="4F089094" w14:textId="77777777" w:rsidR="009E7943" w:rsidRDefault="009E7943" w:rsidP="009E7943">
      <w:pPr>
        <w:pStyle w:val="BodyText"/>
        <w:tabs>
          <w:tab w:val="left" w:pos="559"/>
        </w:tabs>
        <w:ind w:firstLine="100"/>
      </w:pPr>
      <w:r>
        <w:rPr>
          <w:color w:val="231F20"/>
        </w:rPr>
        <w:t>3</w:t>
      </w:r>
      <w:r>
        <w:rPr>
          <w:color w:val="231F20"/>
        </w:rPr>
        <w:tab/>
        <w:t>Integrative Communication</w:t>
      </w:r>
    </w:p>
    <w:p w14:paraId="169F54D6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79864BC3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1"/>
          <w:szCs w:val="11"/>
        </w:rPr>
      </w:pPr>
    </w:p>
    <w:p w14:paraId="3015769F" w14:textId="77777777" w:rsidR="009E7943" w:rsidRDefault="009E7943" w:rsidP="009E7943">
      <w:pPr>
        <w:spacing w:line="20" w:lineRule="atLeast"/>
        <w:ind w:left="115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21D39DE0" wp14:editId="4E5C6ED2">
                <wp:extent cx="107950" cy="6350"/>
                <wp:effectExtent l="6350" t="1905" r="9525" b="10795"/>
                <wp:docPr id="575950425" name="Group 2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6350"/>
                          <a:chOff x="0" y="0"/>
                          <a:chExt cx="170" cy="10"/>
                        </a:xfrm>
                      </wpg:grpSpPr>
                      <wpg:grpSp>
                        <wpg:cNvPr id="962892486" name="Group 226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0" cy="2"/>
                            <a:chOff x="5" y="5"/>
                            <a:chExt cx="160" cy="2"/>
                          </a:xfrm>
                        </wpg:grpSpPr>
                        <wps:wsp>
                          <wps:cNvPr id="127013214" name="Freeform 226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0"/>
                                <a:gd name="T2" fmla="+- 0 165 5"/>
                                <a:gd name="T3" fmla="*/ T2 w 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">
                                  <a:moveTo>
                                    <a:pt x="0" y="0"/>
                                  </a:move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57C7DF" id="Group 2259" o:spid="_x0000_s1026" style="width:8.5pt;height:.5pt;mso-position-horizontal-relative:char;mso-position-vertical-relative:line" coordsize="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">
                <v:group id="Group 2260" o:spid="_x0000_s1027" style="position:absolute;left:5;top:5;width:160;height:2" coordorigin="5,5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">
                  <v:shape id="Freeform 2261" o:spid="_x0000_s1028" style="position:absolute;left:5;top:5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" path="m,l160,e" filled="f" strokecolor="#231f20" strokeweight=".5pt">
                    <v:path arrowok="t" o:connecttype="custom" o:connectlocs="0,0;160,0" o:connectangles="0,0"/>
                  </v:shape>
                </v:group>
                <w10:anchorlock/>
              </v:group>
            </w:pict>
          </mc:Fallback>
        </mc:AlternateContent>
      </w:r>
    </w:p>
    <w:p w14:paraId="42747220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18</w:t>
      </w:r>
    </w:p>
    <w:p w14:paraId="084B1097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42C837F6" w14:textId="77777777" w:rsidR="009E7943" w:rsidRDefault="009E7943" w:rsidP="009E7943">
      <w:pPr>
        <w:ind w:left="-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1617C0AC" w14:textId="77777777" w:rsidR="009E7943" w:rsidRDefault="009E7943" w:rsidP="009E7943">
      <w:pPr>
        <w:pStyle w:val="BodyText"/>
        <w:numPr>
          <w:ilvl w:val="0"/>
          <w:numId w:val="406"/>
        </w:numPr>
        <w:tabs>
          <w:tab w:val="left" w:pos="401"/>
        </w:tabs>
        <w:ind w:left="400" w:right="802"/>
        <w:jc w:val="left"/>
      </w:pPr>
      <w:r>
        <w:rPr>
          <w:color w:val="231F20"/>
        </w:rPr>
        <w:t xml:space="preserve">Number Theory and </w:t>
      </w:r>
      <w:proofErr w:type="spellStart"/>
      <w:proofErr w:type="gramStart"/>
      <w:r>
        <w:rPr>
          <w:color w:val="231F20"/>
          <w:spacing w:val="-2"/>
        </w:rPr>
        <w:t>Cryptogr</w:t>
      </w:r>
      <w:proofErr w:type="spellEnd"/>
      <w:r>
        <w:rPr>
          <w:color w:val="231F20"/>
          <w:spacing w:val="-2"/>
        </w:rPr>
        <w:t>./</w:t>
      </w:r>
      <w:proofErr w:type="gramEnd"/>
      <w:r>
        <w:rPr>
          <w:color w:val="231F20"/>
          <w:spacing w:val="28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310</w:t>
      </w:r>
    </w:p>
    <w:p w14:paraId="284733F8" w14:textId="77777777" w:rsidR="009E7943" w:rsidRDefault="009E7943" w:rsidP="009E7943">
      <w:pPr>
        <w:pStyle w:val="BodyText"/>
        <w:tabs>
          <w:tab w:val="left" w:pos="400"/>
        </w:tabs>
        <w:ind w:left="400" w:right="191" w:hanging="34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Management/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CIS 350</w:t>
      </w:r>
    </w:p>
    <w:p w14:paraId="4EA16E62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  <w:t>Integrative Philosophy</w:t>
      </w:r>
    </w:p>
    <w:p w14:paraId="221495C5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  <w:t>Computer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Architecture/ECE</w:t>
      </w:r>
      <w:r>
        <w:rPr>
          <w:color w:val="231F20"/>
        </w:rPr>
        <w:t xml:space="preserve"> 337</w:t>
      </w:r>
    </w:p>
    <w:p w14:paraId="0AC27D30" w14:textId="77777777" w:rsidR="009E7943" w:rsidRDefault="009E7943" w:rsidP="009E7943">
      <w:pPr>
        <w:pStyle w:val="BodyText"/>
        <w:tabs>
          <w:tab w:val="left" w:pos="400"/>
        </w:tabs>
        <w:ind w:left="6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Communication</w:t>
      </w:r>
    </w:p>
    <w:p w14:paraId="62494D03" w14:textId="77777777" w:rsidR="009E7943" w:rsidRDefault="009E7943" w:rsidP="009E7943">
      <w:pPr>
        <w:pStyle w:val="BodyText"/>
        <w:tabs>
          <w:tab w:val="left" w:pos="400"/>
        </w:tabs>
        <w:ind w:left="-40" w:right="859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Seminar/ENG 380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16</w:t>
      </w:r>
    </w:p>
    <w:p w14:paraId="311C5D3C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500" w:space="40"/>
            <w:col w:w="3480"/>
          </w:cols>
        </w:sectPr>
      </w:pPr>
    </w:p>
    <w:p w14:paraId="283184EA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8"/>
          <w:szCs w:val="18"/>
        </w:rPr>
      </w:pPr>
    </w:p>
    <w:p w14:paraId="0EC4CEBE" w14:textId="77777777" w:rsidR="009E7943" w:rsidRDefault="009E7943" w:rsidP="009E7943">
      <w:pPr>
        <w:rPr>
          <w:rFonts w:ascii="Book Antiqua" w:eastAsia="Book Antiqua" w:hAnsi="Book Antiqua" w:cs="Book Antiqua"/>
          <w:sz w:val="18"/>
          <w:szCs w:val="18"/>
        </w:rPr>
        <w:sectPr w:rsidR="009E7943" w:rsidSect="00814B6E">
          <w:pgSz w:w="8640" w:h="12960"/>
          <w:pgMar w:top="1100" w:right="720" w:bottom="280" w:left="900" w:header="713" w:footer="0" w:gutter="0"/>
          <w:cols w:space="720"/>
        </w:sectPr>
      </w:pPr>
    </w:p>
    <w:p w14:paraId="2F3BF84F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SENIOR</w:t>
      </w:r>
    </w:p>
    <w:p w14:paraId="2AB1CBC3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01E2C23F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I/CIS 457</w:t>
      </w:r>
    </w:p>
    <w:p w14:paraId="7342AC8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Comparative Languages/CSC 360</w:t>
      </w:r>
    </w:p>
    <w:p w14:paraId="5FE16F04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System and Network Security/CIS 387</w:t>
      </w:r>
    </w:p>
    <w:p w14:paraId="666CD13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Global Citizenship</w:t>
      </w:r>
    </w:p>
    <w:p w14:paraId="77A3AA09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Operating Systems/CSC 330</w:t>
      </w:r>
    </w:p>
    <w:p w14:paraId="5CBF00CC" w14:textId="77777777" w:rsidR="009E7943" w:rsidRDefault="009E7943" w:rsidP="009E7943">
      <w:pPr>
        <w:pStyle w:val="BodyText"/>
        <w:tabs>
          <w:tab w:val="left" w:pos="559"/>
        </w:tabs>
        <w:ind w:right="480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Data Centric Systems/GCIS 516 18</w:t>
      </w:r>
    </w:p>
    <w:p w14:paraId="268E70BF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418812AC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1C412EA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II Lab/CIS 458</w:t>
      </w:r>
    </w:p>
    <w:p w14:paraId="0BA83C54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Distributed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390</w:t>
      </w:r>
    </w:p>
    <w:p w14:paraId="501F0CB3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Integrative English</w:t>
      </w:r>
    </w:p>
    <w:p w14:paraId="523712F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Aesthetic Reasoning</w:t>
      </w:r>
    </w:p>
    <w:p w14:paraId="25E00CD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Architecture/SOFT</w:t>
      </w:r>
      <w:r>
        <w:rPr>
          <w:color w:val="231F20"/>
        </w:rPr>
        <w:t xml:space="preserve"> 320</w:t>
      </w:r>
    </w:p>
    <w:p w14:paraId="1F5A406C" w14:textId="77777777" w:rsidR="009E7943" w:rsidRDefault="009E7943" w:rsidP="009E7943">
      <w:pPr>
        <w:pStyle w:val="BodyText"/>
        <w:tabs>
          <w:tab w:val="left" w:pos="5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Advanced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Programming/GCIS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521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or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522</w:t>
      </w:r>
    </w:p>
    <w:p w14:paraId="6466234F" w14:textId="77777777" w:rsidR="009E7943" w:rsidRDefault="009E7943" w:rsidP="009E7943">
      <w:pPr>
        <w:pStyle w:val="BodyText"/>
      </w:pPr>
      <w:r>
        <w:rPr>
          <w:color w:val="231F20"/>
        </w:rPr>
        <w:t>18</w:t>
      </w:r>
    </w:p>
    <w:p w14:paraId="3D6570C1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304" w:space="76"/>
            <w:col w:w="3640"/>
          </w:cols>
        </w:sectPr>
      </w:pPr>
    </w:p>
    <w:p w14:paraId="77A37AE5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55AE9AC7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26749A3D" w14:textId="77777777" w:rsidR="009E7943" w:rsidRDefault="009E7943" w:rsidP="009E7943">
      <w:pPr>
        <w:pStyle w:val="BodyText"/>
        <w:spacing w:before="69"/>
      </w:pPr>
      <w:r>
        <w:rPr>
          <w:color w:val="231F20"/>
          <w:spacing w:val="-3"/>
        </w:rPr>
        <w:t>GRADUATE</w:t>
      </w:r>
    </w:p>
    <w:p w14:paraId="624DD6BF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5F344D4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proofErr w:type="spellStart"/>
      <w:r>
        <w:rPr>
          <w:color w:val="231F20"/>
        </w:rPr>
        <w:t>Maint</w:t>
      </w:r>
      <w:proofErr w:type="spellEnd"/>
      <w:r>
        <w:rPr>
          <w:color w:val="231F20"/>
        </w:rPr>
        <w:t>. and Deploy/GCIS 634</w:t>
      </w:r>
    </w:p>
    <w:p w14:paraId="748497B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Interactive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Dev./GCIS</w:t>
      </w:r>
      <w:r>
        <w:rPr>
          <w:color w:val="231F20"/>
        </w:rPr>
        <w:t xml:space="preserve"> 639</w:t>
      </w:r>
    </w:p>
    <w:p w14:paraId="1DBD5745" w14:textId="77777777" w:rsidR="009E7943" w:rsidRDefault="009E7943" w:rsidP="009E7943">
      <w:pPr>
        <w:pStyle w:val="BodyText"/>
        <w:tabs>
          <w:tab w:val="left" w:pos="559"/>
        </w:tabs>
        <w:ind w:left="220" w:right="545" w:hanging="100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Scholarship Seminar/GCIS 605 9</w:t>
      </w:r>
    </w:p>
    <w:p w14:paraId="03C9BB6D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6D27F167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3064EE1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GCIS Elective</w:t>
      </w:r>
    </w:p>
    <w:p w14:paraId="2B0E8A99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GCIS Elective</w:t>
      </w:r>
    </w:p>
    <w:p w14:paraId="67E7E9CB" w14:textId="77777777" w:rsidR="009E7943" w:rsidRDefault="009E7943" w:rsidP="009E7943">
      <w:pPr>
        <w:pStyle w:val="BodyText"/>
        <w:tabs>
          <w:tab w:val="left" w:pos="559"/>
        </w:tabs>
        <w:ind w:left="220" w:right="1201" w:hanging="100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Directed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Project/GCIS</w:t>
      </w:r>
      <w:r>
        <w:rPr>
          <w:color w:val="231F20"/>
        </w:rPr>
        <w:t xml:space="preserve"> 698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9</w:t>
      </w:r>
    </w:p>
    <w:p w14:paraId="47010542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312" w:space="68"/>
            <w:col w:w="3640"/>
          </w:cols>
        </w:sectPr>
      </w:pPr>
    </w:p>
    <w:p w14:paraId="0D33A021" w14:textId="77777777" w:rsidR="009E7943" w:rsidRDefault="009E7943" w:rsidP="009E7943">
      <w:pPr>
        <w:pStyle w:val="Heading6"/>
        <w:spacing w:before="0" w:line="117" w:lineRule="exact"/>
        <w:ind w:firstLine="5522"/>
        <w:rPr>
          <w:b w:val="0"/>
          <w:bCs w:val="0"/>
        </w:rPr>
      </w:pPr>
      <w:r>
        <w:rPr>
          <w:color w:val="231F20"/>
          <w:spacing w:val="-4"/>
        </w:rPr>
        <w:t>Total</w:t>
      </w:r>
      <w:r>
        <w:rPr>
          <w:color w:val="231F20"/>
        </w:rPr>
        <w:t xml:space="preserve"> Credits: 153</w:t>
      </w:r>
    </w:p>
    <w:p w14:paraId="1092BBBA" w14:textId="77777777" w:rsidR="009E7943" w:rsidRDefault="009E7943" w:rsidP="009E7943">
      <w:pPr>
        <w:spacing w:before="7"/>
        <w:rPr>
          <w:rFonts w:ascii="Book Antiqua" w:eastAsia="Book Antiqua" w:hAnsi="Book Antiqua" w:cs="Book Antiqua"/>
          <w:b/>
          <w:bCs/>
          <w:sz w:val="23"/>
          <w:szCs w:val="23"/>
        </w:rPr>
      </w:pPr>
    </w:p>
    <w:p w14:paraId="683888B6" w14:textId="77777777" w:rsidR="009E7943" w:rsidRDefault="009E7943" w:rsidP="009E7943">
      <w:pPr>
        <w:pStyle w:val="BodyText"/>
        <w:spacing w:before="0"/>
        <w:ind w:right="146"/>
      </w:pPr>
      <w:r>
        <w:rPr>
          <w:color w:val="231F20"/>
        </w:rPr>
        <w:t xml:space="preserve">The writing and wellness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will be met in the LS </w:t>
      </w:r>
      <w:r>
        <w:rPr>
          <w:color w:val="231F20"/>
          <w:spacing w:val="-1"/>
        </w:rPr>
        <w:t>core.</w:t>
      </w:r>
      <w:r>
        <w:rPr>
          <w:color w:val="231F20"/>
        </w:rPr>
        <w:t xml:space="preserve"> Students will select courses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with that designation to meet the </w:t>
      </w:r>
      <w:r>
        <w:rPr>
          <w:color w:val="231F20"/>
          <w:spacing w:val="-1"/>
        </w:rPr>
        <w:t>requirements.</w:t>
      </w:r>
    </w:p>
    <w:p w14:paraId="5BE1AC85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</w:p>
    <w:p w14:paraId="7BA45490" w14:textId="77777777" w:rsidR="009E7943" w:rsidRDefault="009E7943" w:rsidP="009E7943">
      <w:pPr>
        <w:spacing w:before="4"/>
        <w:rPr>
          <w:rFonts w:ascii="Book Antiqua" w:eastAsia="Book Antiqua" w:hAnsi="Book Antiqua" w:cs="Book Antiqua"/>
          <w:sz w:val="13"/>
          <w:szCs w:val="13"/>
        </w:rPr>
      </w:pPr>
    </w:p>
    <w:p w14:paraId="6A4D07E1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Computer Science Minor Requirements (19 credits)</w:t>
      </w:r>
    </w:p>
    <w:p w14:paraId="28342E69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(Numerals in </w:t>
      </w:r>
      <w:r>
        <w:rPr>
          <w:rFonts w:ascii="Book Antiqua"/>
          <w:i/>
          <w:color w:val="231F20"/>
          <w:spacing w:val="-1"/>
          <w:sz w:val="16"/>
        </w:rPr>
        <w:t>front</w:t>
      </w:r>
      <w:r>
        <w:rPr>
          <w:rFonts w:ascii="Book Antiqua"/>
          <w:i/>
          <w:color w:val="231F20"/>
          <w:sz w:val="16"/>
        </w:rPr>
        <w:t xml:space="preserve"> of courses indicate </w:t>
      </w:r>
      <w:r>
        <w:rPr>
          <w:rFonts w:ascii="Book Antiqua"/>
          <w:i/>
          <w:color w:val="231F20"/>
          <w:spacing w:val="-1"/>
          <w:sz w:val="16"/>
        </w:rPr>
        <w:t>credits)</w:t>
      </w:r>
    </w:p>
    <w:p w14:paraId="74E54CA8" w14:textId="77777777" w:rsidR="009E7943" w:rsidRDefault="009E7943" w:rsidP="009E7943">
      <w:pPr>
        <w:pStyle w:val="BodyText"/>
        <w:tabs>
          <w:tab w:val="left" w:pos="559"/>
        </w:tabs>
        <w:spacing w:before="81"/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Solving and Computer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Lab/CIS 180 and CIS 181</w:t>
      </w:r>
    </w:p>
    <w:p w14:paraId="1BBAB30F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Object-Oriented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Lab/CIS 182 and CIS 183</w:t>
      </w:r>
    </w:p>
    <w:p w14:paraId="6473FAD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Algorithms/CSC 220</w:t>
      </w:r>
    </w:p>
    <w:p w14:paraId="506A493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The User Experience/CIS 239</w:t>
      </w:r>
    </w:p>
    <w:p w14:paraId="1887B7A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Mobile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Application Development I/CIS 277</w:t>
      </w:r>
    </w:p>
    <w:p w14:paraId="299D07AA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Object-Oriented Design Lab/CIS 287</w:t>
      </w:r>
    </w:p>
    <w:p w14:paraId="083BCC9E" w14:textId="77777777" w:rsidR="009E7943" w:rsidRDefault="009E7943" w:rsidP="009E7943">
      <w:pPr>
        <w:pStyle w:val="BodyText"/>
        <w:tabs>
          <w:tab w:val="left" w:pos="559"/>
        </w:tabs>
        <w:ind w:right="4016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Networks/CIS 290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19</w:t>
      </w:r>
    </w:p>
    <w:p w14:paraId="7925844A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2F51023F" w14:textId="77777777" w:rsidR="009E7943" w:rsidRDefault="009E7943" w:rsidP="009E7943">
      <w:pPr>
        <w:spacing w:before="5"/>
        <w:rPr>
          <w:rFonts w:ascii="Book Antiqua" w:eastAsia="Book Antiqua" w:hAnsi="Book Antiqua" w:cs="Book Antiqua"/>
          <w:sz w:val="21"/>
          <w:szCs w:val="21"/>
        </w:rPr>
      </w:pPr>
    </w:p>
    <w:p w14:paraId="51CFEC00" w14:textId="77777777" w:rsidR="009E7943" w:rsidRDefault="009E7943" w:rsidP="009E7943">
      <w:pPr>
        <w:spacing w:line="20" w:lineRule="atLeast"/>
        <w:ind w:left="110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4B143CF7" wp14:editId="62739EEE">
                <wp:extent cx="4318000" cy="12700"/>
                <wp:effectExtent l="3175" t="5715" r="3175" b="635"/>
                <wp:docPr id="1094562500" name="Group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0" cy="12700"/>
                          <a:chOff x="0" y="0"/>
                          <a:chExt cx="6800" cy="20"/>
                        </a:xfrm>
                      </wpg:grpSpPr>
                      <wpg:grpSp>
                        <wpg:cNvPr id="355176060" name="Group 225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780" cy="2"/>
                            <a:chOff x="10" y="10"/>
                            <a:chExt cx="6780" cy="2"/>
                          </a:xfrm>
                        </wpg:grpSpPr>
                        <wps:wsp>
                          <wps:cNvPr id="1451925231" name="Freeform 225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7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780"/>
                                <a:gd name="T2" fmla="+- 0 6790 10"/>
                                <a:gd name="T3" fmla="*/ T2 w 6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80">
                                  <a:moveTo>
                                    <a:pt x="0" y="0"/>
                                  </a:moveTo>
                                  <a:lnTo>
                                    <a:pt x="67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D20A79" id="Group 2256" o:spid="_x0000_s1026" style="width:340pt;height:1pt;mso-position-horizontal-relative:char;mso-position-vertical-relative:line" coordsize="6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">
                <v:group id="Group 2257" o:spid="_x0000_s1027" style="position:absolute;left:10;top:10;width:6780;height:2" coordorigin="10,10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">
                  <v:shape id="Freeform 2258" o:spid="_x0000_s1028" style="position:absolute;left:10;top:1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" path="m,l6780,e" filled="f" strokecolor="#231f20" strokeweight="1pt">
                    <v:path arrowok="t" o:connecttype="custom" o:connectlocs="0,0;6780,0" o:connectangles="0,0"/>
                  </v:shape>
                </v:group>
                <w10:anchorlock/>
              </v:group>
            </w:pict>
          </mc:Fallback>
        </mc:AlternateContent>
      </w:r>
    </w:p>
    <w:p w14:paraId="309D8FEC" w14:textId="77777777" w:rsidR="009E7943" w:rsidRDefault="009E7943" w:rsidP="009E7943">
      <w:pPr>
        <w:spacing w:before="1"/>
        <w:ind w:left="1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COURSE DESCRIPTIONS</w:t>
      </w:r>
    </w:p>
    <w:p w14:paraId="27A714FF" w14:textId="77777777" w:rsidR="009E7943" w:rsidRDefault="009E7943" w:rsidP="009E7943">
      <w:pPr>
        <w:spacing w:line="20" w:lineRule="atLeast"/>
        <w:ind w:left="110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08A4EA14" wp14:editId="39B4BE08">
                <wp:extent cx="4318000" cy="12700"/>
                <wp:effectExtent l="3175" t="7620" r="3175" b="8255"/>
                <wp:docPr id="1117504546" name="Group 2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0" cy="12700"/>
                          <a:chOff x="0" y="0"/>
                          <a:chExt cx="6800" cy="20"/>
                        </a:xfrm>
                      </wpg:grpSpPr>
                      <wpg:grpSp>
                        <wpg:cNvPr id="1513268983" name="Group 225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780" cy="2"/>
                            <a:chOff x="10" y="10"/>
                            <a:chExt cx="6780" cy="2"/>
                          </a:xfrm>
                        </wpg:grpSpPr>
                        <wps:wsp>
                          <wps:cNvPr id="371176901" name="Freeform 225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7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780"/>
                                <a:gd name="T2" fmla="+- 0 6790 10"/>
                                <a:gd name="T3" fmla="*/ T2 w 6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80">
                                  <a:moveTo>
                                    <a:pt x="0" y="0"/>
                                  </a:moveTo>
                                  <a:lnTo>
                                    <a:pt x="67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237B15" id="Group 2253" o:spid="_x0000_s1026" style="width:340pt;height:1pt;mso-position-horizontal-relative:char;mso-position-vertical-relative:line" coordsize="6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">
                <v:group id="Group 2254" o:spid="_x0000_s1027" style="position:absolute;left:10;top:10;width:6780;height:2" coordorigin="10,10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xdQ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">
                  <v:shape id="Freeform 2255" o:spid="_x0000_s1028" style="position:absolute;left:10;top:1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" path="m,l6780,e" filled="f" strokecolor="#231f20" strokeweight="1pt">
                    <v:path arrowok="t" o:connecttype="custom" o:connectlocs="0,0;6780,0" o:connectangles="0,0"/>
                  </v:shape>
                </v:group>
                <w10:anchorlock/>
              </v:group>
            </w:pict>
          </mc:Fallback>
        </mc:AlternateContent>
      </w:r>
    </w:p>
    <w:p w14:paraId="4FDD4052" w14:textId="77777777" w:rsidR="009E7943" w:rsidRDefault="009E7943" w:rsidP="009E7943">
      <w:pPr>
        <w:pStyle w:val="Heading6"/>
        <w:spacing w:before="166"/>
        <w:rPr>
          <w:b w:val="0"/>
          <w:bCs w:val="0"/>
        </w:rPr>
      </w:pPr>
      <w:r>
        <w:rPr>
          <w:color w:val="231F20"/>
        </w:rPr>
        <w:t>CSC 220: Data Structures and Algorithms</w:t>
      </w:r>
    </w:p>
    <w:p w14:paraId="75F960C7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An in-depth </w:t>
      </w:r>
      <w:r>
        <w:rPr>
          <w:color w:val="231F20"/>
          <w:spacing w:val="-1"/>
        </w:rPr>
        <w:t>programming-based</w:t>
      </w:r>
      <w:r>
        <w:rPr>
          <w:color w:val="231F20"/>
        </w:rPr>
        <w:t xml:space="preserve"> study of 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 of algorithms for their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manipulation.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Arrays, tables, stacks, queues, </w:t>
      </w:r>
      <w:r>
        <w:rPr>
          <w:color w:val="231F20"/>
          <w:spacing w:val="-1"/>
        </w:rPr>
        <w:t>trees,</w:t>
      </w:r>
      <w:r>
        <w:rPr>
          <w:color w:val="231F20"/>
        </w:rPr>
        <w:t xml:space="preserve"> linked lists, sorting, </w:t>
      </w:r>
      <w:proofErr w:type="gramStart"/>
      <w:r>
        <w:rPr>
          <w:color w:val="231F20"/>
          <w:spacing w:val="-1"/>
        </w:rPr>
        <w:t>searching</w:t>
      </w:r>
      <w:proofErr w:type="gramEnd"/>
      <w:r>
        <w:rPr>
          <w:color w:val="231F20"/>
        </w:rPr>
        <w:t xml:space="preserve"> and hashing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topics </w:t>
      </w:r>
      <w:r>
        <w:rPr>
          <w:color w:val="231F20"/>
          <w:spacing w:val="-1"/>
        </w:rPr>
        <w:t>considered.</w:t>
      </w:r>
    </w:p>
    <w:p w14:paraId="7B02AE12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182 and CIS 183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30DCEB71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CSC 223: Algorithm Development Lab</w:t>
      </w:r>
    </w:p>
    <w:p w14:paraId="26410E1E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 xml:space="preserve">This course </w:t>
      </w:r>
      <w:r>
        <w:rPr>
          <w:color w:val="231F20"/>
          <w:spacing w:val="-1"/>
        </w:rPr>
        <w:t>provides</w:t>
      </w:r>
      <w:r>
        <w:rPr>
          <w:color w:val="231F20"/>
        </w:rPr>
        <w:t xml:space="preserve"> a closer analysis of algorithms </w:t>
      </w:r>
      <w:r>
        <w:rPr>
          <w:color w:val="231F20"/>
          <w:spacing w:val="-1"/>
        </w:rPr>
        <w:t>introduced</w:t>
      </w:r>
      <w:r>
        <w:rPr>
          <w:color w:val="231F20"/>
        </w:rPr>
        <w:t xml:space="preserve"> in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223 and gives 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student an opportunity to implement the algorithms in computer code. Fundamental techniques, </w:t>
      </w:r>
      <w:r>
        <w:rPr>
          <w:color w:val="231F20"/>
          <w:spacing w:val="-1"/>
        </w:rPr>
        <w:t>searching,</w:t>
      </w:r>
      <w:r>
        <w:rPr>
          <w:color w:val="231F20"/>
        </w:rPr>
        <w:t xml:space="preserve"> sorting, </w:t>
      </w:r>
      <w:r>
        <w:rPr>
          <w:color w:val="231F20"/>
          <w:spacing w:val="-1"/>
        </w:rPr>
        <w:t>tree,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graph</w:t>
      </w:r>
      <w:proofErr w:type="gramEnd"/>
      <w:r>
        <w:rPr>
          <w:color w:val="231F20"/>
        </w:rPr>
        <w:t xml:space="preserve"> and backtracking algorithms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covered.</w:t>
      </w:r>
    </w:p>
    <w:p w14:paraId="28C753FD" w14:textId="77777777" w:rsidR="009E7943" w:rsidRDefault="009E7943" w:rsidP="009E7943">
      <w:pPr>
        <w:pStyle w:val="BodyText"/>
      </w:pPr>
      <w:r>
        <w:rPr>
          <w:color w:val="231F20"/>
          <w:spacing w:val="-1"/>
        </w:rPr>
        <w:t>Corequisite</w:t>
      </w:r>
      <w:r>
        <w:rPr>
          <w:color w:val="231F20"/>
        </w:rPr>
        <w:t xml:space="preserve"> or </w:t>
      </w:r>
      <w:r>
        <w:rPr>
          <w:color w:val="231F20"/>
          <w:spacing w:val="-1"/>
        </w:rPr>
        <w:t>Prerequisite: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223</w:t>
      </w:r>
    </w:p>
    <w:p w14:paraId="01EDE881" w14:textId="77777777" w:rsidR="009E7943" w:rsidRDefault="009E7943" w:rsidP="009E7943">
      <w:pPr>
        <w:tabs>
          <w:tab w:val="left" w:pos="5810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CSC 220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1 </w:t>
      </w:r>
      <w:r>
        <w:rPr>
          <w:rFonts w:ascii="Book Antiqua"/>
          <w:i/>
          <w:color w:val="231F20"/>
          <w:spacing w:val="-1"/>
          <w:sz w:val="16"/>
        </w:rPr>
        <w:t>credit,</w:t>
      </w:r>
      <w:r>
        <w:rPr>
          <w:rFonts w:ascii="Book Antiqua"/>
          <w:i/>
          <w:color w:val="231F20"/>
          <w:sz w:val="16"/>
        </w:rPr>
        <w:t xml:space="preserve"> Spring</w:t>
      </w:r>
    </w:p>
    <w:p w14:paraId="1EFD5D4E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CSC 320: Analysis and Design of Algorithms</w:t>
      </w:r>
    </w:p>
    <w:p w14:paraId="78F134E7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</w:rPr>
        <w:t xml:space="preserve">Focusing on the study of the design, analysis, and complexity of algorithms, fundamental techniques, </w:t>
      </w:r>
      <w:r>
        <w:rPr>
          <w:color w:val="231F20"/>
          <w:spacing w:val="-1"/>
        </w:rPr>
        <w:t>searching,</w:t>
      </w:r>
      <w:r>
        <w:rPr>
          <w:color w:val="231F20"/>
        </w:rPr>
        <w:t xml:space="preserve"> sorting and </w:t>
      </w:r>
      <w:r>
        <w:rPr>
          <w:color w:val="231F20"/>
          <w:spacing w:val="-1"/>
        </w:rPr>
        <w:t>order</w:t>
      </w:r>
      <w:r>
        <w:rPr>
          <w:color w:val="231F20"/>
        </w:rPr>
        <w:t xml:space="preserve"> statistics, and basic graph algorithms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reviewed.</w:t>
      </w:r>
    </w:p>
    <w:p w14:paraId="58878245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619D70C0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8"/>
          <w:szCs w:val="18"/>
        </w:rPr>
      </w:pPr>
    </w:p>
    <w:p w14:paraId="6FFB4DDD" w14:textId="77777777" w:rsidR="009E7943" w:rsidRDefault="009E7943" w:rsidP="009E7943">
      <w:pPr>
        <w:pStyle w:val="BodyText"/>
        <w:spacing w:before="69"/>
        <w:ind w:right="564"/>
      </w:pPr>
      <w:r>
        <w:rPr>
          <w:color w:val="231F20"/>
        </w:rPr>
        <w:t xml:space="preserve">The course </w:t>
      </w:r>
      <w:r>
        <w:rPr>
          <w:color w:val="231F20"/>
          <w:spacing w:val="-1"/>
        </w:rPr>
        <w:t>introduces</w:t>
      </w:r>
      <w:r>
        <w:rPr>
          <w:color w:val="231F20"/>
        </w:rPr>
        <w:t xml:space="preserve"> the ideas of time and space </w:t>
      </w:r>
      <w:r>
        <w:rPr>
          <w:color w:val="231F20"/>
          <w:spacing w:val="-2"/>
        </w:rPr>
        <w:t>complexity.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Emphasis</w:t>
      </w:r>
      <w:proofErr w:type="gramEnd"/>
      <w:r>
        <w:rPr>
          <w:color w:val="231F20"/>
        </w:rPr>
        <w:t xml:space="preserve"> is on </w:t>
      </w:r>
      <w:r>
        <w:rPr>
          <w:color w:val="231F20"/>
          <w:spacing w:val="-1"/>
        </w:rPr>
        <w:t>providing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student with a firm </w:t>
      </w:r>
      <w:r>
        <w:rPr>
          <w:color w:val="231F20"/>
          <w:spacing w:val="-1"/>
        </w:rPr>
        <w:t xml:space="preserve">background </w:t>
      </w:r>
      <w:r>
        <w:rPr>
          <w:color w:val="231F20"/>
        </w:rPr>
        <w:t>to be used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further study of algorithms using</w:t>
      </w:r>
      <w:r>
        <w:rPr>
          <w:color w:val="231F20"/>
          <w:spacing w:val="-1"/>
        </w:rPr>
        <w:t xml:space="preserve"> more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advanced techniques.</w:t>
      </w:r>
    </w:p>
    <w:p w14:paraId="16E70881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CSC 220 and </w:t>
      </w:r>
      <w:r>
        <w:rPr>
          <w:rFonts w:ascii="Book Antiqua"/>
          <w:color w:val="231F20"/>
          <w:spacing w:val="-3"/>
          <w:sz w:val="16"/>
        </w:rPr>
        <w:t>MATH</w:t>
      </w:r>
      <w:r>
        <w:rPr>
          <w:rFonts w:ascii="Book Antiqua"/>
          <w:color w:val="231F20"/>
          <w:sz w:val="16"/>
        </w:rPr>
        <w:t xml:space="preserve"> 222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383E0206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CSC 325: Formal Languages and Automata</w:t>
      </w:r>
    </w:p>
    <w:p w14:paraId="3DE06CC2" w14:textId="77777777" w:rsidR="009E7943" w:rsidRDefault="009E7943" w:rsidP="009E7943">
      <w:pPr>
        <w:pStyle w:val="BodyText"/>
        <w:spacing w:before="4"/>
        <w:ind w:right="127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course </w:t>
      </w:r>
      <w:r>
        <w:rPr>
          <w:color w:val="231F20"/>
          <w:spacing w:val="-1"/>
        </w:rPr>
        <w:t xml:space="preserve">presents </w:t>
      </w:r>
      <w:proofErr w:type="gramStart"/>
      <w:r>
        <w:rPr>
          <w:color w:val="231F20"/>
        </w:rPr>
        <w:t>the abstract</w:t>
      </w:r>
      <w:proofErr w:type="gramEnd"/>
      <w:r>
        <w:rPr>
          <w:color w:val="231F20"/>
        </w:rPr>
        <w:t xml:space="preserve"> models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computers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(finite automata, pushdown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automata,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3"/>
        </w:rPr>
        <w:t>Turing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machines)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language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"/>
        </w:rPr>
        <w:t xml:space="preserve"> recognize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(regular,</w:t>
      </w:r>
      <w:r>
        <w:rPr>
          <w:color w:val="231F20"/>
          <w:spacing w:val="-1"/>
        </w:rPr>
        <w:t xml:space="preserve"> context-free,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spacing w:val="-1"/>
        </w:rPr>
        <w:t>recursively</w:t>
      </w:r>
      <w:r>
        <w:rPr>
          <w:color w:val="231F20"/>
        </w:rPr>
        <w:t xml:space="preserve"> enumerable). </w:t>
      </w:r>
      <w:r>
        <w:rPr>
          <w:color w:val="231F20"/>
          <w:spacing w:val="-3"/>
        </w:rPr>
        <w:t>Topics</w:t>
      </w:r>
      <w:r>
        <w:rPr>
          <w:color w:val="231F20"/>
        </w:rPr>
        <w:t xml:space="preserve"> include </w:t>
      </w:r>
      <w:r>
        <w:rPr>
          <w:color w:val="231F20"/>
          <w:spacing w:val="-3"/>
        </w:rPr>
        <w:t>Turing</w:t>
      </w:r>
      <w:r>
        <w:rPr>
          <w:color w:val="231F20"/>
        </w:rPr>
        <w:t xml:space="preserve"> machines, </w:t>
      </w:r>
      <w:r>
        <w:rPr>
          <w:color w:val="231F20"/>
          <w:spacing w:val="-1"/>
        </w:rPr>
        <w:t>recursive</w:t>
      </w:r>
      <w:r>
        <w:rPr>
          <w:color w:val="231F20"/>
        </w:rPr>
        <w:t xml:space="preserve"> functions, </w:t>
      </w:r>
      <w:r>
        <w:rPr>
          <w:color w:val="231F20"/>
          <w:spacing w:val="-1"/>
        </w:rPr>
        <w:t>Church’s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 xml:space="preserve">thesis, </w:t>
      </w:r>
      <w:r>
        <w:rPr>
          <w:color w:val="231F20"/>
          <w:spacing w:val="-2"/>
        </w:rPr>
        <w:t>undecidability,</w:t>
      </w:r>
      <w:r>
        <w:rPr>
          <w:color w:val="231F20"/>
        </w:rPr>
        <w:t xml:space="preserve"> and the halting </w:t>
      </w:r>
      <w:r>
        <w:rPr>
          <w:color w:val="231F20"/>
          <w:spacing w:val="-1"/>
        </w:rPr>
        <w:t>problem.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Applications of these models to compiler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 xml:space="preserve">design, algorithms, and complexity theory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also </w:t>
      </w:r>
      <w:r>
        <w:rPr>
          <w:color w:val="231F20"/>
          <w:spacing w:val="-1"/>
        </w:rPr>
        <w:t>presented.</w:t>
      </w:r>
    </w:p>
    <w:p w14:paraId="65B91A60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CSC 220 and </w:t>
      </w:r>
      <w:r>
        <w:rPr>
          <w:rFonts w:ascii="Book Antiqua"/>
          <w:color w:val="231F20"/>
          <w:spacing w:val="-3"/>
          <w:sz w:val="16"/>
        </w:rPr>
        <w:t>MATH</w:t>
      </w:r>
      <w:r>
        <w:rPr>
          <w:rFonts w:ascii="Book Antiqua"/>
          <w:color w:val="231F20"/>
          <w:sz w:val="16"/>
        </w:rPr>
        <w:t xml:space="preserve"> 222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0935D528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CSC 330: Operating Systems</w:t>
      </w:r>
    </w:p>
    <w:p w14:paraId="713F11CE" w14:textId="77777777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An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the study of operating systems. </w:t>
      </w:r>
      <w:r>
        <w:rPr>
          <w:color w:val="231F20"/>
          <w:spacing w:val="-3"/>
        </w:rPr>
        <w:t>Topics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covered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>include: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 xml:space="preserve">manipulation and </w:t>
      </w:r>
      <w:r>
        <w:rPr>
          <w:color w:val="231F20"/>
          <w:spacing w:val="-1"/>
        </w:rPr>
        <w:t>synchronization,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processor</w:t>
      </w:r>
      <w:r>
        <w:rPr>
          <w:color w:val="231F20"/>
        </w:rPr>
        <w:t xml:space="preserve"> management, storage management, </w:t>
      </w:r>
      <w:r>
        <w:rPr>
          <w:color w:val="231F20"/>
          <w:spacing w:val="-2"/>
        </w:rPr>
        <w:t>security,</w:t>
      </w:r>
      <w:r>
        <w:rPr>
          <w:color w:val="231F20"/>
        </w:rPr>
        <w:t xml:space="preserve"> I/O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systems,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distributed system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concepts.</w:t>
      </w:r>
    </w:p>
    <w:p w14:paraId="1B9B0778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CSC 220 and CIS 219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257A5558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CSC 360: Comparative Languages</w:t>
      </w:r>
    </w:p>
    <w:p w14:paraId="6128E722" w14:textId="77777777" w:rsidR="009E7943" w:rsidRDefault="009E7943" w:rsidP="009E7943">
      <w:pPr>
        <w:pStyle w:val="BodyText"/>
        <w:spacing w:before="4"/>
        <w:ind w:right="330"/>
        <w:jc w:val="both"/>
      </w:pPr>
      <w:r>
        <w:rPr>
          <w:color w:val="231F20"/>
        </w:rPr>
        <w:t xml:space="preserve">An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modern computing concepts and computational models as embodied in </w:t>
      </w:r>
      <w:proofErr w:type="gramStart"/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number of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</w:rPr>
        <w:t xml:space="preserve"> classes of languages. The course includes an </w:t>
      </w: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(1) function-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based languages such as ML. </w:t>
      </w:r>
      <w:r>
        <w:rPr>
          <w:color w:val="231F20"/>
          <w:spacing w:val="-5"/>
        </w:rPr>
        <w:t>LISP,</w:t>
      </w:r>
      <w:r>
        <w:rPr>
          <w:color w:val="231F20"/>
        </w:rPr>
        <w:t xml:space="preserve"> Scheme; (2) logic-based languages such as </w:t>
      </w:r>
      <w:r>
        <w:rPr>
          <w:color w:val="231F20"/>
          <w:spacing w:val="-1"/>
        </w:rPr>
        <w:t>Prolog,</w:t>
      </w:r>
      <w:r>
        <w:rPr>
          <w:color w:val="231F20"/>
        </w:rPr>
        <w:t xml:space="preserve"> </w:t>
      </w:r>
      <w:proofErr w:type="spellStart"/>
      <w:r>
        <w:rPr>
          <w:color w:val="231F20"/>
        </w:rPr>
        <w:t>Parlog</w:t>
      </w:r>
      <w:proofErr w:type="spellEnd"/>
      <w:r>
        <w:rPr>
          <w:color w:val="231F20"/>
        </w:rPr>
        <w:t>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Strand, OPS; and (3) object-oriented languages such as </w:t>
      </w:r>
      <w:r>
        <w:rPr>
          <w:color w:val="231F20"/>
          <w:spacing w:val="-8"/>
        </w:rPr>
        <w:t>JAVA,</w:t>
      </w:r>
      <w:r>
        <w:rPr>
          <w:color w:val="231F20"/>
        </w:rPr>
        <w:t xml:space="preserve"> Smalltalk, </w:t>
      </w:r>
      <w:r>
        <w:rPr>
          <w:color w:val="231F20"/>
          <w:spacing w:val="-1"/>
        </w:rPr>
        <w:t>Eiffel.</w:t>
      </w:r>
    </w:p>
    <w:p w14:paraId="7937FF34" w14:textId="77777777" w:rsidR="009E7943" w:rsidRDefault="009E7943" w:rsidP="009E7943">
      <w:pPr>
        <w:tabs>
          <w:tab w:val="left" w:pos="5944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277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credits,</w:t>
      </w:r>
      <w:r>
        <w:rPr>
          <w:rFonts w:ascii="Book Antiqua"/>
          <w:i/>
          <w:color w:val="231F20"/>
          <w:sz w:val="16"/>
        </w:rPr>
        <w:t xml:space="preserve"> Fall</w:t>
      </w:r>
    </w:p>
    <w:p w14:paraId="744677C1" w14:textId="77777777" w:rsidR="009E7943" w:rsidRDefault="009E7943" w:rsidP="009E7943">
      <w:pPr>
        <w:pStyle w:val="Heading6"/>
        <w:rPr>
          <w:b w:val="0"/>
          <w:bCs w:val="0"/>
        </w:rPr>
      </w:pPr>
      <w:r>
        <w:rPr>
          <w:color w:val="231F20"/>
        </w:rPr>
        <w:t>CSC 370: Compilers and Language Design</w:t>
      </w:r>
    </w:p>
    <w:p w14:paraId="4E6D2FB5" w14:textId="77777777" w:rsidR="009E7943" w:rsidRDefault="009E7943" w:rsidP="009E7943">
      <w:pPr>
        <w:pStyle w:val="BodyText"/>
        <w:spacing w:before="4"/>
        <w:ind w:right="294"/>
      </w:pPr>
      <w:r>
        <w:rPr>
          <w:color w:val="231F20"/>
          <w:spacing w:val="-1"/>
        </w:rPr>
        <w:t>Introduction</w:t>
      </w:r>
      <w:r>
        <w:rPr>
          <w:color w:val="231F20"/>
        </w:rPr>
        <w:t xml:space="preserve"> to the basic concepts of compiler design and implementation </w:t>
      </w:r>
      <w:proofErr w:type="gramStart"/>
      <w:r>
        <w:rPr>
          <w:color w:val="231F20"/>
        </w:rPr>
        <w:t>including:</w:t>
      </w:r>
      <w:proofErr w:type="gramEnd"/>
      <w:r>
        <w:rPr>
          <w:color w:val="231F20"/>
        </w:rPr>
        <w:t xml:space="preserve"> lexical,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syntactic, semantic analysis, and </w:t>
      </w:r>
      <w:r>
        <w:rPr>
          <w:color w:val="231F20"/>
          <w:spacing w:val="-1"/>
        </w:rPr>
        <w:t>target</w:t>
      </w:r>
      <w:r>
        <w:rPr>
          <w:color w:val="231F20"/>
        </w:rPr>
        <w:t xml:space="preserve"> code generation. </w:t>
      </w:r>
      <w:r>
        <w:rPr>
          <w:color w:val="231F20"/>
          <w:spacing w:val="-3"/>
        </w:rPr>
        <w:t>Topics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</w:rPr>
        <w:t xml:space="preserve"> an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 xml:space="preserve">implementation point of </w:t>
      </w:r>
      <w:r>
        <w:rPr>
          <w:color w:val="231F20"/>
          <w:spacing w:val="-3"/>
        </w:rPr>
        <w:t>view.</w:t>
      </w:r>
    </w:p>
    <w:p w14:paraId="4DCC11B0" w14:textId="77777777" w:rsidR="009E7943" w:rsidRDefault="009E7943" w:rsidP="009E7943">
      <w:pPr>
        <w:tabs>
          <w:tab w:val="left" w:pos="6273"/>
        </w:tabs>
        <w:spacing w:before="1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1"/>
          <w:sz w:val="16"/>
        </w:rPr>
        <w:t>Prerequisite:</w:t>
      </w:r>
      <w:r>
        <w:rPr>
          <w:rFonts w:ascii="Book Antiqua"/>
          <w:color w:val="231F20"/>
          <w:sz w:val="16"/>
        </w:rPr>
        <w:t xml:space="preserve"> CIS 219</w:t>
      </w:r>
      <w:r>
        <w:rPr>
          <w:rFonts w:ascii="Book Antiqua"/>
          <w:color w:val="231F20"/>
          <w:sz w:val="16"/>
        </w:rPr>
        <w:tab/>
      </w:r>
      <w:r>
        <w:rPr>
          <w:rFonts w:ascii="Book Antiqua"/>
          <w:i/>
          <w:color w:val="231F20"/>
          <w:sz w:val="16"/>
        </w:rPr>
        <w:t xml:space="preserve">3 </w:t>
      </w:r>
      <w:r>
        <w:rPr>
          <w:rFonts w:ascii="Book Antiqua"/>
          <w:i/>
          <w:color w:val="231F20"/>
          <w:spacing w:val="-1"/>
          <w:sz w:val="16"/>
        </w:rPr>
        <w:t>credits</w:t>
      </w:r>
    </w:p>
    <w:p w14:paraId="28CF6C19" w14:textId="77777777" w:rsidR="009E7943" w:rsidRDefault="009E7943" w:rsidP="009E7943">
      <w:pPr>
        <w:rPr>
          <w:rFonts w:ascii="Book Antiqua" w:eastAsia="Book Antiqua" w:hAnsi="Book Antiqua" w:cs="Book Antiqua"/>
          <w:i/>
          <w:sz w:val="20"/>
          <w:szCs w:val="20"/>
        </w:rPr>
      </w:pPr>
    </w:p>
    <w:p w14:paraId="3872C8C9" w14:textId="77777777" w:rsidR="009E7943" w:rsidRDefault="009E7943" w:rsidP="009E7943">
      <w:pPr>
        <w:spacing w:before="6"/>
        <w:rPr>
          <w:rFonts w:ascii="Book Antiqua" w:eastAsia="Book Antiqua" w:hAnsi="Book Antiqua" w:cs="Book Antiqua"/>
          <w:i/>
          <w:sz w:val="23"/>
          <w:szCs w:val="23"/>
        </w:rPr>
      </w:pPr>
    </w:p>
    <w:p w14:paraId="268D885C" w14:textId="77777777" w:rsidR="009E7943" w:rsidRDefault="009E7943" w:rsidP="009E7943">
      <w:pPr>
        <w:spacing w:line="20" w:lineRule="atLeast"/>
        <w:ind w:left="110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65EB1EA8" wp14:editId="08040680">
                <wp:extent cx="4318000" cy="12700"/>
                <wp:effectExtent l="3175" t="5715" r="3175" b="635"/>
                <wp:docPr id="982852524" name="Group 2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0" cy="12700"/>
                          <a:chOff x="0" y="0"/>
                          <a:chExt cx="6800" cy="20"/>
                        </a:xfrm>
                      </wpg:grpSpPr>
                      <wpg:grpSp>
                        <wpg:cNvPr id="1745919476" name="Group 225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780" cy="2"/>
                            <a:chOff x="10" y="10"/>
                            <a:chExt cx="6780" cy="2"/>
                          </a:xfrm>
                        </wpg:grpSpPr>
                        <wps:wsp>
                          <wps:cNvPr id="1044241547" name="Freeform 225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7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780"/>
                                <a:gd name="T2" fmla="+- 0 6790 10"/>
                                <a:gd name="T3" fmla="*/ T2 w 67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80">
                                  <a:moveTo>
                                    <a:pt x="0" y="0"/>
                                  </a:moveTo>
                                  <a:lnTo>
                                    <a:pt x="678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33C1C7" id="Group 2250" o:spid="_x0000_s1026" style="width:340pt;height:1pt;mso-position-horizontal-relative:char;mso-position-vertical-relative:line" coordsize="6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">
                <v:group id="Group 2251" o:spid="_x0000_s1027" style="position:absolute;left:10;top:10;width:6780;height:2" coordorigin="10,10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">
                  <v:shape id="Freeform 2252" o:spid="_x0000_s1028" style="position:absolute;left:10;top:1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" path="m,l6780,e" filled="f" strokecolor="#231f20" strokeweight="1pt">
                    <v:path arrowok="t" o:connecttype="custom" o:connectlocs="0,0;6780,0" o:connectangles="0,0"/>
                  </v:shape>
                </v:group>
                <w10:anchorlock/>
              </v:group>
            </w:pict>
          </mc:Fallback>
        </mc:AlternateContent>
      </w:r>
    </w:p>
    <w:p w14:paraId="1EB4F3E3" w14:textId="77777777" w:rsidR="009E7943" w:rsidRDefault="009E7943" w:rsidP="009E7943">
      <w:pPr>
        <w:spacing w:line="269" w:lineRule="exact"/>
        <w:ind w:left="1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/>
          <w:b/>
          <w:color w:val="231F20"/>
          <w:sz w:val="24"/>
        </w:rPr>
        <w:t xml:space="preserve">COMPUTER </w:t>
      </w:r>
      <w:r>
        <w:rPr>
          <w:rFonts w:ascii="Book Antiqua"/>
          <w:b/>
          <w:color w:val="231F20"/>
          <w:spacing w:val="-2"/>
          <w:sz w:val="24"/>
        </w:rPr>
        <w:t>SCIENCE-SOFTWARE</w:t>
      </w:r>
      <w:r>
        <w:rPr>
          <w:rFonts w:ascii="Book Antiqua"/>
          <w:b/>
          <w:color w:val="231F20"/>
          <w:sz w:val="24"/>
        </w:rPr>
        <w:t xml:space="preserve"> ENGINEERING</w:t>
      </w:r>
    </w:p>
    <w:p w14:paraId="1EFD035D" w14:textId="77777777" w:rsidR="009E7943" w:rsidRDefault="009E7943" w:rsidP="009E7943">
      <w:pPr>
        <w:tabs>
          <w:tab w:val="left" w:pos="6899"/>
        </w:tabs>
        <w:spacing w:line="275" w:lineRule="exact"/>
        <w:ind w:left="1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/>
          <w:b/>
          <w:color w:val="231F20"/>
          <w:sz w:val="24"/>
          <w:u w:val="single" w:color="231F20"/>
        </w:rPr>
        <w:t>DUAL</w:t>
      </w:r>
      <w:r>
        <w:rPr>
          <w:rFonts w:ascii="Book Antiqua"/>
          <w:b/>
          <w:color w:val="231F20"/>
          <w:spacing w:val="-5"/>
          <w:sz w:val="24"/>
          <w:u w:val="single" w:color="231F20"/>
        </w:rPr>
        <w:t xml:space="preserve"> </w:t>
      </w:r>
      <w:r>
        <w:rPr>
          <w:rFonts w:ascii="Book Antiqua"/>
          <w:b/>
          <w:color w:val="231F20"/>
          <w:sz w:val="24"/>
          <w:u w:val="single" w:color="231F20"/>
        </w:rPr>
        <w:t xml:space="preserve">DEGREE (CS-SE) </w:t>
      </w:r>
      <w:r>
        <w:rPr>
          <w:rFonts w:ascii="Book Antiqua"/>
          <w:b/>
          <w:color w:val="231F20"/>
          <w:sz w:val="24"/>
          <w:u w:val="single" w:color="231F20"/>
        </w:rPr>
        <w:tab/>
      </w:r>
    </w:p>
    <w:p w14:paraId="6B76CD97" w14:textId="77777777" w:rsidR="009E7943" w:rsidRDefault="009E7943" w:rsidP="009E7943">
      <w:pPr>
        <w:pStyle w:val="BodyText"/>
        <w:spacing w:before="102"/>
        <w:ind w:right="146"/>
      </w:pPr>
      <w:r>
        <w:rPr>
          <w:color w:val="231F20"/>
        </w:rPr>
        <w:t xml:space="preserve">Computer Science and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 </w:t>
      </w:r>
      <w:r>
        <w:rPr>
          <w:color w:val="231F20"/>
          <w:spacing w:val="-1"/>
        </w:rPr>
        <w:t>are</w:t>
      </w:r>
      <w:r>
        <w:rPr>
          <w:color w:val="231F20"/>
        </w:rPr>
        <w:t xml:space="preserve"> closely </w:t>
      </w:r>
      <w:r>
        <w:rPr>
          <w:color w:val="231F20"/>
          <w:spacing w:val="-1"/>
        </w:rPr>
        <w:t>related</w:t>
      </w:r>
      <w:r>
        <w:rPr>
          <w:color w:val="231F20"/>
        </w:rPr>
        <w:t xml:space="preserve"> disciplines. </w:t>
      </w:r>
      <w:r>
        <w:rPr>
          <w:color w:val="231F20"/>
          <w:spacing w:val="-1"/>
        </w:rPr>
        <w:t>Software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engineering focuses on engineering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into valuable </w:t>
      </w:r>
      <w:r>
        <w:rPr>
          <w:color w:val="231F20"/>
          <w:spacing w:val="-1"/>
        </w:rPr>
        <w:t>products.</w:t>
      </w:r>
      <w:r>
        <w:rPr>
          <w:color w:val="231F20"/>
        </w:rPr>
        <w:t xml:space="preserve"> Computer science focuses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practice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theory supporting innovation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computing field.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dual CS-SE major is designed to bring the two disciplines together to develop a student’s analytical ability and expertise in both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</w:rPr>
        <w:t xml:space="preserve"> and usage.</w:t>
      </w:r>
    </w:p>
    <w:p w14:paraId="47BA0CA5" w14:textId="77777777" w:rsidR="009E7943" w:rsidRDefault="009E7943" w:rsidP="009E7943">
      <w:pPr>
        <w:pStyle w:val="BodyText"/>
        <w:spacing w:before="81"/>
        <w:ind w:right="146"/>
      </w:pPr>
      <w:r>
        <w:rPr>
          <w:color w:val="231F20"/>
        </w:rPr>
        <w:t xml:space="preserve">This particular </w:t>
      </w:r>
      <w:r>
        <w:rPr>
          <w:color w:val="231F20"/>
          <w:spacing w:val="-1"/>
        </w:rPr>
        <w:t>offering</w:t>
      </w:r>
      <w:r>
        <w:rPr>
          <w:color w:val="231F20"/>
        </w:rPr>
        <w:t xml:space="preserve"> is aimed at attracting </w:t>
      </w:r>
      <w:proofErr w:type="gramStart"/>
      <w:r>
        <w:rPr>
          <w:color w:val="231F20"/>
        </w:rPr>
        <w:t>academically-gifted</w:t>
      </w:r>
      <w:proofErr w:type="gramEnd"/>
      <w:r>
        <w:rPr>
          <w:color w:val="231F20"/>
        </w:rPr>
        <w:t xml:space="preserve"> students, and </w:t>
      </w:r>
      <w:r>
        <w:rPr>
          <w:color w:val="231F20"/>
          <w:spacing w:val="-1"/>
        </w:rPr>
        <w:t>presents</w:t>
      </w:r>
      <w:r>
        <w:rPr>
          <w:color w:val="231F20"/>
        </w:rPr>
        <w:t xml:space="preserve"> all 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for both of the CS and SE </w:t>
      </w:r>
      <w:r>
        <w:rPr>
          <w:color w:val="231F20"/>
          <w:spacing w:val="-1"/>
        </w:rPr>
        <w:t>degrees</w:t>
      </w:r>
      <w:r>
        <w:rPr>
          <w:color w:val="231F20"/>
        </w:rPr>
        <w:t xml:space="preserve"> in such a way that a student can complete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in four years.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As an honors </w:t>
      </w:r>
      <w:r>
        <w:rPr>
          <w:color w:val="231F20"/>
          <w:spacing w:val="-1"/>
        </w:rPr>
        <w:t>program,</w:t>
      </w:r>
      <w:r>
        <w:rPr>
          <w:color w:val="231F20"/>
        </w:rPr>
        <w:t xml:space="preserve"> it is ideal for students who enjoy 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 xml:space="preserve">challenge of </w:t>
      </w:r>
      <w:r>
        <w:rPr>
          <w:color w:val="231F20"/>
          <w:spacing w:val="-1"/>
        </w:rPr>
        <w:t>hard</w:t>
      </w:r>
      <w:r>
        <w:rPr>
          <w:color w:val="231F20"/>
        </w:rPr>
        <w:t xml:space="preserve"> work, </w:t>
      </w:r>
      <w:proofErr w:type="gramStart"/>
      <w:r>
        <w:rPr>
          <w:color w:val="231F20"/>
        </w:rPr>
        <w:t>intellectually-engaged</w:t>
      </w:r>
      <w:proofErr w:type="gramEnd"/>
      <w:r>
        <w:rPr>
          <w:color w:val="231F20"/>
        </w:rPr>
        <w:t xml:space="preserve"> courses and have the </w:t>
      </w:r>
      <w:r>
        <w:rPr>
          <w:color w:val="231F20"/>
          <w:spacing w:val="-1"/>
        </w:rPr>
        <w:t>desire</w:t>
      </w:r>
      <w:r>
        <w:rPr>
          <w:color w:val="231F20"/>
        </w:rPr>
        <w:t xml:space="preserve"> to use computing to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make a </w:t>
      </w:r>
      <w:r>
        <w:rPr>
          <w:color w:val="231F20"/>
          <w:spacing w:val="-1"/>
        </w:rPr>
        <w:t>difference</w:t>
      </w:r>
      <w:r>
        <w:rPr>
          <w:color w:val="231F20"/>
        </w:rPr>
        <w:t xml:space="preserve"> in the world. Due to the intense </w:t>
      </w:r>
      <w:r>
        <w:rPr>
          <w:color w:val="231F20"/>
          <w:spacing w:val="-1"/>
        </w:rPr>
        <w:t>requirements,</w:t>
      </w:r>
      <w:r>
        <w:rPr>
          <w:color w:val="231F20"/>
        </w:rPr>
        <w:t xml:space="preserve"> study </w:t>
      </w:r>
      <w:r>
        <w:rPr>
          <w:color w:val="231F20"/>
          <w:spacing w:val="-1"/>
        </w:rPr>
        <w:t>abroad</w:t>
      </w:r>
      <w:r>
        <w:rPr>
          <w:color w:val="231F20"/>
        </w:rPr>
        <w:t xml:space="preserve"> options would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require</w:t>
      </w:r>
      <w:r>
        <w:rPr>
          <w:color w:val="231F20"/>
        </w:rPr>
        <w:t xml:space="preserve"> an additional semester to complete.</w:t>
      </w:r>
    </w:p>
    <w:p w14:paraId="4783FA45" w14:textId="77777777" w:rsidR="009E7943" w:rsidRDefault="009E7943" w:rsidP="009E7943">
      <w:pPr>
        <w:pStyle w:val="BodyText"/>
        <w:spacing w:before="81"/>
        <w:ind w:right="413"/>
      </w:pPr>
      <w:r>
        <w:rPr>
          <w:color w:val="231F20"/>
        </w:rPr>
        <w:t xml:space="preserve">The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is designed to allow a talented student to dive deeply into the foundational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and practical aspects of computing, this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has additional admissions </w:t>
      </w:r>
      <w:r>
        <w:rPr>
          <w:color w:val="231F20"/>
          <w:spacing w:val="-1"/>
        </w:rPr>
        <w:t>requirements,</w:t>
      </w:r>
    </w:p>
    <w:p w14:paraId="2D250B39" w14:textId="77777777" w:rsidR="009E7943" w:rsidRDefault="009E7943" w:rsidP="009E7943">
      <w:pPr>
        <w:pStyle w:val="BodyText"/>
        <w:ind w:right="202"/>
      </w:pPr>
      <w:r>
        <w:rPr>
          <w:color w:val="231F20"/>
        </w:rPr>
        <w:t xml:space="preserve">and </w:t>
      </w:r>
      <w:r>
        <w:rPr>
          <w:color w:val="231F20"/>
          <w:spacing w:val="-1"/>
        </w:rPr>
        <w:t>requires</w:t>
      </w:r>
      <w:r>
        <w:rPr>
          <w:color w:val="231F20"/>
        </w:rPr>
        <w:t xml:space="preserve"> that all students maintain </w:t>
      </w:r>
      <w:proofErr w:type="gramStart"/>
      <w:r>
        <w:rPr>
          <w:color w:val="231F20"/>
        </w:rPr>
        <w:t>C or</w:t>
      </w:r>
      <w:proofErr w:type="gramEnd"/>
      <w:r>
        <w:rPr>
          <w:color w:val="231F20"/>
        </w:rPr>
        <w:t xml:space="preserve"> better in all major courses </w:t>
      </w:r>
      <w:proofErr w:type="gramStart"/>
      <w:r>
        <w:rPr>
          <w:color w:val="231F20"/>
        </w:rPr>
        <w:t>and also</w:t>
      </w:r>
      <w:proofErr w:type="gramEnd"/>
      <w:r>
        <w:rPr>
          <w:color w:val="231F20"/>
        </w:rPr>
        <w:t xml:space="preserve"> must maintain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 xml:space="preserve">a 3.0 </w:t>
      </w:r>
      <w:r>
        <w:rPr>
          <w:color w:val="231F20"/>
          <w:spacing w:val="-4"/>
        </w:rPr>
        <w:t>QPA.</w:t>
      </w:r>
    </w:p>
    <w:p w14:paraId="012C619A" w14:textId="77777777" w:rsidR="009E7943" w:rsidRDefault="009E7943" w:rsidP="009E7943">
      <w:p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1EA906E5" w14:textId="77777777" w:rsidR="009E7943" w:rsidRDefault="009E7943" w:rsidP="009E7943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14:paraId="557A50A3" w14:textId="77777777" w:rsidR="009E7943" w:rsidRDefault="009E7943" w:rsidP="009E7943">
      <w:pPr>
        <w:pStyle w:val="Heading6"/>
        <w:spacing w:before="73"/>
        <w:rPr>
          <w:b w:val="0"/>
          <w:bCs w:val="0"/>
        </w:rPr>
      </w:pPr>
      <w:r>
        <w:rPr>
          <w:color w:val="231F20"/>
        </w:rPr>
        <w:t>Aims and Objectives</w:t>
      </w:r>
    </w:p>
    <w:p w14:paraId="50747390" w14:textId="745A4E31" w:rsidR="009E7943" w:rsidRDefault="009E7943" w:rsidP="009E7943">
      <w:pPr>
        <w:pStyle w:val="BodyText"/>
        <w:tabs>
          <w:tab w:val="left" w:pos="1517"/>
          <w:tab w:val="left" w:pos="5124"/>
        </w:tabs>
        <w:spacing w:before="4"/>
        <w:ind w:right="202"/>
      </w:pP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CS-SE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dual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degree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same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aims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both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Software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Engineering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Computer</w:t>
      </w:r>
      <w:r>
        <w:rPr>
          <w:color w:val="231F20"/>
          <w:spacing w:val="67"/>
        </w:rPr>
        <w:t xml:space="preserve"> </w:t>
      </w:r>
      <w:r>
        <w:rPr>
          <w:color w:val="231F20"/>
          <w:spacing w:val="-2"/>
        </w:rPr>
        <w:t>Science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degree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programs.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prepares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its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graduates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achieve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signi</w:t>
      </w:r>
      <w:r>
        <w:rPr>
          <w:color w:val="231F20"/>
          <w:spacing w:val="-3"/>
        </w:rPr>
        <w:t>fi</w:t>
      </w:r>
      <w:ins w:id="28" w:author="Tang, Mei-Huei" w:date="2024-02-15T16:30:00Z">
        <w:r w:rsidR="007726FA">
          <w:rPr>
            <w:color w:val="231F20"/>
            <w:spacing w:val="-3"/>
          </w:rPr>
          <w:t>cant</w:t>
        </w:r>
      </w:ins>
      <w:r>
        <w:rPr>
          <w:color w:val="231F20"/>
          <w:spacing w:val="-3"/>
        </w:rPr>
        <w:tab/>
        <w:t>career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professional</w:t>
      </w:r>
      <w:r>
        <w:rPr>
          <w:color w:val="231F20"/>
          <w:spacing w:val="87"/>
        </w:rPr>
        <w:t xml:space="preserve"> </w:t>
      </w:r>
      <w:r>
        <w:rPr>
          <w:color w:val="231F20"/>
          <w:spacing w:val="-2"/>
        </w:rPr>
        <w:t>accomplishments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four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ways: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employable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accountable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professionals,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competent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problem</w:t>
      </w:r>
      <w:r>
        <w:rPr>
          <w:color w:val="231F20"/>
          <w:spacing w:val="62"/>
        </w:rPr>
        <w:t xml:space="preserve"> </w:t>
      </w:r>
      <w:r>
        <w:rPr>
          <w:color w:val="231F20"/>
          <w:spacing w:val="-2"/>
        </w:rPr>
        <w:t>solvers,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sel</w:t>
      </w:r>
      <w:r>
        <w:rPr>
          <w:color w:val="231F20"/>
          <w:spacing w:val="-3"/>
        </w:rPr>
        <w:t>fl</w:t>
      </w:r>
      <w:ins w:id="29" w:author="Tang, Mei-Huei" w:date="2024-02-15T16:31:00Z">
        <w:r w:rsidR="007726FA">
          <w:rPr>
            <w:color w:val="231F20"/>
            <w:spacing w:val="-3"/>
          </w:rPr>
          <w:t>ess</w:t>
        </w:r>
      </w:ins>
      <w:r>
        <w:rPr>
          <w:color w:val="231F20"/>
          <w:spacing w:val="-3"/>
        </w:rPr>
        <w:tab/>
      </w:r>
      <w:r>
        <w:rPr>
          <w:color w:val="231F20"/>
          <w:spacing w:val="-2"/>
        </w:rPr>
        <w:t>contributors.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more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detailed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descriptions,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please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see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aims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-3"/>
        </w:rPr>
        <w:t>program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educational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objectives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these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degree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programs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Computer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Science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Software</w:t>
      </w:r>
      <w:r>
        <w:rPr>
          <w:color w:val="231F20"/>
          <w:spacing w:val="83"/>
        </w:rPr>
        <w:t xml:space="preserve"> </w:t>
      </w:r>
      <w:r>
        <w:rPr>
          <w:color w:val="231F20"/>
          <w:spacing w:val="-2"/>
        </w:rPr>
        <w:t>Engineering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sections.</w:t>
      </w:r>
    </w:p>
    <w:p w14:paraId="1E824484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068B3055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Program Outcomes</w:t>
      </w:r>
    </w:p>
    <w:p w14:paraId="24C9DF15" w14:textId="3938F3B2" w:rsidR="009E7943" w:rsidRDefault="009E7943" w:rsidP="009E7943">
      <w:pPr>
        <w:pStyle w:val="BodyText"/>
        <w:spacing w:before="4"/>
        <w:ind w:right="146"/>
      </w:pPr>
      <w:r>
        <w:rPr>
          <w:color w:val="231F20"/>
        </w:rPr>
        <w:t xml:space="preserve">Gannon’s Computer </w:t>
      </w:r>
      <w:r>
        <w:rPr>
          <w:color w:val="231F20"/>
          <w:spacing w:val="-1"/>
        </w:rPr>
        <w:t>Science-Software</w:t>
      </w:r>
      <w:r>
        <w:rPr>
          <w:color w:val="231F20"/>
        </w:rPr>
        <w:t xml:space="preserve"> Engineering Dual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</w:rPr>
        <w:t xml:space="preserve"> has the same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 xml:space="preserve">outcomes as both the </w:t>
      </w:r>
      <w:r>
        <w:rPr>
          <w:color w:val="231F20"/>
          <w:spacing w:val="-1"/>
        </w:rPr>
        <w:t>accredited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 and Computer Science </w:t>
      </w:r>
      <w:r>
        <w:rPr>
          <w:color w:val="231F20"/>
          <w:spacing w:val="-1"/>
        </w:rPr>
        <w:t>degree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programs.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Please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see the</w:t>
      </w:r>
      <w:r>
        <w:rPr>
          <w:color w:val="231F20"/>
          <w:spacing w:val="-1"/>
        </w:rPr>
        <w:t xml:space="preserve"> </w:t>
      </w:r>
      <w:del w:id="30" w:author="Tang, Mei-Huei" w:date="2024-02-15T16:31:00Z">
        <w:r w:rsidDel="007726FA">
          <w:rPr>
            <w:color w:val="231F20"/>
            <w:spacing w:val="-1"/>
          </w:rPr>
          <w:delText>program</w:delText>
        </w:r>
        <w:r w:rsidDel="007726FA">
          <w:rPr>
            <w:color w:val="231F20"/>
          </w:rPr>
          <w:delText xml:space="preserve"> specific</w:delText>
        </w:r>
      </w:del>
      <w:ins w:id="31" w:author="Tang, Mei-Huei" w:date="2024-02-15T16:31:00Z">
        <w:r w:rsidR="007726FA">
          <w:rPr>
            <w:color w:val="231F20"/>
            <w:spacing w:val="-1"/>
          </w:rPr>
          <w:t>ABET</w:t>
        </w:r>
      </w:ins>
      <w:r>
        <w:rPr>
          <w:color w:val="231F20"/>
          <w:spacing w:val="-1"/>
        </w:rPr>
        <w:t xml:space="preserve"> </w:t>
      </w:r>
      <w:r>
        <w:rPr>
          <w:color w:val="231F20"/>
        </w:rPr>
        <w:t>student learning outcomes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these</w:t>
      </w:r>
      <w:r>
        <w:rPr>
          <w:color w:val="231F20"/>
          <w:spacing w:val="-1"/>
        </w:rPr>
        <w:t xml:space="preserve"> programs</w:t>
      </w:r>
      <w:r>
        <w:rPr>
          <w:color w:val="231F20"/>
        </w:rPr>
        <w:t xml:space="preserve"> in the</w:t>
      </w:r>
      <w:r>
        <w:rPr>
          <w:color w:val="231F20"/>
          <w:spacing w:val="-1"/>
        </w:rPr>
        <w:t xml:space="preserve"> </w:t>
      </w:r>
      <w:r>
        <w:rPr>
          <w:rFonts w:cs="Book Antiqua"/>
          <w:b/>
          <w:bCs/>
          <w:color w:val="231F20"/>
        </w:rPr>
        <w:t>Computer</w:t>
      </w:r>
      <w:r>
        <w:rPr>
          <w:rFonts w:cs="Book Antiqua"/>
          <w:b/>
          <w:bCs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 xml:space="preserve">Science </w:t>
      </w:r>
      <w:r>
        <w:rPr>
          <w:color w:val="231F20"/>
        </w:rPr>
        <w:t xml:space="preserve">and </w:t>
      </w:r>
      <w:r>
        <w:rPr>
          <w:rFonts w:cs="Book Antiqua"/>
          <w:b/>
          <w:bCs/>
          <w:color w:val="231F20"/>
        </w:rPr>
        <w:t xml:space="preserve">Software Engineering </w:t>
      </w:r>
      <w:r>
        <w:rPr>
          <w:color w:val="231F20"/>
        </w:rPr>
        <w:t>sections.</w:t>
      </w:r>
    </w:p>
    <w:p w14:paraId="6F7FF6ED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</w:p>
    <w:p w14:paraId="1B30DB2F" w14:textId="77777777" w:rsidR="009E7943" w:rsidRDefault="009E7943" w:rsidP="009E7943">
      <w:pPr>
        <w:spacing w:before="6"/>
        <w:rPr>
          <w:rFonts w:ascii="Book Antiqua" w:eastAsia="Book Antiqua" w:hAnsi="Book Antiqua" w:cs="Book Antiqua"/>
          <w:sz w:val="13"/>
          <w:szCs w:val="13"/>
        </w:rPr>
      </w:pPr>
    </w:p>
    <w:p w14:paraId="3C5561EE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CIS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r>
        <w:rPr>
          <w:rFonts w:ascii="Book Antiqua"/>
          <w:b/>
          <w:i/>
          <w:color w:val="231F20"/>
          <w:sz w:val="16"/>
        </w:rPr>
        <w:t>Computer and Information Science</w:t>
      </w:r>
    </w:p>
    <w:p w14:paraId="329AC8B8" w14:textId="77777777" w:rsidR="009E7943" w:rsidRDefault="009E7943" w:rsidP="009E7943">
      <w:pPr>
        <w:spacing w:before="47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CSC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r>
        <w:rPr>
          <w:rFonts w:ascii="Book Antiqua"/>
          <w:b/>
          <w:i/>
          <w:color w:val="231F20"/>
          <w:sz w:val="16"/>
        </w:rPr>
        <w:t>Computer Science</w:t>
      </w:r>
    </w:p>
    <w:p w14:paraId="77130BD7" w14:textId="77777777" w:rsidR="009E7943" w:rsidRDefault="009E7943" w:rsidP="009E7943">
      <w:pPr>
        <w:spacing w:before="47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CYSEC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proofErr w:type="gramStart"/>
      <w:r>
        <w:rPr>
          <w:rFonts w:ascii="Book Antiqua"/>
          <w:b/>
          <w:i/>
          <w:color w:val="231F20"/>
          <w:sz w:val="16"/>
        </w:rPr>
        <w:t>Cybersecurity</w:t>
      </w:r>
      <w:proofErr w:type="gramEnd"/>
    </w:p>
    <w:p w14:paraId="30BA1E82" w14:textId="77777777" w:rsidR="009E7943" w:rsidRDefault="009E7943" w:rsidP="009E7943">
      <w:pPr>
        <w:spacing w:before="47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ECE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r>
        <w:rPr>
          <w:rFonts w:ascii="Book Antiqua"/>
          <w:b/>
          <w:i/>
          <w:color w:val="231F20"/>
          <w:sz w:val="16"/>
        </w:rPr>
        <w:t>Electrical and Cyber Engineering</w:t>
      </w:r>
    </w:p>
    <w:p w14:paraId="6F312E2D" w14:textId="77777777" w:rsidR="009E7943" w:rsidRDefault="009E7943" w:rsidP="009E7943">
      <w:pPr>
        <w:spacing w:before="47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All SOFT course descriptions </w:t>
      </w:r>
      <w:r>
        <w:rPr>
          <w:rFonts w:ascii="Book Antiqua"/>
          <w:i/>
          <w:color w:val="231F20"/>
          <w:spacing w:val="-1"/>
          <w:sz w:val="16"/>
        </w:rPr>
        <w:t>are</w:t>
      </w:r>
      <w:r>
        <w:rPr>
          <w:rFonts w:ascii="Book Antiqua"/>
          <w:i/>
          <w:color w:val="231F20"/>
          <w:sz w:val="16"/>
        </w:rPr>
        <w:t xml:space="preserve"> </w:t>
      </w:r>
      <w:r>
        <w:rPr>
          <w:rFonts w:ascii="Book Antiqua"/>
          <w:i/>
          <w:color w:val="231F20"/>
          <w:spacing w:val="-1"/>
          <w:sz w:val="16"/>
        </w:rPr>
        <w:t>provided</w:t>
      </w:r>
      <w:r>
        <w:rPr>
          <w:rFonts w:ascii="Book Antiqua"/>
          <w:i/>
          <w:color w:val="231F20"/>
          <w:sz w:val="16"/>
        </w:rPr>
        <w:t xml:space="preserve"> in the section </w:t>
      </w:r>
      <w:r>
        <w:rPr>
          <w:rFonts w:ascii="Book Antiqua"/>
          <w:b/>
          <w:i/>
          <w:color w:val="231F20"/>
          <w:spacing w:val="-1"/>
          <w:sz w:val="16"/>
        </w:rPr>
        <w:t>Software</w:t>
      </w:r>
      <w:r>
        <w:rPr>
          <w:rFonts w:ascii="Book Antiqua"/>
          <w:b/>
          <w:i/>
          <w:color w:val="231F20"/>
          <w:sz w:val="16"/>
        </w:rPr>
        <w:t xml:space="preserve"> Engineering</w:t>
      </w:r>
    </w:p>
    <w:p w14:paraId="4CC56317" w14:textId="77777777" w:rsidR="009E7943" w:rsidRDefault="009E7943" w:rsidP="009E7943">
      <w:pPr>
        <w:rPr>
          <w:rFonts w:ascii="Book Antiqua" w:eastAsia="Book Antiqua" w:hAnsi="Book Antiqua" w:cs="Book Antiqua"/>
          <w:b/>
          <w:bCs/>
          <w:i/>
          <w:sz w:val="16"/>
          <w:szCs w:val="16"/>
        </w:rPr>
      </w:pPr>
    </w:p>
    <w:p w14:paraId="4B77552D" w14:textId="77777777" w:rsidR="009E7943" w:rsidRDefault="009E7943" w:rsidP="009E7943">
      <w:pPr>
        <w:spacing w:before="11"/>
        <w:rPr>
          <w:rFonts w:ascii="Book Antiqua" w:eastAsia="Book Antiqua" w:hAnsi="Book Antiqua" w:cs="Book Antiqua"/>
          <w:b/>
          <w:bCs/>
          <w:i/>
          <w:sz w:val="20"/>
          <w:szCs w:val="20"/>
        </w:rPr>
      </w:pPr>
    </w:p>
    <w:p w14:paraId="3C0B87CC" w14:textId="77777777" w:rsidR="009E7943" w:rsidRDefault="009E7943" w:rsidP="009E7943">
      <w:pPr>
        <w:pStyle w:val="Heading6"/>
        <w:spacing w:before="0"/>
        <w:rPr>
          <w:b w:val="0"/>
          <w:bCs w:val="0"/>
        </w:rPr>
      </w:pPr>
      <w:r>
        <w:rPr>
          <w:color w:val="231F20"/>
        </w:rPr>
        <w:t>Computer Science-Software Engineering Dual Degree Curriculum</w:t>
      </w:r>
    </w:p>
    <w:p w14:paraId="21657EE5" w14:textId="77777777" w:rsidR="009E7943" w:rsidRDefault="009E7943" w:rsidP="009E7943">
      <w:pPr>
        <w:spacing w:before="9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 xml:space="preserve">(Numerals in </w:t>
      </w:r>
      <w:r>
        <w:rPr>
          <w:rFonts w:ascii="Book Antiqua"/>
          <w:i/>
          <w:color w:val="231F20"/>
          <w:spacing w:val="-1"/>
          <w:sz w:val="16"/>
        </w:rPr>
        <w:t>front</w:t>
      </w:r>
      <w:r>
        <w:rPr>
          <w:rFonts w:ascii="Book Antiqua"/>
          <w:i/>
          <w:color w:val="231F20"/>
          <w:sz w:val="16"/>
        </w:rPr>
        <w:t xml:space="preserve"> of courses indicate </w:t>
      </w:r>
      <w:r>
        <w:rPr>
          <w:rFonts w:ascii="Book Antiqua"/>
          <w:i/>
          <w:color w:val="231F20"/>
          <w:spacing w:val="-1"/>
          <w:sz w:val="16"/>
        </w:rPr>
        <w:t>credits)</w:t>
      </w:r>
    </w:p>
    <w:p w14:paraId="4DC1CC3D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headerReference w:type="even" r:id="rId17"/>
          <w:headerReference w:type="default" r:id="rId18"/>
          <w:pgSz w:w="8640" w:h="12960"/>
          <w:pgMar w:top="1100" w:right="720" w:bottom="280" w:left="900" w:header="713" w:footer="0" w:gutter="0"/>
          <w:pgNumType w:start="159"/>
          <w:cols w:space="720"/>
        </w:sectPr>
      </w:pPr>
    </w:p>
    <w:p w14:paraId="1EC53114" w14:textId="77777777" w:rsidR="009E7943" w:rsidRDefault="009E7943" w:rsidP="009E7943">
      <w:pPr>
        <w:spacing w:before="1"/>
        <w:rPr>
          <w:rFonts w:ascii="Book Antiqua" w:eastAsia="Book Antiqua" w:hAnsi="Book Antiqua" w:cs="Book Antiqua"/>
          <w:i/>
          <w:sz w:val="13"/>
          <w:szCs w:val="13"/>
        </w:rPr>
      </w:pPr>
    </w:p>
    <w:p w14:paraId="0DF89BD8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FRESHMAN</w:t>
      </w:r>
    </w:p>
    <w:p w14:paraId="157F5D33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52273C0D" w14:textId="77777777" w:rsidR="009E7943" w:rsidRDefault="009E7943" w:rsidP="009E7943">
      <w:pPr>
        <w:pStyle w:val="BodyText"/>
        <w:numPr>
          <w:ilvl w:val="0"/>
          <w:numId w:val="405"/>
        </w:numPr>
        <w:tabs>
          <w:tab w:val="left" w:pos="560"/>
        </w:tabs>
      </w:pPr>
      <w:r>
        <w:rPr>
          <w:color w:val="231F20"/>
          <w:spacing w:val="-1"/>
        </w:rPr>
        <w:t>Intro</w:t>
      </w:r>
      <w:r>
        <w:rPr>
          <w:color w:val="231F20"/>
        </w:rPr>
        <w:t xml:space="preserve"> to Engineering/ENG 102</w:t>
      </w:r>
    </w:p>
    <w:p w14:paraId="4637A659" w14:textId="77777777" w:rsidR="009E7943" w:rsidRDefault="009E7943" w:rsidP="009E7943">
      <w:pPr>
        <w:pStyle w:val="BodyText"/>
        <w:numPr>
          <w:ilvl w:val="0"/>
          <w:numId w:val="405"/>
        </w:numPr>
        <w:tabs>
          <w:tab w:val="left" w:pos="560"/>
        </w:tabs>
        <w:ind w:right="304"/>
      </w:pP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proofErr w:type="gramStart"/>
      <w:r>
        <w:rPr>
          <w:color w:val="231F20"/>
          <w:spacing w:val="-1"/>
        </w:rPr>
        <w:t>Prog./</w:t>
      </w:r>
      <w:proofErr w:type="gramEnd"/>
      <w:r>
        <w:rPr>
          <w:color w:val="231F20"/>
          <w:spacing w:val="30"/>
        </w:rPr>
        <w:t xml:space="preserve"> </w:t>
      </w:r>
      <w:r>
        <w:rPr>
          <w:color w:val="231F20"/>
        </w:rPr>
        <w:t>CIS 180</w:t>
      </w:r>
    </w:p>
    <w:p w14:paraId="5FF58630" w14:textId="77777777" w:rsidR="009E7943" w:rsidRDefault="009E7943" w:rsidP="009E7943">
      <w:pPr>
        <w:pStyle w:val="BodyText"/>
        <w:tabs>
          <w:tab w:val="left" w:pos="559"/>
        </w:tabs>
        <w:ind w:left="560" w:hanging="340"/>
      </w:pPr>
      <w:r>
        <w:rPr>
          <w:color w:val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Problem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Solv.</w:t>
      </w:r>
      <w:r>
        <w:rPr>
          <w:color w:val="231F20"/>
        </w:rPr>
        <w:t xml:space="preserve"> and Computer </w:t>
      </w:r>
      <w:r>
        <w:rPr>
          <w:color w:val="231F20"/>
          <w:spacing w:val="-1"/>
        </w:rPr>
        <w:t>Prog.</w:t>
      </w:r>
      <w:r>
        <w:rPr>
          <w:color w:val="231F20"/>
        </w:rPr>
        <w:t xml:space="preserve"> Lab/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CIS 181</w:t>
      </w:r>
    </w:p>
    <w:p w14:paraId="6929C1D1" w14:textId="77777777" w:rsidR="009E7943" w:rsidRDefault="009E7943" w:rsidP="009E7943">
      <w:pPr>
        <w:pStyle w:val="BodyText"/>
        <w:tabs>
          <w:tab w:val="left" w:pos="559"/>
        </w:tabs>
        <w:ind w:left="560" w:right="272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Quantitative Reasoning: Calculus 1/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140</w:t>
      </w:r>
    </w:p>
    <w:p w14:paraId="01FD5BBA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Intro.</w:t>
      </w:r>
      <w:r>
        <w:rPr>
          <w:color w:val="231F20"/>
        </w:rPr>
        <w:t xml:space="preserve"> Networks/CIS 290</w:t>
      </w:r>
    </w:p>
    <w:p w14:paraId="6FB4982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Foundational English</w:t>
      </w:r>
    </w:p>
    <w:p w14:paraId="7E3E091A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14:paraId="2CF021CF" w14:textId="77777777" w:rsidR="009E7943" w:rsidRDefault="009E7943" w:rsidP="009E7943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14:paraId="134DC351" w14:textId="77777777" w:rsidR="009E7943" w:rsidRDefault="009E7943" w:rsidP="009E7943">
      <w:pPr>
        <w:ind w:left="38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294AA7FC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2</w:t>
      </w:r>
      <w:r>
        <w:rPr>
          <w:color w:val="231F20"/>
        </w:rPr>
        <w:tab/>
        <w:t xml:space="preserve">Object-Oriented </w:t>
      </w:r>
      <w:proofErr w:type="gramStart"/>
      <w:r>
        <w:rPr>
          <w:color w:val="231F20"/>
          <w:spacing w:val="-1"/>
        </w:rPr>
        <w:t>Program./</w:t>
      </w:r>
      <w:proofErr w:type="gramEnd"/>
      <w:r>
        <w:rPr>
          <w:color w:val="231F20"/>
          <w:spacing w:val="-1"/>
        </w:rPr>
        <w:t>CIS</w:t>
      </w:r>
      <w:r>
        <w:rPr>
          <w:color w:val="231F20"/>
        </w:rPr>
        <w:t xml:space="preserve"> 182</w:t>
      </w:r>
    </w:p>
    <w:p w14:paraId="301B32CF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1</w:t>
      </w:r>
      <w:r>
        <w:rPr>
          <w:color w:val="231F20"/>
        </w:rPr>
        <w:tab/>
        <w:t xml:space="preserve">Object-Oriented </w:t>
      </w:r>
      <w:r>
        <w:rPr>
          <w:color w:val="231F20"/>
          <w:spacing w:val="-1"/>
        </w:rPr>
        <w:t>Program.</w:t>
      </w:r>
      <w:r>
        <w:rPr>
          <w:color w:val="231F20"/>
        </w:rPr>
        <w:t xml:space="preserve"> Lab/CIS 183</w:t>
      </w:r>
    </w:p>
    <w:p w14:paraId="1E78F4E3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 xml:space="preserve">Calculus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141</w:t>
      </w:r>
    </w:p>
    <w:p w14:paraId="21575918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Integrative History</w:t>
      </w:r>
    </w:p>
    <w:p w14:paraId="2F01C323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Foundational Philosophy</w:t>
      </w:r>
    </w:p>
    <w:p w14:paraId="71A7F240" w14:textId="77777777" w:rsidR="009E7943" w:rsidRDefault="009E7943" w:rsidP="009E7943">
      <w:pPr>
        <w:pStyle w:val="BodyText"/>
        <w:tabs>
          <w:tab w:val="left" w:pos="478"/>
        </w:tabs>
        <w:ind w:left="138"/>
      </w:pPr>
      <w:r>
        <w:rPr>
          <w:color w:val="231F20"/>
        </w:rPr>
        <w:t>3</w:t>
      </w:r>
      <w:r>
        <w:rPr>
          <w:color w:val="231F20"/>
        </w:rPr>
        <w:tab/>
        <w:t>Fund. Physics 1: Mechanics/PHYS 210</w:t>
      </w:r>
    </w:p>
    <w:p w14:paraId="5305679A" w14:textId="77777777" w:rsidR="009E7943" w:rsidRDefault="009E7943" w:rsidP="009E7943">
      <w:pPr>
        <w:pStyle w:val="BodyText"/>
        <w:tabs>
          <w:tab w:val="left" w:pos="478"/>
        </w:tabs>
        <w:ind w:left="478" w:right="775" w:hanging="340"/>
      </w:pPr>
      <w:r>
        <w:rPr>
          <w:color w:val="231F20"/>
        </w:rPr>
        <w:t>1</w:t>
      </w:r>
      <w:r>
        <w:rPr>
          <w:color w:val="231F20"/>
        </w:rPr>
        <w:tab/>
        <w:t xml:space="preserve">Fund. Physics 1 Mechanics Lab/ PHYS </w:t>
      </w:r>
      <w:r>
        <w:rPr>
          <w:color w:val="231F20"/>
          <w:spacing w:val="-3"/>
        </w:rPr>
        <w:t>211</w:t>
      </w:r>
    </w:p>
    <w:p w14:paraId="11645D95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422" w:space="40"/>
            <w:col w:w="3558"/>
          </w:cols>
        </w:sectPr>
      </w:pPr>
    </w:p>
    <w:p w14:paraId="5266E06A" w14:textId="77777777" w:rsidR="009E7943" w:rsidRDefault="009E7943" w:rsidP="009E7943">
      <w:pPr>
        <w:pStyle w:val="BodyText"/>
        <w:tabs>
          <w:tab w:val="left" w:pos="559"/>
          <w:tab w:val="left" w:pos="3499"/>
          <w:tab w:val="left" w:pos="36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>Foundations of Theology</w:t>
      </w:r>
      <w:r>
        <w:rPr>
          <w:color w:val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4FBC20B1" w14:textId="77777777" w:rsidR="009E7943" w:rsidRDefault="009E7943" w:rsidP="009E7943">
      <w:pPr>
        <w:pStyle w:val="BodyText"/>
        <w:tabs>
          <w:tab w:val="left" w:pos="3499"/>
        </w:tabs>
      </w:pPr>
      <w:r>
        <w:rPr>
          <w:color w:val="231F20"/>
        </w:rPr>
        <w:t>16</w:t>
      </w:r>
      <w:r>
        <w:rPr>
          <w:color w:val="231F20"/>
        </w:rPr>
        <w:tab/>
        <w:t>16</w:t>
      </w:r>
    </w:p>
    <w:p w14:paraId="7F3F0C80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30CF816A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space="720"/>
        </w:sectPr>
      </w:pPr>
    </w:p>
    <w:p w14:paraId="23A47D2D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SOPHOMORE</w:t>
      </w:r>
    </w:p>
    <w:p w14:paraId="7862EDA1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064321DE" w14:textId="77777777" w:rsidR="009E7943" w:rsidRDefault="009E7943" w:rsidP="009E7943">
      <w:pPr>
        <w:pStyle w:val="BodyText"/>
        <w:tabs>
          <w:tab w:val="left" w:pos="559"/>
        </w:tabs>
        <w:ind w:left="560" w:right="257" w:hanging="340"/>
      </w:pPr>
      <w:r>
        <w:rPr>
          <w:color w:val="231F20"/>
        </w:rPr>
        <w:t>3</w:t>
      </w:r>
      <w:r>
        <w:rPr>
          <w:color w:val="231F20"/>
        </w:rPr>
        <w:tab/>
        <w:t xml:space="preserve">Data </w:t>
      </w:r>
      <w:r>
        <w:rPr>
          <w:color w:val="231F20"/>
          <w:spacing w:val="-1"/>
        </w:rPr>
        <w:t>Structures</w:t>
      </w:r>
      <w:r>
        <w:rPr>
          <w:color w:val="231F20"/>
        </w:rPr>
        <w:t xml:space="preserve">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Algorithms/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CSC 220</w:t>
      </w:r>
    </w:p>
    <w:p w14:paraId="5876F62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The User Experience/CIS 239</w:t>
      </w:r>
    </w:p>
    <w:p w14:paraId="66CEDC7C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1/MATH</w:t>
      </w:r>
      <w:r>
        <w:rPr>
          <w:color w:val="231F20"/>
        </w:rPr>
        <w:t xml:space="preserve"> 222</w:t>
      </w:r>
    </w:p>
    <w:p w14:paraId="28ED6D7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Mobile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Application </w:t>
      </w:r>
      <w:proofErr w:type="spellStart"/>
      <w:proofErr w:type="gramStart"/>
      <w:r>
        <w:rPr>
          <w:color w:val="231F20"/>
        </w:rPr>
        <w:t>Devl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277</w:t>
      </w:r>
    </w:p>
    <w:p w14:paraId="378D6811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Object-Oriented Design Lab/CIS 287</w:t>
      </w:r>
    </w:p>
    <w:p w14:paraId="46DE14FD" w14:textId="77777777" w:rsidR="009E7943" w:rsidRDefault="009E7943" w:rsidP="009E7943">
      <w:pPr>
        <w:pStyle w:val="BodyText"/>
        <w:tabs>
          <w:tab w:val="left" w:pos="559"/>
        </w:tabs>
        <w:ind w:firstLine="100"/>
      </w:pPr>
      <w:r>
        <w:rPr>
          <w:color w:val="231F20"/>
        </w:rPr>
        <w:t>3</w:t>
      </w:r>
      <w:r>
        <w:rPr>
          <w:color w:val="231F20"/>
        </w:rPr>
        <w:tab/>
        <w:t>Integrative Communication</w:t>
      </w:r>
    </w:p>
    <w:p w14:paraId="50D80C52" w14:textId="77777777" w:rsidR="009E7943" w:rsidRDefault="009E7943" w:rsidP="009E7943">
      <w:pPr>
        <w:rPr>
          <w:rFonts w:ascii="Book Antiqua" w:eastAsia="Book Antiqua" w:hAnsi="Book Antiqua" w:cs="Book Antiqua"/>
          <w:sz w:val="20"/>
          <w:szCs w:val="20"/>
        </w:rPr>
      </w:pPr>
    </w:p>
    <w:p w14:paraId="0B5D7A89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1"/>
          <w:szCs w:val="11"/>
        </w:rPr>
      </w:pPr>
    </w:p>
    <w:p w14:paraId="1C329DF5" w14:textId="77777777" w:rsidR="009E7943" w:rsidRDefault="009E7943" w:rsidP="009E7943">
      <w:pPr>
        <w:spacing w:line="20" w:lineRule="atLeast"/>
        <w:ind w:left="115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1D7A0C75" wp14:editId="6E3CA191">
                <wp:extent cx="107950" cy="6350"/>
                <wp:effectExtent l="6350" t="6350" r="9525" b="6350"/>
                <wp:docPr id="299010194" name="Group 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" cy="6350"/>
                          <a:chOff x="0" y="0"/>
                          <a:chExt cx="170" cy="10"/>
                        </a:xfrm>
                      </wpg:grpSpPr>
                      <wpg:grpSp>
                        <wpg:cNvPr id="1816111846" name="Group 224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60" cy="2"/>
                            <a:chOff x="5" y="5"/>
                            <a:chExt cx="160" cy="2"/>
                          </a:xfrm>
                        </wpg:grpSpPr>
                        <wps:wsp>
                          <wps:cNvPr id="857580192" name="Freeform 224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60"/>
                                <a:gd name="T2" fmla="+- 0 165 5"/>
                                <a:gd name="T3" fmla="*/ T2 w 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">
                                  <a:moveTo>
                                    <a:pt x="0" y="0"/>
                                  </a:move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B43A8E" id="Group 2247" o:spid="_x0000_s1026" style="width:8.5pt;height:.5pt;mso-position-horizontal-relative:char;mso-position-vertical-relative:line" coordsize="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">
                <v:group id="Group 2248" o:spid="_x0000_s1027" style="position:absolute;left:5;top:5;width:160;height:2" coordorigin="5,5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">
                  <v:shape id="Freeform 2249" o:spid="_x0000_s1028" style="position:absolute;left:5;top:5;width:160;height:2;visibility:visible;mso-wrap-style:square;v-text-anchor:top" coordsize="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" path="m,l160,e" filled="f" strokecolor="#231f20" strokeweight=".5pt">
                    <v:path arrowok="t" o:connecttype="custom" o:connectlocs="0,0;160,0" o:connectangles="0,0"/>
                  </v:shape>
                </v:group>
                <w10:anchorlock/>
              </v:group>
            </w:pict>
          </mc:Fallback>
        </mc:AlternateContent>
      </w:r>
    </w:p>
    <w:p w14:paraId="5CE27EB8" w14:textId="77777777" w:rsidR="009E7943" w:rsidRDefault="009E7943" w:rsidP="009E7943">
      <w:pPr>
        <w:pStyle w:val="BodyText"/>
        <w:spacing w:before="0"/>
      </w:pPr>
      <w:r>
        <w:rPr>
          <w:color w:val="231F20"/>
        </w:rPr>
        <w:t>16</w:t>
      </w:r>
    </w:p>
    <w:p w14:paraId="782433F4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1FEA130D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71E9937D" w14:textId="77777777" w:rsidR="009E7943" w:rsidRDefault="009E7943" w:rsidP="009E7943">
      <w:pPr>
        <w:pStyle w:val="BodyText"/>
        <w:tabs>
          <w:tab w:val="left" w:pos="559"/>
        </w:tabs>
        <w:ind w:left="560" w:right="470" w:hanging="340"/>
      </w:pPr>
      <w:r>
        <w:rPr>
          <w:color w:val="231F20"/>
        </w:rPr>
        <w:t>3</w:t>
      </w:r>
      <w:r>
        <w:rPr>
          <w:color w:val="231F20"/>
        </w:rPr>
        <w:tab/>
        <w:t>Database Management 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Admin./ CIS 255</w:t>
      </w:r>
    </w:p>
    <w:p w14:paraId="28CC2456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1</w:t>
      </w:r>
      <w:r>
        <w:rPr>
          <w:color w:val="231F20"/>
        </w:rPr>
        <w:tab/>
        <w:t>Algorithm Development Lab/CSC 223</w:t>
      </w:r>
    </w:p>
    <w:p w14:paraId="3A9ACFE2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Discrete</w:t>
      </w:r>
      <w:r>
        <w:rPr>
          <w:color w:val="231F20"/>
        </w:rPr>
        <w:t xml:space="preserve"> Mathematics </w:t>
      </w:r>
      <w:r>
        <w:rPr>
          <w:color w:val="231F20"/>
          <w:spacing w:val="-2"/>
        </w:rPr>
        <w:t>2/MATH</w:t>
      </w:r>
      <w:r>
        <w:rPr>
          <w:color w:val="231F20"/>
        </w:rPr>
        <w:t xml:space="preserve"> 223</w:t>
      </w:r>
    </w:p>
    <w:p w14:paraId="6025E65E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Numerical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Analysis </w:t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314</w:t>
      </w:r>
    </w:p>
    <w:p w14:paraId="2903991D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Engineering/SOFT 210</w:t>
      </w:r>
    </w:p>
    <w:p w14:paraId="0A15B5C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Applied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213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</w:rPr>
        <w:t>or</w:t>
      </w:r>
      <w:r>
        <w:rPr>
          <w:i/>
          <w:color w:val="231F20"/>
          <w:spacing w:val="-19"/>
        </w:rPr>
        <w:t xml:space="preserve"> </w:t>
      </w:r>
      <w:r>
        <w:rPr>
          <w:color w:val="231F20"/>
          <w:spacing w:val="-3"/>
        </w:rPr>
        <w:t>MATH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312</w:t>
      </w:r>
    </w:p>
    <w:p w14:paraId="7DEAFDEF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Mobile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Application Development II/</w:t>
      </w:r>
    </w:p>
    <w:p w14:paraId="3B1CC2F2" w14:textId="77777777" w:rsidR="009E7943" w:rsidRDefault="009E7943" w:rsidP="009E7943">
      <w:pPr>
        <w:pStyle w:val="BodyText"/>
        <w:tabs>
          <w:tab w:val="left" w:pos="559"/>
        </w:tabs>
      </w:pPr>
      <w:r>
        <w:rPr>
          <w:color w:val="231F20"/>
          <w:u w:val="single" w:color="231F20"/>
        </w:rPr>
        <w:t xml:space="preserve">    </w:t>
      </w:r>
      <w:r>
        <w:rPr>
          <w:color w:val="231F20"/>
        </w:rPr>
        <w:tab/>
        <w:t>CIS 377</w:t>
      </w:r>
    </w:p>
    <w:p w14:paraId="596F80F9" w14:textId="77777777" w:rsidR="009E7943" w:rsidRDefault="009E7943" w:rsidP="009E7943">
      <w:pPr>
        <w:pStyle w:val="BodyText"/>
      </w:pPr>
      <w:r>
        <w:rPr>
          <w:color w:val="231F20"/>
        </w:rPr>
        <w:t>19</w:t>
      </w:r>
    </w:p>
    <w:p w14:paraId="25B3C01A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720" w:bottom="280" w:left="900" w:header="720" w:footer="720" w:gutter="0"/>
          <w:cols w:num="2" w:space="720" w:equalWidth="0">
            <w:col w:w="3169" w:space="211"/>
            <w:col w:w="3640"/>
          </w:cols>
        </w:sectPr>
      </w:pPr>
    </w:p>
    <w:p w14:paraId="7BDD71A5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8"/>
          <w:szCs w:val="18"/>
        </w:rPr>
      </w:pPr>
    </w:p>
    <w:p w14:paraId="795DBCBA" w14:textId="77777777" w:rsidR="009E7943" w:rsidRDefault="009E7943" w:rsidP="009E7943">
      <w:pPr>
        <w:rPr>
          <w:rFonts w:ascii="Book Antiqua" w:eastAsia="Book Antiqua" w:hAnsi="Book Antiqua" w:cs="Book Antiqua"/>
          <w:sz w:val="18"/>
          <w:szCs w:val="18"/>
        </w:rPr>
        <w:sectPr w:rsidR="009E7943" w:rsidSect="00814B6E">
          <w:pgSz w:w="8640" w:h="12960"/>
          <w:pgMar w:top="1100" w:right="900" w:bottom="280" w:left="720" w:header="713" w:footer="0" w:gutter="0"/>
          <w:cols w:space="720"/>
        </w:sectPr>
      </w:pPr>
    </w:p>
    <w:p w14:paraId="1C1E1A18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JUNIOR</w:t>
      </w:r>
    </w:p>
    <w:p w14:paraId="49DBBB32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0DA95B03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5"/>
        </w:rPr>
        <w:t>Web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Programming</w:t>
      </w:r>
      <w:r>
        <w:rPr>
          <w:color w:val="231F20"/>
        </w:rPr>
        <w:t xml:space="preserve"> and </w:t>
      </w:r>
      <w:proofErr w:type="spellStart"/>
      <w:proofErr w:type="gramStart"/>
      <w:r>
        <w:rPr>
          <w:color w:val="231F20"/>
        </w:rPr>
        <w:t>Impl</w:t>
      </w:r>
      <w:proofErr w:type="spellEnd"/>
      <w:r>
        <w:rPr>
          <w:color w:val="231F20"/>
        </w:rPr>
        <w:t>./</w:t>
      </w:r>
      <w:proofErr w:type="gramEnd"/>
      <w:r>
        <w:rPr>
          <w:color w:val="231F20"/>
        </w:rPr>
        <w:t>CIS 355</w:t>
      </w:r>
    </w:p>
    <w:p w14:paraId="35154082" w14:textId="77777777" w:rsidR="009E7943" w:rsidRDefault="009E7943" w:rsidP="009E7943">
      <w:pPr>
        <w:pStyle w:val="BodyText"/>
        <w:tabs>
          <w:tab w:val="left" w:pos="559"/>
        </w:tabs>
        <w:ind w:left="560" w:right="47" w:hanging="34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and </w:t>
      </w:r>
      <w:r>
        <w:rPr>
          <w:color w:val="231F20"/>
          <w:spacing w:val="-1"/>
        </w:rPr>
        <w:t>Project</w:t>
      </w:r>
      <w:r>
        <w:rPr>
          <w:color w:val="231F20"/>
        </w:rPr>
        <w:t xml:space="preserve"> Management/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CIS 350</w:t>
      </w:r>
    </w:p>
    <w:p w14:paraId="0B587A7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Linux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219</w:t>
      </w:r>
    </w:p>
    <w:p w14:paraId="5C5F0CC2" w14:textId="77777777" w:rsidR="009E7943" w:rsidRDefault="009E7943" w:rsidP="009E7943">
      <w:pPr>
        <w:pStyle w:val="BodyText"/>
        <w:tabs>
          <w:tab w:val="left" w:pos="559"/>
        </w:tabs>
        <w:ind w:left="559" w:hanging="34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Testing</w:t>
      </w:r>
      <w:r>
        <w:rPr>
          <w:color w:val="231F20"/>
        </w:rPr>
        <w:t xml:space="preserve"> and Quality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Assurance/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SOFT 310</w:t>
      </w:r>
    </w:p>
    <w:p w14:paraId="45794D09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Global Citizenship</w:t>
      </w:r>
    </w:p>
    <w:p w14:paraId="598D34F3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19353096" w14:textId="77777777" w:rsidR="009E7943" w:rsidRDefault="009E7943" w:rsidP="009E7943">
      <w:pPr>
        <w:ind w:left="-35" w:right="739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2895A9F5" w14:textId="77777777" w:rsidR="009E7943" w:rsidRDefault="009E7943" w:rsidP="009E7943">
      <w:pPr>
        <w:pStyle w:val="BodyText"/>
        <w:tabs>
          <w:tab w:val="left" w:pos="405"/>
        </w:tabs>
        <w:ind w:left="65" w:right="739"/>
      </w:pPr>
      <w:r>
        <w:rPr>
          <w:color w:val="231F20"/>
        </w:rPr>
        <w:t>1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Seminar/ENG 380</w:t>
      </w:r>
    </w:p>
    <w:p w14:paraId="10A5F014" w14:textId="77777777" w:rsidR="009E7943" w:rsidRDefault="009E7943" w:rsidP="009E7943">
      <w:pPr>
        <w:pStyle w:val="BodyText"/>
        <w:tabs>
          <w:tab w:val="left" w:pos="405"/>
        </w:tabs>
        <w:ind w:left="65" w:right="739"/>
      </w:pPr>
      <w:r>
        <w:rPr>
          <w:color w:val="231F20"/>
        </w:rPr>
        <w:t>3</w:t>
      </w:r>
      <w:r>
        <w:rPr>
          <w:color w:val="231F20"/>
        </w:rPr>
        <w:tab/>
        <w:t>Integrative Theology</w:t>
      </w:r>
    </w:p>
    <w:p w14:paraId="48F7DB19" w14:textId="77777777" w:rsidR="009E7943" w:rsidRDefault="009E7943" w:rsidP="009E7943">
      <w:pPr>
        <w:pStyle w:val="BodyText"/>
        <w:tabs>
          <w:tab w:val="left" w:pos="405"/>
        </w:tabs>
        <w:ind w:left="65" w:right="739"/>
      </w:pPr>
      <w:r>
        <w:rPr>
          <w:color w:val="231F20"/>
        </w:rPr>
        <w:t>3</w:t>
      </w:r>
      <w:r>
        <w:rPr>
          <w:color w:val="231F20"/>
        </w:rPr>
        <w:tab/>
        <w:t>Integrative Philosophy</w:t>
      </w:r>
    </w:p>
    <w:p w14:paraId="679D31E2" w14:textId="77777777" w:rsidR="009E7943" w:rsidRDefault="009E7943" w:rsidP="009E7943">
      <w:pPr>
        <w:pStyle w:val="BodyText"/>
        <w:tabs>
          <w:tab w:val="left" w:pos="405"/>
        </w:tabs>
        <w:ind w:left="65" w:right="739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Architecture/SOFT</w:t>
      </w:r>
      <w:r>
        <w:rPr>
          <w:color w:val="231F20"/>
        </w:rPr>
        <w:t xml:space="preserve"> 320</w:t>
      </w:r>
    </w:p>
    <w:p w14:paraId="148FA935" w14:textId="77777777" w:rsidR="009E7943" w:rsidRDefault="009E7943" w:rsidP="009E7943">
      <w:pPr>
        <w:pStyle w:val="BodyText"/>
        <w:tabs>
          <w:tab w:val="left" w:pos="405"/>
        </w:tabs>
        <w:ind w:left="65" w:right="739"/>
      </w:pPr>
      <w:r>
        <w:rPr>
          <w:color w:val="231F20"/>
        </w:rPr>
        <w:t>3</w:t>
      </w:r>
      <w:r>
        <w:rPr>
          <w:color w:val="231F20"/>
        </w:rPr>
        <w:tab/>
        <w:t>Computer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Architecture/ECE</w:t>
      </w:r>
      <w:r>
        <w:rPr>
          <w:color w:val="231F20"/>
        </w:rPr>
        <w:t xml:space="preserve"> 337</w:t>
      </w:r>
    </w:p>
    <w:p w14:paraId="665B24A0" w14:textId="77777777" w:rsidR="009E7943" w:rsidRDefault="009E7943" w:rsidP="009E7943">
      <w:pPr>
        <w:pStyle w:val="BodyText"/>
        <w:tabs>
          <w:tab w:val="left" w:pos="405"/>
        </w:tabs>
        <w:ind w:left="65"/>
      </w:pPr>
      <w:r>
        <w:rPr>
          <w:color w:val="231F20"/>
        </w:rPr>
        <w:t>3</w:t>
      </w:r>
      <w:r>
        <w:rPr>
          <w:color w:val="231F20"/>
        </w:rPr>
        <w:tab/>
        <w:t xml:space="preserve">Physics 3: E&amp;M/PHYS 213 </w:t>
      </w:r>
      <w:r>
        <w:rPr>
          <w:i/>
          <w:color w:val="231F20"/>
        </w:rPr>
        <w:t xml:space="preserve">or </w:t>
      </w:r>
      <w:r>
        <w:rPr>
          <w:color w:val="231F20"/>
        </w:rPr>
        <w:t>PHYS 212</w:t>
      </w:r>
    </w:p>
    <w:p w14:paraId="51990E2D" w14:textId="77777777" w:rsidR="009E7943" w:rsidRDefault="009E7943" w:rsidP="009E7943">
      <w:pPr>
        <w:pStyle w:val="BodyText"/>
        <w:tabs>
          <w:tab w:val="left" w:pos="405"/>
        </w:tabs>
        <w:ind w:left="65"/>
        <w:rPr>
          <w:rFonts w:cs="Book Antiqua"/>
        </w:rPr>
      </w:pPr>
      <w:r>
        <w:rPr>
          <w:color w:val="231F20"/>
        </w:rPr>
        <w:t>1</w:t>
      </w:r>
      <w:r>
        <w:rPr>
          <w:color w:val="231F20"/>
        </w:rPr>
        <w:tab/>
        <w:t xml:space="preserve">Physics 3: E&amp;M Lab/PHYS 215 </w:t>
      </w:r>
      <w:r>
        <w:rPr>
          <w:i/>
          <w:color w:val="231F20"/>
        </w:rPr>
        <w:t>or</w:t>
      </w:r>
    </w:p>
    <w:p w14:paraId="77C1BE71" w14:textId="77777777" w:rsidR="009E7943" w:rsidRDefault="009E7943" w:rsidP="009E7943">
      <w:pPr>
        <w:rPr>
          <w:rFonts w:ascii="Book Antiqua" w:eastAsia="Book Antiqua" w:hAnsi="Book Antiqua" w:cs="Book Antiqua"/>
        </w:r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495" w:space="40"/>
            <w:col w:w="3485"/>
          </w:cols>
        </w:sectPr>
      </w:pPr>
    </w:p>
    <w:p w14:paraId="5EB3FD0B" w14:textId="77777777" w:rsidR="009E7943" w:rsidRDefault="009E7943" w:rsidP="009E7943">
      <w:pPr>
        <w:pStyle w:val="BodyText"/>
        <w:tabs>
          <w:tab w:val="left" w:pos="559"/>
          <w:tab w:val="left" w:pos="3499"/>
          <w:tab w:val="left" w:pos="36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Ethics/Leadership</w:t>
      </w:r>
      <w:r>
        <w:rPr>
          <w:color w:val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39FF82E9" w14:textId="77777777" w:rsidR="009E7943" w:rsidRDefault="009E7943" w:rsidP="009E7943">
      <w:pPr>
        <w:pStyle w:val="BodyText"/>
        <w:ind w:right="874"/>
      </w:pPr>
      <w:r>
        <w:br w:type="column"/>
      </w:r>
      <w:r>
        <w:rPr>
          <w:color w:val="231F20"/>
        </w:rPr>
        <w:t>PHYS 213</w:t>
      </w:r>
    </w:p>
    <w:p w14:paraId="1A4DFE69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660" w:space="160"/>
            <w:col w:w="3200"/>
          </w:cols>
        </w:sectPr>
      </w:pPr>
    </w:p>
    <w:p w14:paraId="3D25CCD9" w14:textId="77777777" w:rsidR="009E7943" w:rsidRDefault="009E7943" w:rsidP="009E7943">
      <w:pPr>
        <w:pStyle w:val="BodyText"/>
        <w:tabs>
          <w:tab w:val="left" w:pos="3499"/>
        </w:tabs>
      </w:pPr>
      <w:r>
        <w:rPr>
          <w:color w:val="231F20"/>
        </w:rPr>
        <w:t>18</w:t>
      </w:r>
      <w:r>
        <w:rPr>
          <w:color w:val="231F20"/>
        </w:rPr>
        <w:tab/>
        <w:t>17</w:t>
      </w:r>
    </w:p>
    <w:p w14:paraId="6E307E57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sz w:val="16"/>
          <w:szCs w:val="16"/>
        </w:rPr>
      </w:pPr>
    </w:p>
    <w:p w14:paraId="556BC3D1" w14:textId="77777777" w:rsidR="009E7943" w:rsidRDefault="009E7943" w:rsidP="009E7943">
      <w:pPr>
        <w:rPr>
          <w:rFonts w:ascii="Book Antiqua" w:eastAsia="Book Antiqua" w:hAnsi="Book Antiqua" w:cs="Book Antiqua"/>
          <w:sz w:val="16"/>
          <w:szCs w:val="16"/>
        </w:r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space="720"/>
        </w:sectPr>
      </w:pPr>
    </w:p>
    <w:p w14:paraId="22441EA4" w14:textId="77777777" w:rsidR="009E7943" w:rsidRDefault="009E7943" w:rsidP="009E7943">
      <w:pPr>
        <w:pStyle w:val="BodyText"/>
        <w:spacing w:before="69"/>
      </w:pPr>
      <w:r>
        <w:rPr>
          <w:color w:val="231F20"/>
        </w:rPr>
        <w:t>SENIOR</w:t>
      </w:r>
    </w:p>
    <w:p w14:paraId="2A583AC4" w14:textId="77777777" w:rsidR="009E7943" w:rsidRDefault="009E7943" w:rsidP="009E7943">
      <w:pPr>
        <w:spacing w:before="6"/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Fall</w:t>
      </w:r>
    </w:p>
    <w:p w14:paraId="15D34C1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I/CIS 457</w:t>
      </w:r>
    </w:p>
    <w:p w14:paraId="661AF4DB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Operating Systems/CSC 330</w:t>
      </w:r>
    </w:p>
    <w:p w14:paraId="333061FB" w14:textId="77777777" w:rsidR="009E7943" w:rsidRDefault="009E7943" w:rsidP="009E7943">
      <w:pPr>
        <w:pStyle w:val="BodyText"/>
        <w:tabs>
          <w:tab w:val="left" w:pos="559"/>
        </w:tabs>
        <w:ind w:left="559" w:right="76" w:hanging="34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Software</w:t>
      </w:r>
      <w:r>
        <w:rPr>
          <w:color w:val="231F20"/>
        </w:rPr>
        <w:t xml:space="preserve"> Maintenance and </w:t>
      </w:r>
      <w:proofErr w:type="gramStart"/>
      <w:r>
        <w:rPr>
          <w:color w:val="231F20"/>
          <w:spacing w:val="-3"/>
        </w:rPr>
        <w:t>Deploy./</w:t>
      </w:r>
      <w:proofErr w:type="gramEnd"/>
      <w:r>
        <w:rPr>
          <w:color w:val="231F20"/>
          <w:spacing w:val="23"/>
        </w:rPr>
        <w:t xml:space="preserve"> </w:t>
      </w:r>
      <w:r>
        <w:rPr>
          <w:color w:val="231F20"/>
        </w:rPr>
        <w:t>SOFT 410</w:t>
      </w:r>
    </w:p>
    <w:p w14:paraId="622BADA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Comparative Languages/CSC 360</w:t>
      </w:r>
    </w:p>
    <w:p w14:paraId="40B1C6D8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Formal Methods in </w:t>
      </w:r>
      <w:r>
        <w:rPr>
          <w:color w:val="231F20"/>
          <w:spacing w:val="-1"/>
        </w:rPr>
        <w:t>Software/CIS</w:t>
      </w:r>
      <w:r>
        <w:rPr>
          <w:color w:val="231F20"/>
        </w:rPr>
        <w:t xml:space="preserve"> 326</w:t>
      </w:r>
    </w:p>
    <w:p w14:paraId="7F262AE0" w14:textId="77777777" w:rsidR="009E7943" w:rsidRDefault="009E7943" w:rsidP="009E7943">
      <w:pPr>
        <w:spacing w:before="1"/>
        <w:rPr>
          <w:rFonts w:ascii="Book Antiqua" w:eastAsia="Book Antiqua" w:hAnsi="Book Antiqua" w:cs="Book Antiqua"/>
        </w:rPr>
      </w:pPr>
      <w:r>
        <w:br w:type="column"/>
      </w:r>
    </w:p>
    <w:p w14:paraId="7647CE7B" w14:textId="77777777" w:rsidR="009E7943" w:rsidRDefault="009E7943" w:rsidP="009E7943">
      <w:pPr>
        <w:ind w:left="12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i/>
          <w:color w:val="231F20"/>
          <w:sz w:val="16"/>
        </w:rPr>
        <w:t>Spring</w:t>
      </w:r>
    </w:p>
    <w:p w14:paraId="3BC92F4F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Senior Design II Lab/CIS 458</w:t>
      </w:r>
    </w:p>
    <w:p w14:paraId="3028AF75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Distributed </w:t>
      </w:r>
      <w:r>
        <w:rPr>
          <w:color w:val="231F20"/>
          <w:spacing w:val="-1"/>
        </w:rPr>
        <w:t>Programming/CIS</w:t>
      </w:r>
      <w:r>
        <w:rPr>
          <w:color w:val="231F20"/>
        </w:rPr>
        <w:t xml:space="preserve"> 390</w:t>
      </w:r>
    </w:p>
    <w:p w14:paraId="23DFF97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Integrative English</w:t>
      </w:r>
    </w:p>
    <w:p w14:paraId="62721B87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>Aesthetic Reasoning</w:t>
      </w:r>
    </w:p>
    <w:p w14:paraId="4E96E6F4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</w:r>
      <w:r>
        <w:rPr>
          <w:color w:val="231F20"/>
          <w:spacing w:val="-1"/>
        </w:rPr>
        <w:t>Professional</w:t>
      </w:r>
      <w:r>
        <w:rPr>
          <w:color w:val="231F20"/>
        </w:rPr>
        <w:t xml:space="preserve"> Communication</w:t>
      </w:r>
    </w:p>
    <w:p w14:paraId="0E270179" w14:textId="77777777" w:rsidR="009E7943" w:rsidRDefault="009E7943" w:rsidP="009E7943">
      <w:pPr>
        <w:pStyle w:val="BodyText"/>
        <w:tabs>
          <w:tab w:val="left" w:pos="559"/>
        </w:tabs>
        <w:ind w:left="220"/>
      </w:pPr>
      <w:r>
        <w:rPr>
          <w:color w:val="231F20"/>
        </w:rPr>
        <w:t>3</w:t>
      </w:r>
      <w:r>
        <w:rPr>
          <w:color w:val="231F20"/>
        </w:rPr>
        <w:tab/>
        <w:t xml:space="preserve">Number Theory and </w:t>
      </w:r>
      <w:proofErr w:type="spellStart"/>
      <w:proofErr w:type="gramStart"/>
      <w:r>
        <w:rPr>
          <w:color w:val="231F20"/>
          <w:spacing w:val="-2"/>
        </w:rPr>
        <w:t>Cryptogr</w:t>
      </w:r>
      <w:proofErr w:type="spellEnd"/>
      <w:r>
        <w:rPr>
          <w:color w:val="231F20"/>
          <w:spacing w:val="-2"/>
        </w:rPr>
        <w:t>./</w:t>
      </w:r>
      <w:proofErr w:type="gramEnd"/>
    </w:p>
    <w:p w14:paraId="097048D7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209" w:space="171"/>
            <w:col w:w="3640"/>
          </w:cols>
        </w:sectPr>
      </w:pPr>
    </w:p>
    <w:p w14:paraId="33A71754" w14:textId="77777777" w:rsidR="009E7943" w:rsidRDefault="009E7943" w:rsidP="009E7943">
      <w:pPr>
        <w:pStyle w:val="BodyText"/>
        <w:tabs>
          <w:tab w:val="left" w:pos="559"/>
          <w:tab w:val="left" w:pos="3659"/>
        </w:tabs>
      </w:pPr>
      <w:r>
        <w:rPr>
          <w:color w:val="231F20"/>
          <w:u w:val="single" w:color="231F20"/>
        </w:rPr>
        <w:t xml:space="preserve"> </w:t>
      </w:r>
      <w:r>
        <w:rPr>
          <w:color w:val="231F20"/>
          <w:spacing w:val="20"/>
          <w:u w:val="single" w:color="231F20"/>
        </w:rPr>
        <w:t xml:space="preserve"> </w:t>
      </w:r>
      <w:r>
        <w:rPr>
          <w:color w:val="231F20"/>
          <w:u w:val="single" w:color="231F20"/>
        </w:rPr>
        <w:t>3</w:t>
      </w:r>
      <w:r>
        <w:rPr>
          <w:color w:val="231F20"/>
        </w:rPr>
        <w:tab/>
        <w:t xml:space="preserve">System and Network Security/CIS 387    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2C36C656" w14:textId="77777777" w:rsidR="009E7943" w:rsidRDefault="009E7943" w:rsidP="009E7943">
      <w:pPr>
        <w:pStyle w:val="BodyText"/>
        <w:ind w:right="874"/>
      </w:pPr>
      <w:r>
        <w:br w:type="column"/>
      </w:r>
      <w:r>
        <w:rPr>
          <w:color w:val="231F20"/>
          <w:spacing w:val="-3"/>
        </w:rPr>
        <w:t>MATH</w:t>
      </w:r>
      <w:r>
        <w:rPr>
          <w:color w:val="231F20"/>
        </w:rPr>
        <w:t xml:space="preserve"> 310</w:t>
      </w:r>
    </w:p>
    <w:p w14:paraId="4C639C65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660" w:space="159"/>
            <w:col w:w="3201"/>
          </w:cols>
        </w:sectPr>
      </w:pPr>
    </w:p>
    <w:p w14:paraId="2473AFA7" w14:textId="77777777" w:rsidR="009E7943" w:rsidRDefault="009E7943" w:rsidP="009E7943">
      <w:pPr>
        <w:pStyle w:val="BodyText"/>
        <w:tabs>
          <w:tab w:val="left" w:pos="3499"/>
        </w:tabs>
      </w:pPr>
      <w:r>
        <w:rPr>
          <w:color w:val="231F20"/>
        </w:rPr>
        <w:t>18</w:t>
      </w:r>
      <w:r>
        <w:rPr>
          <w:color w:val="231F20"/>
        </w:rPr>
        <w:tab/>
        <w:t>18</w:t>
      </w:r>
    </w:p>
    <w:p w14:paraId="05264ECC" w14:textId="77777777" w:rsidR="009E7943" w:rsidRDefault="009E7943" w:rsidP="009E7943">
      <w:pPr>
        <w:pStyle w:val="Heading6"/>
        <w:spacing w:before="124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  <w:spacing w:val="-3"/>
        </w:rPr>
        <w:t>Total</w:t>
      </w:r>
      <w:r>
        <w:rPr>
          <w:color w:val="231F20"/>
        </w:rPr>
        <w:t xml:space="preserve"> Credits: 138</w:t>
      </w:r>
    </w:p>
    <w:p w14:paraId="29A99345" w14:textId="77777777" w:rsidR="009E7943" w:rsidRDefault="009E7943" w:rsidP="009E7943">
      <w:pPr>
        <w:sectPr w:rsidR="009E7943" w:rsidSect="00814B6E">
          <w:type w:val="continuous"/>
          <w:pgSz w:w="8640" w:h="12960"/>
          <w:pgMar w:top="560" w:right="900" w:bottom="280" w:left="720" w:header="720" w:footer="720" w:gutter="0"/>
          <w:cols w:num="2" w:space="720" w:equalWidth="0">
            <w:col w:w="3661" w:space="1862"/>
            <w:col w:w="1497"/>
          </w:cols>
        </w:sectPr>
      </w:pPr>
    </w:p>
    <w:p w14:paraId="69838984" w14:textId="77777777" w:rsidR="009E7943" w:rsidRDefault="009E7943" w:rsidP="009E7943">
      <w:pPr>
        <w:spacing w:before="10"/>
        <w:rPr>
          <w:rFonts w:ascii="Book Antiqua" w:eastAsia="Book Antiqua" w:hAnsi="Book Antiqua" w:cs="Book Antiqua"/>
          <w:b/>
          <w:bCs/>
          <w:sz w:val="17"/>
          <w:szCs w:val="17"/>
        </w:rPr>
      </w:pPr>
    </w:p>
    <w:p w14:paraId="763F89C8" w14:textId="77777777" w:rsidR="009E7943" w:rsidRDefault="009E7943" w:rsidP="009E7943">
      <w:pPr>
        <w:pStyle w:val="BodyText"/>
        <w:spacing w:before="69"/>
        <w:ind w:left="119" w:right="119"/>
      </w:pPr>
      <w:r>
        <w:rPr>
          <w:color w:val="231F20"/>
        </w:rPr>
        <w:t xml:space="preserve">The writing and wellness </w:t>
      </w:r>
      <w:r>
        <w:rPr>
          <w:color w:val="231F20"/>
          <w:spacing w:val="-1"/>
        </w:rPr>
        <w:t>requirements</w:t>
      </w:r>
      <w:r>
        <w:rPr>
          <w:color w:val="231F20"/>
        </w:rPr>
        <w:t xml:space="preserve"> will be met in the LS </w:t>
      </w:r>
      <w:r>
        <w:rPr>
          <w:color w:val="231F20"/>
          <w:spacing w:val="-1"/>
        </w:rPr>
        <w:t>core.</w:t>
      </w:r>
      <w:r>
        <w:rPr>
          <w:color w:val="231F20"/>
        </w:rPr>
        <w:t xml:space="preserve"> Students will select courses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 xml:space="preserve">with that designation to meet the </w:t>
      </w:r>
      <w:r>
        <w:rPr>
          <w:color w:val="231F20"/>
          <w:spacing w:val="-1"/>
        </w:rPr>
        <w:t>requirements.</w:t>
      </w:r>
    </w:p>
    <w:p w14:paraId="6CF83DAD" w14:textId="77777777" w:rsidR="00CB7932" w:rsidRDefault="00CB7932"/>
    <w:sectPr w:rsidR="00CB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1B7A1" w14:textId="77777777" w:rsidR="00814B6E" w:rsidRDefault="00814B6E">
      <w:r>
        <w:separator/>
      </w:r>
    </w:p>
  </w:endnote>
  <w:endnote w:type="continuationSeparator" w:id="0">
    <w:p w14:paraId="3470D9BF" w14:textId="77777777" w:rsidR="00814B6E" w:rsidRDefault="0081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8DD6C" w14:textId="77777777" w:rsidR="00814B6E" w:rsidRDefault="00814B6E">
      <w:r>
        <w:separator/>
      </w:r>
    </w:p>
  </w:footnote>
  <w:footnote w:type="continuationSeparator" w:id="0">
    <w:p w14:paraId="144E173D" w14:textId="77777777" w:rsidR="00814B6E" w:rsidRDefault="00814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0A529" w14:textId="77777777" w:rsidR="009E7943" w:rsidRDefault="009E794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0192D29" wp14:editId="60E61DAA">
              <wp:simplePos x="0" y="0"/>
              <wp:positionH relativeFrom="page">
                <wp:posOffset>533400</wp:posOffset>
              </wp:positionH>
              <wp:positionV relativeFrom="page">
                <wp:posOffset>685800</wp:posOffset>
              </wp:positionV>
              <wp:extent cx="4305300" cy="1270"/>
              <wp:effectExtent l="19050" t="19050" r="19050" b="17780"/>
              <wp:wrapNone/>
              <wp:docPr id="1186704243" name="Group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05300" cy="1270"/>
                        <a:chOff x="840" y="1080"/>
                        <a:chExt cx="6780" cy="2"/>
                      </a:xfrm>
                    </wpg:grpSpPr>
                    <wps:wsp>
                      <wps:cNvPr id="747864070" name="Freeform 474"/>
                      <wps:cNvSpPr>
                        <a:spLocks/>
                      </wps:cNvSpPr>
                      <wps:spPr bwMode="auto">
                        <a:xfrm>
                          <a:off x="840" y="1080"/>
                          <a:ext cx="6780" cy="2"/>
                        </a:xfrm>
                        <a:custGeom>
                          <a:avLst/>
                          <a:gdLst>
                            <a:gd name="T0" fmla="+- 0 840 840"/>
                            <a:gd name="T1" fmla="*/ T0 w 6780"/>
                            <a:gd name="T2" fmla="+- 0 7620 840"/>
                            <a:gd name="T3" fmla="*/ T2 w 6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80">
                              <a:moveTo>
                                <a:pt x="0" y="0"/>
                              </a:moveTo>
                              <a:lnTo>
                                <a:pt x="67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4C676" id="Group 473" o:spid="_x0000_s1026" style="position:absolute;margin-left:42pt;margin-top:54pt;width:339pt;height:.1pt;z-index:-251655168;mso-position-horizontal-relative:page;mso-position-vertical-relative:page" coordorigin="840,1080" coordsize="6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">
              <v:shape id="Freeform 474" o:spid="_x0000_s1027" style="position:absolute;left:840;top:108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" path="m,l6780,e" filled="f" strokecolor="#231f20" strokeweight="2pt">
                <v:path arrowok="t" o:connecttype="custom" o:connectlocs="0,0;678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70CDD32" wp14:editId="438EB7DB">
              <wp:simplePos x="0" y="0"/>
              <wp:positionH relativeFrom="page">
                <wp:posOffset>508000</wp:posOffset>
              </wp:positionH>
              <wp:positionV relativeFrom="page">
                <wp:posOffset>440055</wp:posOffset>
              </wp:positionV>
              <wp:extent cx="184150" cy="114300"/>
              <wp:effectExtent l="3175" t="1905" r="3175" b="0"/>
              <wp:wrapNone/>
              <wp:docPr id="823939651" name="Text Box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F394E" w14:textId="77777777" w:rsidR="009E7943" w:rsidRDefault="009E7943">
                          <w:pPr>
                            <w:spacing w:line="166" w:lineRule="exact"/>
                            <w:ind w:left="4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0CDD32" id="_x0000_t202" coordsize="21600,21600" o:spt="202" path="m,l,21600r21600,l21600,xe">
              <v:stroke joinstyle="miter"/>
              <v:path gradientshapeok="t" o:connecttype="rect"/>
            </v:shapetype>
            <v:shape id="Text Box 472" o:spid="_x0000_s1026" type="#_x0000_t202" style="position:absolute;margin-left:40pt;margin-top:34.65pt;width:14.5pt;height: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" filled="f" stroked="f">
              <v:textbox inset="0,0,0,0">
                <w:txbxContent>
                  <w:p w14:paraId="270F394E" w14:textId="77777777" w:rsidR="009E7943" w:rsidRDefault="009E7943">
                    <w:pPr>
                      <w:spacing w:line="166" w:lineRule="exact"/>
                      <w:ind w:left="4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Book Antiqua"/>
                        <w:b/>
                        <w:color w:val="231F2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693D0" w14:textId="77777777" w:rsidR="009E7943" w:rsidRDefault="009E794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302D97" wp14:editId="3451DC50">
              <wp:simplePos x="0" y="0"/>
              <wp:positionH relativeFrom="page">
                <wp:posOffset>647700</wp:posOffset>
              </wp:positionH>
              <wp:positionV relativeFrom="page">
                <wp:posOffset>685800</wp:posOffset>
              </wp:positionV>
              <wp:extent cx="4305300" cy="1270"/>
              <wp:effectExtent l="19050" t="19050" r="19050" b="17780"/>
              <wp:wrapNone/>
              <wp:docPr id="1435195337" name="Group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05300" cy="1270"/>
                        <a:chOff x="1020" y="1080"/>
                        <a:chExt cx="6780" cy="2"/>
                      </a:xfrm>
                    </wpg:grpSpPr>
                    <wps:wsp>
                      <wps:cNvPr id="1921950221" name="Freeform 477"/>
                      <wps:cNvSpPr>
                        <a:spLocks/>
                      </wps:cNvSpPr>
                      <wps:spPr bwMode="auto">
                        <a:xfrm>
                          <a:off x="1020" y="1080"/>
                          <a:ext cx="6780" cy="2"/>
                        </a:xfrm>
                        <a:custGeom>
                          <a:avLst/>
                          <a:gdLst>
                            <a:gd name="T0" fmla="+- 0 1020 1020"/>
                            <a:gd name="T1" fmla="*/ T0 w 6780"/>
                            <a:gd name="T2" fmla="+- 0 7800 1020"/>
                            <a:gd name="T3" fmla="*/ T2 w 6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80">
                              <a:moveTo>
                                <a:pt x="0" y="0"/>
                              </a:moveTo>
                              <a:lnTo>
                                <a:pt x="67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E8BF14" id="Group 476" o:spid="_x0000_s1026" style="position:absolute;margin-left:51pt;margin-top:54pt;width:339pt;height:.1pt;z-index:-251657216;mso-position-horizontal-relative:page;mso-position-vertical-relative:page" coordorigin="1020,1080" coordsize="6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">
              <v:shape id="Freeform 477" o:spid="_x0000_s1027" style="position:absolute;left:1020;top:108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" path="m,l6780,e" filled="f" strokecolor="#231f20" strokeweight="2pt">
                <v:path arrowok="t" o:connecttype="custom" o:connectlocs="0,0;678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7DB677" wp14:editId="48CDBF0F">
              <wp:simplePos x="0" y="0"/>
              <wp:positionH relativeFrom="page">
                <wp:posOffset>2806065</wp:posOffset>
              </wp:positionH>
              <wp:positionV relativeFrom="page">
                <wp:posOffset>440055</wp:posOffset>
              </wp:positionV>
              <wp:extent cx="2172335" cy="114300"/>
              <wp:effectExtent l="0" t="1905" r="3175" b="0"/>
              <wp:wrapNone/>
              <wp:docPr id="1687535463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33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72534" w14:textId="77777777" w:rsidR="009E7943" w:rsidRDefault="009E7943">
                          <w:pPr>
                            <w:spacing w:line="166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Book Antiqua"/>
                              <w:b/>
                              <w:color w:val="231F20"/>
                              <w:sz w:val="14"/>
                            </w:rPr>
                            <w:t xml:space="preserve">COMPUTER AND </w:t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pacing w:val="-2"/>
                              <w:sz w:val="14"/>
                            </w:rPr>
                            <w:t>INFORMATION</w:t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z w:val="14"/>
                            </w:rPr>
                            <w:t xml:space="preserve"> SCIENCE   </w:t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DB677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7" type="#_x0000_t202" style="position:absolute;margin-left:220.95pt;margin-top:34.65pt;width:171.05pt;height: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" filled="f" stroked="f">
              <v:textbox inset="0,0,0,0">
                <w:txbxContent>
                  <w:p w14:paraId="02272534" w14:textId="77777777" w:rsidR="009E7943" w:rsidRDefault="009E7943">
                    <w:pPr>
                      <w:spacing w:line="166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>
                      <w:rPr>
                        <w:rFonts w:ascii="Book Antiqua"/>
                        <w:b/>
                        <w:color w:val="231F20"/>
                        <w:sz w:val="14"/>
                      </w:rPr>
                      <w:t xml:space="preserve">COMPUTER AND </w:t>
                    </w:r>
                    <w:r>
                      <w:rPr>
                        <w:rFonts w:ascii="Book Antiqua"/>
                        <w:b/>
                        <w:color w:val="231F20"/>
                        <w:spacing w:val="-2"/>
                        <w:sz w:val="14"/>
                      </w:rPr>
                      <w:t>INFORMATION</w:t>
                    </w:r>
                    <w:r>
                      <w:rPr>
                        <w:rFonts w:ascii="Book Antiqua"/>
                        <w:b/>
                        <w:color w:val="231F20"/>
                        <w:sz w:val="14"/>
                      </w:rPr>
                      <w:t xml:space="preserve"> SCIENCE   </w:t>
                    </w:r>
                    <w:r>
                      <w:rPr>
                        <w:rFonts w:ascii="Book Antiqua"/>
                        <w:b/>
                        <w:color w:val="231F20"/>
                        <w:spacing w:val="18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Book Antiqua"/>
                        <w:b/>
                        <w:color w:val="231F2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DE5E2" w14:textId="77777777" w:rsidR="009E7943" w:rsidRDefault="009E794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8277566" wp14:editId="3CCF8074">
              <wp:simplePos x="0" y="0"/>
              <wp:positionH relativeFrom="page">
                <wp:posOffset>533400</wp:posOffset>
              </wp:positionH>
              <wp:positionV relativeFrom="page">
                <wp:posOffset>685800</wp:posOffset>
              </wp:positionV>
              <wp:extent cx="4305300" cy="1270"/>
              <wp:effectExtent l="19050" t="19050" r="19050" b="17780"/>
              <wp:wrapNone/>
              <wp:docPr id="735925972" name="Group 4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05300" cy="1270"/>
                        <a:chOff x="840" y="1080"/>
                        <a:chExt cx="6780" cy="2"/>
                      </a:xfrm>
                    </wpg:grpSpPr>
                    <wps:wsp>
                      <wps:cNvPr id="2104854407" name="Freeform 468"/>
                      <wps:cNvSpPr>
                        <a:spLocks/>
                      </wps:cNvSpPr>
                      <wps:spPr bwMode="auto">
                        <a:xfrm>
                          <a:off x="840" y="1080"/>
                          <a:ext cx="6780" cy="2"/>
                        </a:xfrm>
                        <a:custGeom>
                          <a:avLst/>
                          <a:gdLst>
                            <a:gd name="T0" fmla="+- 0 840 840"/>
                            <a:gd name="T1" fmla="*/ T0 w 6780"/>
                            <a:gd name="T2" fmla="+- 0 7620 840"/>
                            <a:gd name="T3" fmla="*/ T2 w 6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80">
                              <a:moveTo>
                                <a:pt x="0" y="0"/>
                              </a:moveTo>
                              <a:lnTo>
                                <a:pt x="67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7DD368" id="Group 467" o:spid="_x0000_s1026" style="position:absolute;margin-left:42pt;margin-top:54pt;width:339pt;height:.1pt;z-index:-251651072;mso-position-horizontal-relative:page;mso-position-vertical-relative:page" coordorigin="840,1080" coordsize="6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">
              <v:shape id="Freeform 468" o:spid="_x0000_s1027" style="position:absolute;left:840;top:108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" path="m,l6780,e" filled="f" strokecolor="#231f20" strokeweight="2pt">
                <v:path arrowok="t" o:connecttype="custom" o:connectlocs="0,0;678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F7FB708" wp14:editId="619DA664">
              <wp:simplePos x="0" y="0"/>
              <wp:positionH relativeFrom="page">
                <wp:posOffset>508000</wp:posOffset>
              </wp:positionH>
              <wp:positionV relativeFrom="page">
                <wp:posOffset>440055</wp:posOffset>
              </wp:positionV>
              <wp:extent cx="184150" cy="114300"/>
              <wp:effectExtent l="3175" t="1905" r="3175" b="0"/>
              <wp:wrapNone/>
              <wp:docPr id="896448238" name="Text Box 4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510CF" w14:textId="77777777" w:rsidR="009E7943" w:rsidRDefault="009E7943">
                          <w:pPr>
                            <w:spacing w:line="166" w:lineRule="exact"/>
                            <w:ind w:left="4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FB708" id="_x0000_t202" coordsize="21600,21600" o:spt="202" path="m,l,21600r21600,l21600,xe">
              <v:stroke joinstyle="miter"/>
              <v:path gradientshapeok="t" o:connecttype="rect"/>
            </v:shapetype>
            <v:shape id="Text Box 466" o:spid="_x0000_s1028" type="#_x0000_t202" style="position:absolute;margin-left:40pt;margin-top:34.65pt;width:14.5pt;height: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" filled="f" stroked="f">
              <v:textbox inset="0,0,0,0">
                <w:txbxContent>
                  <w:p w14:paraId="2C6510CF" w14:textId="77777777" w:rsidR="009E7943" w:rsidRDefault="009E7943">
                    <w:pPr>
                      <w:spacing w:line="166" w:lineRule="exact"/>
                      <w:ind w:left="4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Book Antiqua"/>
                        <w:b/>
                        <w:color w:val="231F2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B7FDF" w14:textId="77777777" w:rsidR="009E7943" w:rsidRDefault="009E794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8052729" wp14:editId="78BC521E">
              <wp:simplePos x="0" y="0"/>
              <wp:positionH relativeFrom="page">
                <wp:posOffset>647700</wp:posOffset>
              </wp:positionH>
              <wp:positionV relativeFrom="page">
                <wp:posOffset>685800</wp:posOffset>
              </wp:positionV>
              <wp:extent cx="4305300" cy="1270"/>
              <wp:effectExtent l="19050" t="19050" r="19050" b="17780"/>
              <wp:wrapNone/>
              <wp:docPr id="1554729357" name="Group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05300" cy="1270"/>
                        <a:chOff x="1020" y="1080"/>
                        <a:chExt cx="6780" cy="2"/>
                      </a:xfrm>
                    </wpg:grpSpPr>
                    <wps:wsp>
                      <wps:cNvPr id="995750855" name="Freeform 471"/>
                      <wps:cNvSpPr>
                        <a:spLocks/>
                      </wps:cNvSpPr>
                      <wps:spPr bwMode="auto">
                        <a:xfrm>
                          <a:off x="1020" y="1080"/>
                          <a:ext cx="6780" cy="2"/>
                        </a:xfrm>
                        <a:custGeom>
                          <a:avLst/>
                          <a:gdLst>
                            <a:gd name="T0" fmla="+- 0 1020 1020"/>
                            <a:gd name="T1" fmla="*/ T0 w 6780"/>
                            <a:gd name="T2" fmla="+- 0 7800 1020"/>
                            <a:gd name="T3" fmla="*/ T2 w 6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80">
                              <a:moveTo>
                                <a:pt x="0" y="0"/>
                              </a:moveTo>
                              <a:lnTo>
                                <a:pt x="67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95FA3A" id="Group 470" o:spid="_x0000_s1026" style="position:absolute;margin-left:51pt;margin-top:54pt;width:339pt;height:.1pt;z-index:-251653120;mso-position-horizontal-relative:page;mso-position-vertical-relative:page" coordorigin="1020,1080" coordsize="6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">
              <v:shape id="Freeform 471" o:spid="_x0000_s1027" style="position:absolute;left:1020;top:108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" path="m,l6780,e" filled="f" strokecolor="#231f20" strokeweight="2pt">
                <v:path arrowok="t" o:connecttype="custom" o:connectlocs="0,0;678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BA73D69" wp14:editId="09EBD05F">
              <wp:simplePos x="0" y="0"/>
              <wp:positionH relativeFrom="page">
                <wp:posOffset>3756025</wp:posOffset>
              </wp:positionH>
              <wp:positionV relativeFrom="page">
                <wp:posOffset>440055</wp:posOffset>
              </wp:positionV>
              <wp:extent cx="1222375" cy="114300"/>
              <wp:effectExtent l="3175" t="1905" r="3175" b="0"/>
              <wp:wrapNone/>
              <wp:docPr id="75708997" name="Text Box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48E43" w14:textId="77777777" w:rsidR="009E7943" w:rsidRDefault="009E7943">
                          <w:pPr>
                            <w:spacing w:line="166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Book Antiqua"/>
                              <w:b/>
                              <w:color w:val="231F20"/>
                              <w:sz w:val="14"/>
                            </w:rPr>
                            <w:t xml:space="preserve">COMPUTER SCIENCE   </w:t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73D69" id="_x0000_t202" coordsize="21600,21600" o:spt="202" path="m,l,21600r21600,l21600,xe">
              <v:stroke joinstyle="miter"/>
              <v:path gradientshapeok="t" o:connecttype="rect"/>
            </v:shapetype>
            <v:shape id="Text Box 469" o:spid="_x0000_s1029" type="#_x0000_t202" style="position:absolute;margin-left:295.75pt;margin-top:34.65pt;width:96.25pt;height: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" filled="f" stroked="f">
              <v:textbox inset="0,0,0,0">
                <w:txbxContent>
                  <w:p w14:paraId="64648E43" w14:textId="77777777" w:rsidR="009E7943" w:rsidRDefault="009E7943">
                    <w:pPr>
                      <w:spacing w:line="166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>
                      <w:rPr>
                        <w:rFonts w:ascii="Book Antiqua"/>
                        <w:b/>
                        <w:color w:val="231F20"/>
                        <w:sz w:val="14"/>
                      </w:rPr>
                      <w:t xml:space="preserve">COMPUTER SCIENCE   </w:t>
                    </w:r>
                    <w:r>
                      <w:rPr>
                        <w:rFonts w:ascii="Book Antiqua"/>
                        <w:b/>
                        <w:color w:val="231F20"/>
                        <w:spacing w:val="18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Book Antiqua"/>
                        <w:b/>
                        <w:color w:val="231F2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F2716" w14:textId="77777777" w:rsidR="009E7943" w:rsidRDefault="009E794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36A57D4A" wp14:editId="05C4633E">
              <wp:simplePos x="0" y="0"/>
              <wp:positionH relativeFrom="page">
                <wp:posOffset>533400</wp:posOffset>
              </wp:positionH>
              <wp:positionV relativeFrom="page">
                <wp:posOffset>685800</wp:posOffset>
              </wp:positionV>
              <wp:extent cx="4305300" cy="1270"/>
              <wp:effectExtent l="19050" t="19050" r="19050" b="17780"/>
              <wp:wrapNone/>
              <wp:docPr id="1717559238" name="Group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05300" cy="1270"/>
                        <a:chOff x="840" y="1080"/>
                        <a:chExt cx="6780" cy="2"/>
                      </a:xfrm>
                    </wpg:grpSpPr>
                    <wps:wsp>
                      <wps:cNvPr id="669347323" name="Freeform 462"/>
                      <wps:cNvSpPr>
                        <a:spLocks/>
                      </wps:cNvSpPr>
                      <wps:spPr bwMode="auto">
                        <a:xfrm>
                          <a:off x="840" y="1080"/>
                          <a:ext cx="6780" cy="2"/>
                        </a:xfrm>
                        <a:custGeom>
                          <a:avLst/>
                          <a:gdLst>
                            <a:gd name="T0" fmla="+- 0 840 840"/>
                            <a:gd name="T1" fmla="*/ T0 w 6780"/>
                            <a:gd name="T2" fmla="+- 0 7620 840"/>
                            <a:gd name="T3" fmla="*/ T2 w 6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80">
                              <a:moveTo>
                                <a:pt x="0" y="0"/>
                              </a:moveTo>
                              <a:lnTo>
                                <a:pt x="67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C7C663" id="Group 461" o:spid="_x0000_s1026" style="position:absolute;margin-left:42pt;margin-top:54pt;width:339pt;height:.1pt;z-index:-251646976;mso-position-horizontal-relative:page;mso-position-vertical-relative:page" coordorigin="840,1080" coordsize="6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">
              <v:shape id="Freeform 462" o:spid="_x0000_s1027" style="position:absolute;left:840;top:108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" path="m,l6780,e" filled="f" strokecolor="#231f20" strokeweight="2pt">
                <v:path arrowok="t" o:connecttype="custom" o:connectlocs="0,0;678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A1FEF74" wp14:editId="16321C3F">
              <wp:simplePos x="0" y="0"/>
              <wp:positionH relativeFrom="page">
                <wp:posOffset>508000</wp:posOffset>
              </wp:positionH>
              <wp:positionV relativeFrom="page">
                <wp:posOffset>440055</wp:posOffset>
              </wp:positionV>
              <wp:extent cx="184150" cy="114300"/>
              <wp:effectExtent l="3175" t="1905" r="3175" b="0"/>
              <wp:wrapNone/>
              <wp:docPr id="1073303606" name="Text Box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4572E" w14:textId="77777777" w:rsidR="009E7943" w:rsidRDefault="009E7943">
                          <w:pPr>
                            <w:spacing w:line="166" w:lineRule="exact"/>
                            <w:ind w:left="4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 Antiqua"/>
                              <w:b/>
                              <w:color w:val="231F2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FEF74" id="_x0000_t202" coordsize="21600,21600" o:spt="202" path="m,l,21600r21600,l21600,xe">
              <v:stroke joinstyle="miter"/>
              <v:path gradientshapeok="t" o:connecttype="rect"/>
            </v:shapetype>
            <v:shape id="Text Box 460" o:spid="_x0000_s1030" type="#_x0000_t202" style="position:absolute;margin-left:40pt;margin-top:34.65pt;width:14.5pt;height: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" filled="f" stroked="f">
              <v:textbox inset="0,0,0,0">
                <w:txbxContent>
                  <w:p w14:paraId="5B84572E" w14:textId="77777777" w:rsidR="009E7943" w:rsidRDefault="009E7943">
                    <w:pPr>
                      <w:spacing w:line="166" w:lineRule="exact"/>
                      <w:ind w:left="4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Book Antiqua"/>
                        <w:b/>
                        <w:color w:val="231F2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27427" w14:textId="77777777" w:rsidR="009E7943" w:rsidRDefault="009E794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B724DF8" wp14:editId="0B25D599">
              <wp:simplePos x="0" y="0"/>
              <wp:positionH relativeFrom="page">
                <wp:posOffset>647700</wp:posOffset>
              </wp:positionH>
              <wp:positionV relativeFrom="page">
                <wp:posOffset>685800</wp:posOffset>
              </wp:positionV>
              <wp:extent cx="4305300" cy="1270"/>
              <wp:effectExtent l="19050" t="19050" r="19050" b="17780"/>
              <wp:wrapNone/>
              <wp:docPr id="313505911" name="Group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05300" cy="1270"/>
                        <a:chOff x="1020" y="1080"/>
                        <a:chExt cx="6780" cy="2"/>
                      </a:xfrm>
                    </wpg:grpSpPr>
                    <wps:wsp>
                      <wps:cNvPr id="2044438884" name="Freeform 465"/>
                      <wps:cNvSpPr>
                        <a:spLocks/>
                      </wps:cNvSpPr>
                      <wps:spPr bwMode="auto">
                        <a:xfrm>
                          <a:off x="1020" y="1080"/>
                          <a:ext cx="6780" cy="2"/>
                        </a:xfrm>
                        <a:custGeom>
                          <a:avLst/>
                          <a:gdLst>
                            <a:gd name="T0" fmla="+- 0 1020 1020"/>
                            <a:gd name="T1" fmla="*/ T0 w 6780"/>
                            <a:gd name="T2" fmla="+- 0 7800 1020"/>
                            <a:gd name="T3" fmla="*/ T2 w 6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80">
                              <a:moveTo>
                                <a:pt x="0" y="0"/>
                              </a:moveTo>
                              <a:lnTo>
                                <a:pt x="67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949403" id="Group 464" o:spid="_x0000_s1026" style="position:absolute;margin-left:51pt;margin-top:54pt;width:339pt;height:.1pt;z-index:-251649024;mso-position-horizontal-relative:page;mso-position-vertical-relative:page" coordorigin="1020,1080" coordsize="6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">
              <v:shape id="Freeform 465" o:spid="_x0000_s1027" style="position:absolute;left:1020;top:1080;width:6780;height:2;visibility:visible;mso-wrap-style:square;v-text-anchor:top" coordsize="6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" path="m,l6780,e" filled="f" strokecolor="#231f20" strokeweight="2pt">
                <v:path arrowok="t" o:connecttype="custom" o:connectlocs="0,0;678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5801264" wp14:editId="5D4E6EED">
              <wp:simplePos x="0" y="0"/>
              <wp:positionH relativeFrom="page">
                <wp:posOffset>2472690</wp:posOffset>
              </wp:positionH>
              <wp:positionV relativeFrom="page">
                <wp:posOffset>440055</wp:posOffset>
              </wp:positionV>
              <wp:extent cx="2506345" cy="114300"/>
              <wp:effectExtent l="0" t="1905" r="2540" b="0"/>
              <wp:wrapNone/>
              <wp:docPr id="94339458" name="Text Box 4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634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D44EE" w14:textId="77777777" w:rsidR="009E7943" w:rsidRDefault="009E7943">
                          <w:pPr>
                            <w:spacing w:line="166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bCs/>
                              <w:color w:val="231F20"/>
                              <w:sz w:val="14"/>
                              <w:szCs w:val="14"/>
                            </w:rPr>
                            <w:t xml:space="preserve">COMPUTER SCIENCE – </w:t>
                          </w:r>
                          <w:r>
                            <w:rPr>
                              <w:rFonts w:ascii="Book Antiqua" w:eastAsia="Book Antiqua" w:hAnsi="Book Antiqua" w:cs="Book Antiqua"/>
                              <w:b/>
                              <w:bCs/>
                              <w:color w:val="231F20"/>
                              <w:spacing w:val="-2"/>
                              <w:sz w:val="14"/>
                              <w:szCs w:val="14"/>
                            </w:rPr>
                            <w:t>SOFTWARE</w:t>
                          </w:r>
                          <w:r>
                            <w:rPr>
                              <w:rFonts w:ascii="Book Antiqua" w:eastAsia="Book Antiqua" w:hAnsi="Book Antiqua" w:cs="Book Antiqua"/>
                              <w:b/>
                              <w:bCs/>
                              <w:color w:val="231F20"/>
                              <w:sz w:val="14"/>
                              <w:szCs w:val="14"/>
                            </w:rPr>
                            <w:t xml:space="preserve"> ENGINEERING   </w:t>
                          </w:r>
                          <w:r>
                            <w:rPr>
                              <w:rFonts w:ascii="Book Antiqua" w:eastAsia="Book Antiqua" w:hAnsi="Book Antiqua" w:cs="Book Antiqua"/>
                              <w:b/>
                              <w:bCs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Book Antiqua" w:eastAsia="Book Antiqua" w:hAnsi="Book Antiqua" w:cs="Book Antiqua"/>
                              <w:b/>
                              <w:bCs/>
                              <w:color w:val="231F20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01264" id="_x0000_t202" coordsize="21600,21600" o:spt="202" path="m,l,21600r21600,l21600,xe">
              <v:stroke joinstyle="miter"/>
              <v:path gradientshapeok="t" o:connecttype="rect"/>
            </v:shapetype>
            <v:shape id="Text Box 463" o:spid="_x0000_s1031" type="#_x0000_t202" style="position:absolute;margin-left:194.7pt;margin-top:34.65pt;width:197.35pt;height: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" filled="f" stroked="f">
              <v:textbox inset="0,0,0,0">
                <w:txbxContent>
                  <w:p w14:paraId="5BAD44EE" w14:textId="77777777" w:rsidR="009E7943" w:rsidRDefault="009E7943">
                    <w:pPr>
                      <w:spacing w:line="166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>
                      <w:rPr>
                        <w:rFonts w:ascii="Book Antiqua" w:eastAsia="Book Antiqua" w:hAnsi="Book Antiqua" w:cs="Book Antiqua"/>
                        <w:b/>
                        <w:bCs/>
                        <w:color w:val="231F20"/>
                        <w:sz w:val="14"/>
                        <w:szCs w:val="14"/>
                      </w:rPr>
                      <w:t xml:space="preserve">COMPUTER SCIENCE – 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color w:val="231F20"/>
                        <w:spacing w:val="-2"/>
                        <w:sz w:val="14"/>
                        <w:szCs w:val="14"/>
                      </w:rPr>
                      <w:t>SOFTWARE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color w:val="231F20"/>
                        <w:sz w:val="14"/>
                        <w:szCs w:val="14"/>
                      </w:rPr>
                      <w:t xml:space="preserve"> ENGINEERING   </w:t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Book Antiqua" w:eastAsia="Book Antiqua" w:hAnsi="Book Antiqua" w:cs="Book Antiqua"/>
                        <w:b/>
                        <w:bCs/>
                        <w:color w:val="231F20"/>
                        <w:sz w:val="14"/>
                        <w:szCs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C1A"/>
    <w:multiLevelType w:val="hybridMultilevel"/>
    <w:tmpl w:val="88966B42"/>
    <w:lvl w:ilvl="0" w:tplc="495238C6">
      <w:start w:val="1"/>
      <w:numFmt w:val="decimal"/>
      <w:lvlText w:val="(%1)"/>
      <w:lvlJc w:val="left"/>
      <w:pPr>
        <w:ind w:left="4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038B758">
      <w:start w:val="1"/>
      <w:numFmt w:val="bullet"/>
      <w:lvlText w:val="•"/>
      <w:lvlJc w:val="left"/>
      <w:pPr>
        <w:ind w:left="1066" w:hanging="240"/>
      </w:pPr>
      <w:rPr>
        <w:rFonts w:hint="default"/>
      </w:rPr>
    </w:lvl>
    <w:lvl w:ilvl="2" w:tplc="33C0BBF4">
      <w:start w:val="1"/>
      <w:numFmt w:val="bullet"/>
      <w:lvlText w:val="•"/>
      <w:lvlJc w:val="left"/>
      <w:pPr>
        <w:ind w:left="1732" w:hanging="240"/>
      </w:pPr>
      <w:rPr>
        <w:rFonts w:hint="default"/>
      </w:rPr>
    </w:lvl>
    <w:lvl w:ilvl="3" w:tplc="1ED42056">
      <w:start w:val="1"/>
      <w:numFmt w:val="bullet"/>
      <w:lvlText w:val="•"/>
      <w:lvlJc w:val="left"/>
      <w:pPr>
        <w:ind w:left="2398" w:hanging="240"/>
      </w:pPr>
      <w:rPr>
        <w:rFonts w:hint="default"/>
      </w:rPr>
    </w:lvl>
    <w:lvl w:ilvl="4" w:tplc="F8D6B0CE">
      <w:start w:val="1"/>
      <w:numFmt w:val="bullet"/>
      <w:lvlText w:val="•"/>
      <w:lvlJc w:val="left"/>
      <w:pPr>
        <w:ind w:left="3064" w:hanging="240"/>
      </w:pPr>
      <w:rPr>
        <w:rFonts w:hint="default"/>
      </w:rPr>
    </w:lvl>
    <w:lvl w:ilvl="5" w:tplc="6E9E2F80">
      <w:start w:val="1"/>
      <w:numFmt w:val="bullet"/>
      <w:lvlText w:val="•"/>
      <w:lvlJc w:val="left"/>
      <w:pPr>
        <w:ind w:left="3730" w:hanging="240"/>
      </w:pPr>
      <w:rPr>
        <w:rFonts w:hint="default"/>
      </w:rPr>
    </w:lvl>
    <w:lvl w:ilvl="6" w:tplc="A8AAFB30">
      <w:start w:val="1"/>
      <w:numFmt w:val="bullet"/>
      <w:lvlText w:val="•"/>
      <w:lvlJc w:val="left"/>
      <w:pPr>
        <w:ind w:left="4396" w:hanging="240"/>
      </w:pPr>
      <w:rPr>
        <w:rFonts w:hint="default"/>
      </w:rPr>
    </w:lvl>
    <w:lvl w:ilvl="7" w:tplc="EABEFB3A">
      <w:start w:val="1"/>
      <w:numFmt w:val="bullet"/>
      <w:lvlText w:val="•"/>
      <w:lvlJc w:val="left"/>
      <w:pPr>
        <w:ind w:left="5062" w:hanging="240"/>
      </w:pPr>
      <w:rPr>
        <w:rFonts w:hint="default"/>
      </w:rPr>
    </w:lvl>
    <w:lvl w:ilvl="8" w:tplc="6FD25078">
      <w:start w:val="1"/>
      <w:numFmt w:val="bullet"/>
      <w:lvlText w:val="•"/>
      <w:lvlJc w:val="left"/>
      <w:pPr>
        <w:ind w:left="5728" w:hanging="240"/>
      </w:pPr>
      <w:rPr>
        <w:rFonts w:hint="default"/>
      </w:rPr>
    </w:lvl>
  </w:abstractNum>
  <w:abstractNum w:abstractNumId="1" w15:restartNumberingAfterBreak="0">
    <w:nsid w:val="00B13B45"/>
    <w:multiLevelType w:val="hybridMultilevel"/>
    <w:tmpl w:val="2B5CC656"/>
    <w:lvl w:ilvl="0" w:tplc="8576810A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D6253D4">
      <w:start w:val="1"/>
      <w:numFmt w:val="bullet"/>
      <w:lvlText w:val="•"/>
      <w:lvlJc w:val="left"/>
      <w:pPr>
        <w:ind w:left="833" w:hanging="340"/>
      </w:pPr>
      <w:rPr>
        <w:rFonts w:hint="default"/>
      </w:rPr>
    </w:lvl>
    <w:lvl w:ilvl="2" w:tplc="59ACB4C8">
      <w:start w:val="1"/>
      <w:numFmt w:val="bullet"/>
      <w:lvlText w:val="•"/>
      <w:lvlJc w:val="left"/>
      <w:pPr>
        <w:ind w:left="1107" w:hanging="340"/>
      </w:pPr>
      <w:rPr>
        <w:rFonts w:hint="default"/>
      </w:rPr>
    </w:lvl>
    <w:lvl w:ilvl="3" w:tplc="F8AED30A">
      <w:start w:val="1"/>
      <w:numFmt w:val="bullet"/>
      <w:lvlText w:val="•"/>
      <w:lvlJc w:val="left"/>
      <w:pPr>
        <w:ind w:left="1381" w:hanging="340"/>
      </w:pPr>
      <w:rPr>
        <w:rFonts w:hint="default"/>
      </w:rPr>
    </w:lvl>
    <w:lvl w:ilvl="4" w:tplc="A71C866A">
      <w:start w:val="1"/>
      <w:numFmt w:val="bullet"/>
      <w:lvlText w:val="•"/>
      <w:lvlJc w:val="left"/>
      <w:pPr>
        <w:ind w:left="1655" w:hanging="340"/>
      </w:pPr>
      <w:rPr>
        <w:rFonts w:hint="default"/>
      </w:rPr>
    </w:lvl>
    <w:lvl w:ilvl="5" w:tplc="F0965962">
      <w:start w:val="1"/>
      <w:numFmt w:val="bullet"/>
      <w:lvlText w:val="•"/>
      <w:lvlJc w:val="left"/>
      <w:pPr>
        <w:ind w:left="1929" w:hanging="340"/>
      </w:pPr>
      <w:rPr>
        <w:rFonts w:hint="default"/>
      </w:rPr>
    </w:lvl>
    <w:lvl w:ilvl="6" w:tplc="7DA80EBA">
      <w:start w:val="1"/>
      <w:numFmt w:val="bullet"/>
      <w:lvlText w:val="•"/>
      <w:lvlJc w:val="left"/>
      <w:pPr>
        <w:ind w:left="2203" w:hanging="340"/>
      </w:pPr>
      <w:rPr>
        <w:rFonts w:hint="default"/>
      </w:rPr>
    </w:lvl>
    <w:lvl w:ilvl="7" w:tplc="6BB8EDFA">
      <w:start w:val="1"/>
      <w:numFmt w:val="bullet"/>
      <w:lvlText w:val="•"/>
      <w:lvlJc w:val="left"/>
      <w:pPr>
        <w:ind w:left="2477" w:hanging="340"/>
      </w:pPr>
      <w:rPr>
        <w:rFonts w:hint="default"/>
      </w:rPr>
    </w:lvl>
    <w:lvl w:ilvl="8" w:tplc="3EF6E1CE">
      <w:start w:val="1"/>
      <w:numFmt w:val="bullet"/>
      <w:lvlText w:val="•"/>
      <w:lvlJc w:val="left"/>
      <w:pPr>
        <w:ind w:left="2751" w:hanging="340"/>
      </w:pPr>
      <w:rPr>
        <w:rFonts w:hint="default"/>
      </w:rPr>
    </w:lvl>
  </w:abstractNum>
  <w:abstractNum w:abstractNumId="2" w15:restartNumberingAfterBreak="0">
    <w:nsid w:val="00D05484"/>
    <w:multiLevelType w:val="hybridMultilevel"/>
    <w:tmpl w:val="4664FD6E"/>
    <w:lvl w:ilvl="0" w:tplc="30F0D64A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7EA0B22">
      <w:start w:val="1"/>
      <w:numFmt w:val="bullet"/>
      <w:lvlText w:val="•"/>
      <w:lvlJc w:val="left"/>
      <w:pPr>
        <w:ind w:left="848" w:hanging="340"/>
      </w:pPr>
      <w:rPr>
        <w:rFonts w:hint="default"/>
      </w:rPr>
    </w:lvl>
    <w:lvl w:ilvl="2" w:tplc="9BD0079E">
      <w:start w:val="1"/>
      <w:numFmt w:val="bullet"/>
      <w:lvlText w:val="•"/>
      <w:lvlJc w:val="left"/>
      <w:pPr>
        <w:ind w:left="1137" w:hanging="340"/>
      </w:pPr>
      <w:rPr>
        <w:rFonts w:hint="default"/>
      </w:rPr>
    </w:lvl>
    <w:lvl w:ilvl="3" w:tplc="989888C8">
      <w:start w:val="1"/>
      <w:numFmt w:val="bullet"/>
      <w:lvlText w:val="•"/>
      <w:lvlJc w:val="left"/>
      <w:pPr>
        <w:ind w:left="1426" w:hanging="340"/>
      </w:pPr>
      <w:rPr>
        <w:rFonts w:hint="default"/>
      </w:rPr>
    </w:lvl>
    <w:lvl w:ilvl="4" w:tplc="05CE23D4">
      <w:start w:val="1"/>
      <w:numFmt w:val="bullet"/>
      <w:lvlText w:val="•"/>
      <w:lvlJc w:val="left"/>
      <w:pPr>
        <w:ind w:left="1714" w:hanging="340"/>
      </w:pPr>
      <w:rPr>
        <w:rFonts w:hint="default"/>
      </w:rPr>
    </w:lvl>
    <w:lvl w:ilvl="5" w:tplc="02863BF4">
      <w:start w:val="1"/>
      <w:numFmt w:val="bullet"/>
      <w:lvlText w:val="•"/>
      <w:lvlJc w:val="left"/>
      <w:pPr>
        <w:ind w:left="2003" w:hanging="340"/>
      </w:pPr>
      <w:rPr>
        <w:rFonts w:hint="default"/>
      </w:rPr>
    </w:lvl>
    <w:lvl w:ilvl="6" w:tplc="53E01B0E">
      <w:start w:val="1"/>
      <w:numFmt w:val="bullet"/>
      <w:lvlText w:val="•"/>
      <w:lvlJc w:val="left"/>
      <w:pPr>
        <w:ind w:left="2292" w:hanging="340"/>
      </w:pPr>
      <w:rPr>
        <w:rFonts w:hint="default"/>
      </w:rPr>
    </w:lvl>
    <w:lvl w:ilvl="7" w:tplc="30AED48C">
      <w:start w:val="1"/>
      <w:numFmt w:val="bullet"/>
      <w:lvlText w:val="•"/>
      <w:lvlJc w:val="left"/>
      <w:pPr>
        <w:ind w:left="2580" w:hanging="340"/>
      </w:pPr>
      <w:rPr>
        <w:rFonts w:hint="default"/>
      </w:rPr>
    </w:lvl>
    <w:lvl w:ilvl="8" w:tplc="8BC8E968">
      <w:start w:val="1"/>
      <w:numFmt w:val="bullet"/>
      <w:lvlText w:val="•"/>
      <w:lvlJc w:val="left"/>
      <w:pPr>
        <w:ind w:left="2869" w:hanging="340"/>
      </w:pPr>
      <w:rPr>
        <w:rFonts w:hint="default"/>
      </w:rPr>
    </w:lvl>
  </w:abstractNum>
  <w:abstractNum w:abstractNumId="3" w15:restartNumberingAfterBreak="0">
    <w:nsid w:val="00EC0C21"/>
    <w:multiLevelType w:val="hybridMultilevel"/>
    <w:tmpl w:val="DD2EB8E8"/>
    <w:lvl w:ilvl="0" w:tplc="271601CA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F70AA48">
      <w:start w:val="1"/>
      <w:numFmt w:val="bullet"/>
      <w:lvlText w:val="•"/>
      <w:lvlJc w:val="left"/>
      <w:pPr>
        <w:ind w:left="840" w:hanging="340"/>
      </w:pPr>
      <w:rPr>
        <w:rFonts w:hint="default"/>
      </w:rPr>
    </w:lvl>
    <w:lvl w:ilvl="2" w:tplc="F74241E2">
      <w:start w:val="1"/>
      <w:numFmt w:val="bullet"/>
      <w:lvlText w:val="•"/>
      <w:lvlJc w:val="left"/>
      <w:pPr>
        <w:ind w:left="1120" w:hanging="340"/>
      </w:pPr>
      <w:rPr>
        <w:rFonts w:hint="default"/>
      </w:rPr>
    </w:lvl>
    <w:lvl w:ilvl="3" w:tplc="03B81540">
      <w:start w:val="1"/>
      <w:numFmt w:val="bullet"/>
      <w:lvlText w:val="•"/>
      <w:lvlJc w:val="left"/>
      <w:pPr>
        <w:ind w:left="1400" w:hanging="340"/>
      </w:pPr>
      <w:rPr>
        <w:rFonts w:hint="default"/>
      </w:rPr>
    </w:lvl>
    <w:lvl w:ilvl="4" w:tplc="90F6AFA8">
      <w:start w:val="1"/>
      <w:numFmt w:val="bullet"/>
      <w:lvlText w:val="•"/>
      <w:lvlJc w:val="left"/>
      <w:pPr>
        <w:ind w:left="1680" w:hanging="340"/>
      </w:pPr>
      <w:rPr>
        <w:rFonts w:hint="default"/>
      </w:rPr>
    </w:lvl>
    <w:lvl w:ilvl="5" w:tplc="6F4E6918">
      <w:start w:val="1"/>
      <w:numFmt w:val="bullet"/>
      <w:lvlText w:val="•"/>
      <w:lvlJc w:val="left"/>
      <w:pPr>
        <w:ind w:left="1960" w:hanging="340"/>
      </w:pPr>
      <w:rPr>
        <w:rFonts w:hint="default"/>
      </w:rPr>
    </w:lvl>
    <w:lvl w:ilvl="6" w:tplc="18862682">
      <w:start w:val="1"/>
      <w:numFmt w:val="bullet"/>
      <w:lvlText w:val="•"/>
      <w:lvlJc w:val="left"/>
      <w:pPr>
        <w:ind w:left="2240" w:hanging="340"/>
      </w:pPr>
      <w:rPr>
        <w:rFonts w:hint="default"/>
      </w:rPr>
    </w:lvl>
    <w:lvl w:ilvl="7" w:tplc="C8D4EE82">
      <w:start w:val="1"/>
      <w:numFmt w:val="bullet"/>
      <w:lvlText w:val="•"/>
      <w:lvlJc w:val="left"/>
      <w:pPr>
        <w:ind w:left="2520" w:hanging="340"/>
      </w:pPr>
      <w:rPr>
        <w:rFonts w:hint="default"/>
      </w:rPr>
    </w:lvl>
    <w:lvl w:ilvl="8" w:tplc="91086CB4">
      <w:start w:val="1"/>
      <w:numFmt w:val="bullet"/>
      <w:lvlText w:val="•"/>
      <w:lvlJc w:val="left"/>
      <w:pPr>
        <w:ind w:left="2800" w:hanging="340"/>
      </w:pPr>
      <w:rPr>
        <w:rFonts w:hint="default"/>
      </w:rPr>
    </w:lvl>
  </w:abstractNum>
  <w:abstractNum w:abstractNumId="4" w15:restartNumberingAfterBreak="0">
    <w:nsid w:val="01245D8D"/>
    <w:multiLevelType w:val="hybridMultilevel"/>
    <w:tmpl w:val="87BCA804"/>
    <w:lvl w:ilvl="0" w:tplc="49DCF7F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04EEAF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9CA2604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ED81B4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82FC7F8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E74B32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7302733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C454530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003AFFE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5" w15:restartNumberingAfterBreak="0">
    <w:nsid w:val="01373898"/>
    <w:multiLevelType w:val="hybridMultilevel"/>
    <w:tmpl w:val="AD24C788"/>
    <w:lvl w:ilvl="0" w:tplc="5B10EE9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DB010B6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8AD2428A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F2E84E44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EC8A1CE0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3E78061C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BE263C9A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4508A5BA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5C7A24F0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6" w15:restartNumberingAfterBreak="0">
    <w:nsid w:val="01530833"/>
    <w:multiLevelType w:val="hybridMultilevel"/>
    <w:tmpl w:val="9DAAF99C"/>
    <w:lvl w:ilvl="0" w:tplc="79089AD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8F68082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9BC42684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F55683BC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560C9502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E7846ED4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43FA364C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63B0DC1C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9DA448BA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7" w15:restartNumberingAfterBreak="0">
    <w:nsid w:val="0166619C"/>
    <w:multiLevelType w:val="hybridMultilevel"/>
    <w:tmpl w:val="BA6694B2"/>
    <w:lvl w:ilvl="0" w:tplc="DEB67A24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F90D778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A33A5730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4BE87E50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4EB630B6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0FC686DE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6AE2BCA2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2E7220E0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846A4B42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8" w15:restartNumberingAfterBreak="0">
    <w:nsid w:val="01740020"/>
    <w:multiLevelType w:val="hybridMultilevel"/>
    <w:tmpl w:val="D5326F16"/>
    <w:lvl w:ilvl="0" w:tplc="0DB4097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AF2311C">
      <w:start w:val="1"/>
      <w:numFmt w:val="upperLetter"/>
      <w:lvlText w:val="%2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5D9ED9D8">
      <w:start w:val="1"/>
      <w:numFmt w:val="decimal"/>
      <w:lvlText w:val="%3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3" w:tplc="B0C2789A">
      <w:start w:val="1"/>
      <w:numFmt w:val="bullet"/>
      <w:lvlText w:val="•"/>
      <w:lvlJc w:val="left"/>
      <w:pPr>
        <w:ind w:left="2304" w:hanging="240"/>
      </w:pPr>
      <w:rPr>
        <w:rFonts w:hint="default"/>
      </w:rPr>
    </w:lvl>
    <w:lvl w:ilvl="4" w:tplc="30FA345E">
      <w:start w:val="1"/>
      <w:numFmt w:val="bullet"/>
      <w:lvlText w:val="•"/>
      <w:lvlJc w:val="left"/>
      <w:pPr>
        <w:ind w:left="2952" w:hanging="240"/>
      </w:pPr>
      <w:rPr>
        <w:rFonts w:hint="default"/>
      </w:rPr>
    </w:lvl>
    <w:lvl w:ilvl="5" w:tplc="7B68C48A">
      <w:start w:val="1"/>
      <w:numFmt w:val="bullet"/>
      <w:lvlText w:val="•"/>
      <w:lvlJc w:val="left"/>
      <w:pPr>
        <w:ind w:left="3600" w:hanging="240"/>
      </w:pPr>
      <w:rPr>
        <w:rFonts w:hint="default"/>
      </w:rPr>
    </w:lvl>
    <w:lvl w:ilvl="6" w:tplc="78945CA8">
      <w:start w:val="1"/>
      <w:numFmt w:val="bullet"/>
      <w:lvlText w:val="•"/>
      <w:lvlJc w:val="left"/>
      <w:pPr>
        <w:ind w:left="4248" w:hanging="240"/>
      </w:pPr>
      <w:rPr>
        <w:rFonts w:hint="default"/>
      </w:rPr>
    </w:lvl>
    <w:lvl w:ilvl="7" w:tplc="FC1A1A40">
      <w:start w:val="1"/>
      <w:numFmt w:val="bullet"/>
      <w:lvlText w:val="•"/>
      <w:lvlJc w:val="left"/>
      <w:pPr>
        <w:ind w:left="4896" w:hanging="240"/>
      </w:pPr>
      <w:rPr>
        <w:rFonts w:hint="default"/>
      </w:rPr>
    </w:lvl>
    <w:lvl w:ilvl="8" w:tplc="9216C0EC">
      <w:start w:val="1"/>
      <w:numFmt w:val="bullet"/>
      <w:lvlText w:val="•"/>
      <w:lvlJc w:val="left"/>
      <w:pPr>
        <w:ind w:left="5544" w:hanging="240"/>
      </w:pPr>
      <w:rPr>
        <w:rFonts w:hint="default"/>
      </w:rPr>
    </w:lvl>
  </w:abstractNum>
  <w:abstractNum w:abstractNumId="9" w15:restartNumberingAfterBreak="0">
    <w:nsid w:val="027A3310"/>
    <w:multiLevelType w:val="hybridMultilevel"/>
    <w:tmpl w:val="471AFCCC"/>
    <w:lvl w:ilvl="0" w:tplc="E1ECC6FE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780880E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E7FC6A76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A3428D34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9A38F12E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1BD65B70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729062FA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99863210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FAB8FA3E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10" w15:restartNumberingAfterBreak="0">
    <w:nsid w:val="027C6ADD"/>
    <w:multiLevelType w:val="hybridMultilevel"/>
    <w:tmpl w:val="BA26B742"/>
    <w:lvl w:ilvl="0" w:tplc="0A2A6F20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7CE10E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C4C662B4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1EE45BE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0F1042F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484ABDD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306A9D24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D8EC595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DE90F34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1" w15:restartNumberingAfterBreak="0">
    <w:nsid w:val="028604EE"/>
    <w:multiLevelType w:val="hybridMultilevel"/>
    <w:tmpl w:val="9BB8588A"/>
    <w:lvl w:ilvl="0" w:tplc="FC10A530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F522364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33A6D70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F3187A0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D58AC5A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13561C7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A5D43B4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DFD0AD2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45AA1D9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2" w15:restartNumberingAfterBreak="0">
    <w:nsid w:val="02A76B10"/>
    <w:multiLevelType w:val="hybridMultilevel"/>
    <w:tmpl w:val="498C1052"/>
    <w:lvl w:ilvl="0" w:tplc="93E8ABD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6E4732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A4B07EC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626030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A2E561E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1CF8C4AA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5F3AB94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AB76833C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32DEEC7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3" w15:restartNumberingAfterBreak="0">
    <w:nsid w:val="02CD3075"/>
    <w:multiLevelType w:val="hybridMultilevel"/>
    <w:tmpl w:val="74F443C6"/>
    <w:lvl w:ilvl="0" w:tplc="7CBCB338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1C64BE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7A323C9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E21A810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54049ED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AC026B0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771CFD9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005AF8B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5C661F2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4" w15:restartNumberingAfterBreak="0">
    <w:nsid w:val="03143AFC"/>
    <w:multiLevelType w:val="hybridMultilevel"/>
    <w:tmpl w:val="459CFF44"/>
    <w:lvl w:ilvl="0" w:tplc="6AFA7C0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A7897DA">
      <w:start w:val="1"/>
      <w:numFmt w:val="bullet"/>
      <w:lvlText w:val="•"/>
      <w:lvlJc w:val="left"/>
      <w:pPr>
        <w:ind w:left="800" w:hanging="340"/>
      </w:pPr>
      <w:rPr>
        <w:rFonts w:hint="default"/>
      </w:rPr>
    </w:lvl>
    <w:lvl w:ilvl="2" w:tplc="21087372">
      <w:start w:val="1"/>
      <w:numFmt w:val="bullet"/>
      <w:lvlText w:val="•"/>
      <w:lvlJc w:val="left"/>
      <w:pPr>
        <w:ind w:left="1040" w:hanging="340"/>
      </w:pPr>
      <w:rPr>
        <w:rFonts w:hint="default"/>
      </w:rPr>
    </w:lvl>
    <w:lvl w:ilvl="3" w:tplc="6EB8FE5C">
      <w:start w:val="1"/>
      <w:numFmt w:val="bullet"/>
      <w:lvlText w:val="•"/>
      <w:lvlJc w:val="left"/>
      <w:pPr>
        <w:ind w:left="1280" w:hanging="340"/>
      </w:pPr>
      <w:rPr>
        <w:rFonts w:hint="default"/>
      </w:rPr>
    </w:lvl>
    <w:lvl w:ilvl="4" w:tplc="C160364C">
      <w:start w:val="1"/>
      <w:numFmt w:val="bullet"/>
      <w:lvlText w:val="•"/>
      <w:lvlJc w:val="left"/>
      <w:pPr>
        <w:ind w:left="1520" w:hanging="340"/>
      </w:pPr>
      <w:rPr>
        <w:rFonts w:hint="default"/>
      </w:rPr>
    </w:lvl>
    <w:lvl w:ilvl="5" w:tplc="7C8EDD62">
      <w:start w:val="1"/>
      <w:numFmt w:val="bullet"/>
      <w:lvlText w:val="•"/>
      <w:lvlJc w:val="left"/>
      <w:pPr>
        <w:ind w:left="1760" w:hanging="340"/>
      </w:pPr>
      <w:rPr>
        <w:rFonts w:hint="default"/>
      </w:rPr>
    </w:lvl>
    <w:lvl w:ilvl="6" w:tplc="98E629A2">
      <w:start w:val="1"/>
      <w:numFmt w:val="bullet"/>
      <w:lvlText w:val="•"/>
      <w:lvlJc w:val="left"/>
      <w:pPr>
        <w:ind w:left="2000" w:hanging="340"/>
      </w:pPr>
      <w:rPr>
        <w:rFonts w:hint="default"/>
      </w:rPr>
    </w:lvl>
    <w:lvl w:ilvl="7" w:tplc="88A47372">
      <w:start w:val="1"/>
      <w:numFmt w:val="bullet"/>
      <w:lvlText w:val="•"/>
      <w:lvlJc w:val="left"/>
      <w:pPr>
        <w:ind w:left="2240" w:hanging="340"/>
      </w:pPr>
      <w:rPr>
        <w:rFonts w:hint="default"/>
      </w:rPr>
    </w:lvl>
    <w:lvl w:ilvl="8" w:tplc="42D09CB2">
      <w:start w:val="1"/>
      <w:numFmt w:val="bullet"/>
      <w:lvlText w:val="•"/>
      <w:lvlJc w:val="left"/>
      <w:pPr>
        <w:ind w:left="2481" w:hanging="340"/>
      </w:pPr>
      <w:rPr>
        <w:rFonts w:hint="default"/>
      </w:rPr>
    </w:lvl>
  </w:abstractNum>
  <w:abstractNum w:abstractNumId="15" w15:restartNumberingAfterBreak="0">
    <w:nsid w:val="0334169A"/>
    <w:multiLevelType w:val="hybridMultilevel"/>
    <w:tmpl w:val="8CA62EA2"/>
    <w:lvl w:ilvl="0" w:tplc="58DEB10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8DE65A0">
      <w:start w:val="1"/>
      <w:numFmt w:val="bullet"/>
      <w:lvlText w:val="•"/>
      <w:lvlJc w:val="left"/>
      <w:pPr>
        <w:ind w:left="777" w:hanging="340"/>
      </w:pPr>
      <w:rPr>
        <w:rFonts w:hint="default"/>
      </w:rPr>
    </w:lvl>
    <w:lvl w:ilvl="2" w:tplc="2F367514">
      <w:start w:val="1"/>
      <w:numFmt w:val="bullet"/>
      <w:lvlText w:val="•"/>
      <w:lvlJc w:val="left"/>
      <w:pPr>
        <w:ind w:left="994" w:hanging="340"/>
      </w:pPr>
      <w:rPr>
        <w:rFonts w:hint="default"/>
      </w:rPr>
    </w:lvl>
    <w:lvl w:ilvl="3" w:tplc="0E2C1950">
      <w:start w:val="1"/>
      <w:numFmt w:val="bullet"/>
      <w:lvlText w:val="•"/>
      <w:lvlJc w:val="left"/>
      <w:pPr>
        <w:ind w:left="1212" w:hanging="340"/>
      </w:pPr>
      <w:rPr>
        <w:rFonts w:hint="default"/>
      </w:rPr>
    </w:lvl>
    <w:lvl w:ilvl="4" w:tplc="74962D62">
      <w:start w:val="1"/>
      <w:numFmt w:val="bullet"/>
      <w:lvlText w:val="•"/>
      <w:lvlJc w:val="left"/>
      <w:pPr>
        <w:ind w:left="1429" w:hanging="340"/>
      </w:pPr>
      <w:rPr>
        <w:rFonts w:hint="default"/>
      </w:rPr>
    </w:lvl>
    <w:lvl w:ilvl="5" w:tplc="89F64A3E">
      <w:start w:val="1"/>
      <w:numFmt w:val="bullet"/>
      <w:lvlText w:val="•"/>
      <w:lvlJc w:val="left"/>
      <w:pPr>
        <w:ind w:left="1646" w:hanging="340"/>
      </w:pPr>
      <w:rPr>
        <w:rFonts w:hint="default"/>
      </w:rPr>
    </w:lvl>
    <w:lvl w:ilvl="6" w:tplc="95AEBA70">
      <w:start w:val="1"/>
      <w:numFmt w:val="bullet"/>
      <w:lvlText w:val="•"/>
      <w:lvlJc w:val="left"/>
      <w:pPr>
        <w:ind w:left="1863" w:hanging="340"/>
      </w:pPr>
      <w:rPr>
        <w:rFonts w:hint="default"/>
      </w:rPr>
    </w:lvl>
    <w:lvl w:ilvl="7" w:tplc="F4F87B32">
      <w:start w:val="1"/>
      <w:numFmt w:val="bullet"/>
      <w:lvlText w:val="•"/>
      <w:lvlJc w:val="left"/>
      <w:pPr>
        <w:ind w:left="2081" w:hanging="340"/>
      </w:pPr>
      <w:rPr>
        <w:rFonts w:hint="default"/>
      </w:rPr>
    </w:lvl>
    <w:lvl w:ilvl="8" w:tplc="B968528E">
      <w:start w:val="1"/>
      <w:numFmt w:val="bullet"/>
      <w:lvlText w:val="•"/>
      <w:lvlJc w:val="left"/>
      <w:pPr>
        <w:ind w:left="2298" w:hanging="340"/>
      </w:pPr>
      <w:rPr>
        <w:rFonts w:hint="default"/>
      </w:rPr>
    </w:lvl>
  </w:abstractNum>
  <w:abstractNum w:abstractNumId="16" w15:restartNumberingAfterBreak="0">
    <w:nsid w:val="034C1960"/>
    <w:multiLevelType w:val="hybridMultilevel"/>
    <w:tmpl w:val="3F146E94"/>
    <w:lvl w:ilvl="0" w:tplc="8BB0626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B624F8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8F8A3C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F9A4D21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737243E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B496630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25008A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382F9F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E1F0674E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7" w15:restartNumberingAfterBreak="0">
    <w:nsid w:val="035334D3"/>
    <w:multiLevelType w:val="hybridMultilevel"/>
    <w:tmpl w:val="9E6883AA"/>
    <w:lvl w:ilvl="0" w:tplc="A106D216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89AA9A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5BC4F37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15AD10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BBEC043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FF863A6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30B614AE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9CAC18C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35F0A30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8" w15:restartNumberingAfterBreak="0">
    <w:nsid w:val="03B323DF"/>
    <w:multiLevelType w:val="hybridMultilevel"/>
    <w:tmpl w:val="C85CFA82"/>
    <w:lvl w:ilvl="0" w:tplc="F6B2B37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952C1FC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9266E2F4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59B851D2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611A79F8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C2E094E8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00924E5E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E4761DA8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1018AC5C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19" w15:restartNumberingAfterBreak="0">
    <w:nsid w:val="03C54F8B"/>
    <w:multiLevelType w:val="hybridMultilevel"/>
    <w:tmpl w:val="B876FA0C"/>
    <w:lvl w:ilvl="0" w:tplc="4E8269F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CFC607E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1BE0D954">
      <w:start w:val="1"/>
      <w:numFmt w:val="bullet"/>
      <w:lvlText w:val="•"/>
      <w:lvlJc w:val="left"/>
      <w:pPr>
        <w:ind w:left="1086" w:hanging="340"/>
      </w:pPr>
      <w:rPr>
        <w:rFonts w:hint="default"/>
      </w:rPr>
    </w:lvl>
    <w:lvl w:ilvl="3" w:tplc="F5CEA5EE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2B9A23F6">
      <w:start w:val="1"/>
      <w:numFmt w:val="bullet"/>
      <w:lvlText w:val="•"/>
      <w:lvlJc w:val="left"/>
      <w:pPr>
        <w:ind w:left="1613" w:hanging="340"/>
      </w:pPr>
      <w:rPr>
        <w:rFonts w:hint="default"/>
      </w:rPr>
    </w:lvl>
    <w:lvl w:ilvl="5" w:tplc="FF82DF7C">
      <w:start w:val="1"/>
      <w:numFmt w:val="bullet"/>
      <w:lvlText w:val="•"/>
      <w:lvlJc w:val="left"/>
      <w:pPr>
        <w:ind w:left="1877" w:hanging="340"/>
      </w:pPr>
      <w:rPr>
        <w:rFonts w:hint="default"/>
      </w:rPr>
    </w:lvl>
    <w:lvl w:ilvl="6" w:tplc="170C7DA2">
      <w:start w:val="1"/>
      <w:numFmt w:val="bullet"/>
      <w:lvlText w:val="•"/>
      <w:lvlJc w:val="left"/>
      <w:pPr>
        <w:ind w:left="2140" w:hanging="340"/>
      </w:pPr>
      <w:rPr>
        <w:rFonts w:hint="default"/>
      </w:rPr>
    </w:lvl>
    <w:lvl w:ilvl="7" w:tplc="1610B734">
      <w:start w:val="1"/>
      <w:numFmt w:val="bullet"/>
      <w:lvlText w:val="•"/>
      <w:lvlJc w:val="left"/>
      <w:pPr>
        <w:ind w:left="2404" w:hanging="340"/>
      </w:pPr>
      <w:rPr>
        <w:rFonts w:hint="default"/>
      </w:rPr>
    </w:lvl>
    <w:lvl w:ilvl="8" w:tplc="E75EB8F6">
      <w:start w:val="1"/>
      <w:numFmt w:val="bullet"/>
      <w:lvlText w:val="•"/>
      <w:lvlJc w:val="left"/>
      <w:pPr>
        <w:ind w:left="2667" w:hanging="340"/>
      </w:pPr>
      <w:rPr>
        <w:rFonts w:hint="default"/>
      </w:rPr>
    </w:lvl>
  </w:abstractNum>
  <w:abstractNum w:abstractNumId="20" w15:restartNumberingAfterBreak="0">
    <w:nsid w:val="03F501D7"/>
    <w:multiLevelType w:val="hybridMultilevel"/>
    <w:tmpl w:val="9BA0BF88"/>
    <w:lvl w:ilvl="0" w:tplc="49E4329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490722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372E4B1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EADA422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F7B21F4C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19A7BB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E648F62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2F8A2D5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B8F8856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1" w15:restartNumberingAfterBreak="0">
    <w:nsid w:val="04AB4103"/>
    <w:multiLevelType w:val="hybridMultilevel"/>
    <w:tmpl w:val="C3366176"/>
    <w:lvl w:ilvl="0" w:tplc="4D984468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808C83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66BEF82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1245E9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4E7EB4A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0428CCE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0A6611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481E3A1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C9E83C3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2" w15:restartNumberingAfterBreak="0">
    <w:nsid w:val="04BC4A91"/>
    <w:multiLevelType w:val="hybridMultilevel"/>
    <w:tmpl w:val="A42A848A"/>
    <w:lvl w:ilvl="0" w:tplc="20D6152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FB0025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1A82608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2EEDED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55DA007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5FA183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6DEC795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D04E017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8DDA7F7E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3" w15:restartNumberingAfterBreak="0">
    <w:nsid w:val="04C07367"/>
    <w:multiLevelType w:val="hybridMultilevel"/>
    <w:tmpl w:val="171E272C"/>
    <w:lvl w:ilvl="0" w:tplc="07AEF950">
      <w:start w:val="1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E20E0C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BAC243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EC0870C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F98C1FFE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B6F677B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55A71EE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59FED08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A73E9AF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4" w15:restartNumberingAfterBreak="0">
    <w:nsid w:val="04C368FE"/>
    <w:multiLevelType w:val="hybridMultilevel"/>
    <w:tmpl w:val="50B00752"/>
    <w:lvl w:ilvl="0" w:tplc="43A80FD6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918C2BC">
      <w:start w:val="1"/>
      <w:numFmt w:val="bullet"/>
      <w:lvlText w:val="•"/>
      <w:lvlJc w:val="left"/>
      <w:pPr>
        <w:ind w:left="846" w:hanging="340"/>
      </w:pPr>
      <w:rPr>
        <w:rFonts w:hint="default"/>
      </w:rPr>
    </w:lvl>
    <w:lvl w:ilvl="2" w:tplc="5E74FA58">
      <w:start w:val="1"/>
      <w:numFmt w:val="bullet"/>
      <w:lvlText w:val="•"/>
      <w:lvlJc w:val="left"/>
      <w:pPr>
        <w:ind w:left="1132" w:hanging="340"/>
      </w:pPr>
      <w:rPr>
        <w:rFonts w:hint="default"/>
      </w:rPr>
    </w:lvl>
    <w:lvl w:ilvl="3" w:tplc="8DBE2006">
      <w:start w:val="1"/>
      <w:numFmt w:val="bullet"/>
      <w:lvlText w:val="•"/>
      <w:lvlJc w:val="left"/>
      <w:pPr>
        <w:ind w:left="1418" w:hanging="340"/>
      </w:pPr>
      <w:rPr>
        <w:rFonts w:hint="default"/>
      </w:rPr>
    </w:lvl>
    <w:lvl w:ilvl="4" w:tplc="D6701ED4">
      <w:start w:val="1"/>
      <w:numFmt w:val="bullet"/>
      <w:lvlText w:val="•"/>
      <w:lvlJc w:val="left"/>
      <w:pPr>
        <w:ind w:left="1704" w:hanging="340"/>
      </w:pPr>
      <w:rPr>
        <w:rFonts w:hint="default"/>
      </w:rPr>
    </w:lvl>
    <w:lvl w:ilvl="5" w:tplc="ECA052F2">
      <w:start w:val="1"/>
      <w:numFmt w:val="bullet"/>
      <w:lvlText w:val="•"/>
      <w:lvlJc w:val="left"/>
      <w:pPr>
        <w:ind w:left="1990" w:hanging="340"/>
      </w:pPr>
      <w:rPr>
        <w:rFonts w:hint="default"/>
      </w:rPr>
    </w:lvl>
    <w:lvl w:ilvl="6" w:tplc="89E6D4D8">
      <w:start w:val="1"/>
      <w:numFmt w:val="bullet"/>
      <w:lvlText w:val="•"/>
      <w:lvlJc w:val="left"/>
      <w:pPr>
        <w:ind w:left="2277" w:hanging="340"/>
      </w:pPr>
      <w:rPr>
        <w:rFonts w:hint="default"/>
      </w:rPr>
    </w:lvl>
    <w:lvl w:ilvl="7" w:tplc="DBC46AA8">
      <w:start w:val="1"/>
      <w:numFmt w:val="bullet"/>
      <w:lvlText w:val="•"/>
      <w:lvlJc w:val="left"/>
      <w:pPr>
        <w:ind w:left="2563" w:hanging="340"/>
      </w:pPr>
      <w:rPr>
        <w:rFonts w:hint="default"/>
      </w:rPr>
    </w:lvl>
    <w:lvl w:ilvl="8" w:tplc="316C8D26">
      <w:start w:val="1"/>
      <w:numFmt w:val="bullet"/>
      <w:lvlText w:val="•"/>
      <w:lvlJc w:val="left"/>
      <w:pPr>
        <w:ind w:left="2849" w:hanging="340"/>
      </w:pPr>
      <w:rPr>
        <w:rFonts w:hint="default"/>
      </w:rPr>
    </w:lvl>
  </w:abstractNum>
  <w:abstractNum w:abstractNumId="25" w15:restartNumberingAfterBreak="0">
    <w:nsid w:val="04F0090C"/>
    <w:multiLevelType w:val="hybridMultilevel"/>
    <w:tmpl w:val="9A181956"/>
    <w:lvl w:ilvl="0" w:tplc="58FAE82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6A25BCA">
      <w:start w:val="1"/>
      <w:numFmt w:val="bullet"/>
      <w:lvlText w:val="•"/>
      <w:lvlJc w:val="left"/>
      <w:pPr>
        <w:ind w:left="819" w:hanging="340"/>
      </w:pPr>
      <w:rPr>
        <w:rFonts w:hint="default"/>
      </w:rPr>
    </w:lvl>
    <w:lvl w:ilvl="2" w:tplc="E69CA4AA">
      <w:start w:val="1"/>
      <w:numFmt w:val="bullet"/>
      <w:lvlText w:val="•"/>
      <w:lvlJc w:val="left"/>
      <w:pPr>
        <w:ind w:left="1078" w:hanging="340"/>
      </w:pPr>
      <w:rPr>
        <w:rFonts w:hint="default"/>
      </w:rPr>
    </w:lvl>
    <w:lvl w:ilvl="3" w:tplc="A784F22E">
      <w:start w:val="1"/>
      <w:numFmt w:val="bullet"/>
      <w:lvlText w:val="•"/>
      <w:lvlJc w:val="left"/>
      <w:pPr>
        <w:ind w:left="1338" w:hanging="340"/>
      </w:pPr>
      <w:rPr>
        <w:rFonts w:hint="default"/>
      </w:rPr>
    </w:lvl>
    <w:lvl w:ilvl="4" w:tplc="5EB00112">
      <w:start w:val="1"/>
      <w:numFmt w:val="bullet"/>
      <w:lvlText w:val="•"/>
      <w:lvlJc w:val="left"/>
      <w:pPr>
        <w:ind w:left="1597" w:hanging="340"/>
      </w:pPr>
      <w:rPr>
        <w:rFonts w:hint="default"/>
      </w:rPr>
    </w:lvl>
    <w:lvl w:ilvl="5" w:tplc="8F4AA496">
      <w:start w:val="1"/>
      <w:numFmt w:val="bullet"/>
      <w:lvlText w:val="•"/>
      <w:lvlJc w:val="left"/>
      <w:pPr>
        <w:ind w:left="1857" w:hanging="340"/>
      </w:pPr>
      <w:rPr>
        <w:rFonts w:hint="default"/>
      </w:rPr>
    </w:lvl>
    <w:lvl w:ilvl="6" w:tplc="A5C85F66">
      <w:start w:val="1"/>
      <w:numFmt w:val="bullet"/>
      <w:lvlText w:val="•"/>
      <w:lvlJc w:val="left"/>
      <w:pPr>
        <w:ind w:left="2116" w:hanging="340"/>
      </w:pPr>
      <w:rPr>
        <w:rFonts w:hint="default"/>
      </w:rPr>
    </w:lvl>
    <w:lvl w:ilvl="7" w:tplc="65D86ECC">
      <w:start w:val="1"/>
      <w:numFmt w:val="bullet"/>
      <w:lvlText w:val="•"/>
      <w:lvlJc w:val="left"/>
      <w:pPr>
        <w:ind w:left="2375" w:hanging="340"/>
      </w:pPr>
      <w:rPr>
        <w:rFonts w:hint="default"/>
      </w:rPr>
    </w:lvl>
    <w:lvl w:ilvl="8" w:tplc="1CF8A196">
      <w:start w:val="1"/>
      <w:numFmt w:val="bullet"/>
      <w:lvlText w:val="•"/>
      <w:lvlJc w:val="left"/>
      <w:pPr>
        <w:ind w:left="2635" w:hanging="340"/>
      </w:pPr>
      <w:rPr>
        <w:rFonts w:hint="default"/>
      </w:rPr>
    </w:lvl>
  </w:abstractNum>
  <w:abstractNum w:abstractNumId="26" w15:restartNumberingAfterBreak="0">
    <w:nsid w:val="055A015B"/>
    <w:multiLevelType w:val="hybridMultilevel"/>
    <w:tmpl w:val="797029E4"/>
    <w:lvl w:ilvl="0" w:tplc="6714C834">
      <w:start w:val="1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17BCE566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2B3C0C4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D854889A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E5F8E45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628895F6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7B5288B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23CA519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72F243A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7" w15:restartNumberingAfterBreak="0">
    <w:nsid w:val="062622E7"/>
    <w:multiLevelType w:val="hybridMultilevel"/>
    <w:tmpl w:val="675E02F8"/>
    <w:lvl w:ilvl="0" w:tplc="1FDA555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1FEE436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821E2BFA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7BAE3CFA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9A32205A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9DC63B62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6BF650A8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B2E0D774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16D2CF5C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28" w15:restartNumberingAfterBreak="0">
    <w:nsid w:val="066F0AFF"/>
    <w:multiLevelType w:val="hybridMultilevel"/>
    <w:tmpl w:val="05828C22"/>
    <w:lvl w:ilvl="0" w:tplc="9BDCBB5C">
      <w:start w:val="1"/>
      <w:numFmt w:val="decimal"/>
      <w:lvlText w:val="%1"/>
      <w:lvlJc w:val="left"/>
      <w:pPr>
        <w:ind w:left="300" w:hanging="18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83E49AA">
      <w:start w:val="1"/>
      <w:numFmt w:val="bullet"/>
      <w:lvlText w:val="•"/>
      <w:lvlJc w:val="left"/>
      <w:pPr>
        <w:ind w:left="972" w:hanging="180"/>
      </w:pPr>
      <w:rPr>
        <w:rFonts w:hint="default"/>
      </w:rPr>
    </w:lvl>
    <w:lvl w:ilvl="2" w:tplc="51582478">
      <w:start w:val="1"/>
      <w:numFmt w:val="bullet"/>
      <w:lvlText w:val="•"/>
      <w:lvlJc w:val="left"/>
      <w:pPr>
        <w:ind w:left="1644" w:hanging="180"/>
      </w:pPr>
      <w:rPr>
        <w:rFonts w:hint="default"/>
      </w:rPr>
    </w:lvl>
    <w:lvl w:ilvl="3" w:tplc="668430D4">
      <w:start w:val="1"/>
      <w:numFmt w:val="bullet"/>
      <w:lvlText w:val="•"/>
      <w:lvlJc w:val="left"/>
      <w:pPr>
        <w:ind w:left="2316" w:hanging="180"/>
      </w:pPr>
      <w:rPr>
        <w:rFonts w:hint="default"/>
      </w:rPr>
    </w:lvl>
    <w:lvl w:ilvl="4" w:tplc="7E9E15FE">
      <w:start w:val="1"/>
      <w:numFmt w:val="bullet"/>
      <w:lvlText w:val="•"/>
      <w:lvlJc w:val="left"/>
      <w:pPr>
        <w:ind w:left="2988" w:hanging="180"/>
      </w:pPr>
      <w:rPr>
        <w:rFonts w:hint="default"/>
      </w:rPr>
    </w:lvl>
    <w:lvl w:ilvl="5" w:tplc="F7B46520">
      <w:start w:val="1"/>
      <w:numFmt w:val="bullet"/>
      <w:lvlText w:val="•"/>
      <w:lvlJc w:val="left"/>
      <w:pPr>
        <w:ind w:left="3660" w:hanging="180"/>
      </w:pPr>
      <w:rPr>
        <w:rFonts w:hint="default"/>
      </w:rPr>
    </w:lvl>
    <w:lvl w:ilvl="6" w:tplc="D1540482">
      <w:start w:val="1"/>
      <w:numFmt w:val="bullet"/>
      <w:lvlText w:val="•"/>
      <w:lvlJc w:val="left"/>
      <w:pPr>
        <w:ind w:left="4332" w:hanging="180"/>
      </w:pPr>
      <w:rPr>
        <w:rFonts w:hint="default"/>
      </w:rPr>
    </w:lvl>
    <w:lvl w:ilvl="7" w:tplc="5B5EB204">
      <w:start w:val="1"/>
      <w:numFmt w:val="bullet"/>
      <w:lvlText w:val="•"/>
      <w:lvlJc w:val="left"/>
      <w:pPr>
        <w:ind w:left="5004" w:hanging="180"/>
      </w:pPr>
      <w:rPr>
        <w:rFonts w:hint="default"/>
      </w:rPr>
    </w:lvl>
    <w:lvl w:ilvl="8" w:tplc="D5B65802">
      <w:start w:val="1"/>
      <w:numFmt w:val="bullet"/>
      <w:lvlText w:val="•"/>
      <w:lvlJc w:val="left"/>
      <w:pPr>
        <w:ind w:left="5676" w:hanging="180"/>
      </w:pPr>
      <w:rPr>
        <w:rFonts w:hint="default"/>
      </w:rPr>
    </w:lvl>
  </w:abstractNum>
  <w:abstractNum w:abstractNumId="29" w15:restartNumberingAfterBreak="0">
    <w:nsid w:val="067C646D"/>
    <w:multiLevelType w:val="hybridMultilevel"/>
    <w:tmpl w:val="C63C9EE8"/>
    <w:lvl w:ilvl="0" w:tplc="B98A75C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0FC8282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57140F6A">
      <w:start w:val="1"/>
      <w:numFmt w:val="bullet"/>
      <w:lvlText w:val="•"/>
      <w:lvlJc w:val="left"/>
      <w:pPr>
        <w:ind w:left="1145" w:hanging="340"/>
      </w:pPr>
      <w:rPr>
        <w:rFonts w:hint="default"/>
      </w:rPr>
    </w:lvl>
    <w:lvl w:ilvl="3" w:tplc="BCDE248A">
      <w:start w:val="1"/>
      <w:numFmt w:val="bullet"/>
      <w:lvlText w:val="•"/>
      <w:lvlJc w:val="left"/>
      <w:pPr>
        <w:ind w:left="1437" w:hanging="340"/>
      </w:pPr>
      <w:rPr>
        <w:rFonts w:hint="default"/>
      </w:rPr>
    </w:lvl>
    <w:lvl w:ilvl="4" w:tplc="09B01FCE">
      <w:start w:val="1"/>
      <w:numFmt w:val="bullet"/>
      <w:lvlText w:val="•"/>
      <w:lvlJc w:val="left"/>
      <w:pPr>
        <w:ind w:left="1729" w:hanging="340"/>
      </w:pPr>
      <w:rPr>
        <w:rFonts w:hint="default"/>
      </w:rPr>
    </w:lvl>
    <w:lvl w:ilvl="5" w:tplc="A9D03E5A">
      <w:start w:val="1"/>
      <w:numFmt w:val="bullet"/>
      <w:lvlText w:val="•"/>
      <w:lvlJc w:val="left"/>
      <w:pPr>
        <w:ind w:left="2022" w:hanging="340"/>
      </w:pPr>
      <w:rPr>
        <w:rFonts w:hint="default"/>
      </w:rPr>
    </w:lvl>
    <w:lvl w:ilvl="6" w:tplc="8E4A3E62">
      <w:start w:val="1"/>
      <w:numFmt w:val="bullet"/>
      <w:lvlText w:val="•"/>
      <w:lvlJc w:val="left"/>
      <w:pPr>
        <w:ind w:left="2314" w:hanging="340"/>
      </w:pPr>
      <w:rPr>
        <w:rFonts w:hint="default"/>
      </w:rPr>
    </w:lvl>
    <w:lvl w:ilvl="7" w:tplc="87B48C18">
      <w:start w:val="1"/>
      <w:numFmt w:val="bullet"/>
      <w:lvlText w:val="•"/>
      <w:lvlJc w:val="left"/>
      <w:pPr>
        <w:ind w:left="2607" w:hanging="340"/>
      </w:pPr>
      <w:rPr>
        <w:rFonts w:hint="default"/>
      </w:rPr>
    </w:lvl>
    <w:lvl w:ilvl="8" w:tplc="F28A2C78">
      <w:start w:val="1"/>
      <w:numFmt w:val="bullet"/>
      <w:lvlText w:val="•"/>
      <w:lvlJc w:val="left"/>
      <w:pPr>
        <w:ind w:left="2899" w:hanging="340"/>
      </w:pPr>
      <w:rPr>
        <w:rFonts w:hint="default"/>
      </w:rPr>
    </w:lvl>
  </w:abstractNum>
  <w:abstractNum w:abstractNumId="30" w15:restartNumberingAfterBreak="0">
    <w:nsid w:val="068A1DB2"/>
    <w:multiLevelType w:val="hybridMultilevel"/>
    <w:tmpl w:val="D534B72A"/>
    <w:lvl w:ilvl="0" w:tplc="67D2845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AFEE420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4AB6BC9E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A740AF66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5A861950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6ACA4A20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029C5C98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85207D6A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A85C5194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31" w15:restartNumberingAfterBreak="0">
    <w:nsid w:val="06B74123"/>
    <w:multiLevelType w:val="hybridMultilevel"/>
    <w:tmpl w:val="48AEA1AA"/>
    <w:lvl w:ilvl="0" w:tplc="76B8CE8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CE28AD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29DAD50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9F92537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41B8BFE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CCE058A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9B5A5EF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6FFA446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0748D80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2" w15:restartNumberingAfterBreak="0">
    <w:nsid w:val="06BC136B"/>
    <w:multiLevelType w:val="hybridMultilevel"/>
    <w:tmpl w:val="627CBF6C"/>
    <w:lvl w:ilvl="0" w:tplc="23DC05D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C28D338">
      <w:start w:val="1"/>
      <w:numFmt w:val="decimal"/>
      <w:lvlText w:val="%2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8EE6AE56">
      <w:start w:val="1"/>
      <w:numFmt w:val="bullet"/>
      <w:lvlText w:val="•"/>
      <w:lvlJc w:val="left"/>
      <w:pPr>
        <w:ind w:left="858" w:hanging="340"/>
      </w:pPr>
      <w:rPr>
        <w:rFonts w:hint="default"/>
      </w:rPr>
    </w:lvl>
    <w:lvl w:ilvl="3" w:tplc="AB0C7E32">
      <w:start w:val="1"/>
      <w:numFmt w:val="bullet"/>
      <w:lvlText w:val="•"/>
      <w:lvlJc w:val="left"/>
      <w:pPr>
        <w:ind w:left="1155" w:hanging="340"/>
      </w:pPr>
      <w:rPr>
        <w:rFonts w:hint="default"/>
      </w:rPr>
    </w:lvl>
    <w:lvl w:ilvl="4" w:tplc="CA5484B8">
      <w:start w:val="1"/>
      <w:numFmt w:val="bullet"/>
      <w:lvlText w:val="•"/>
      <w:lvlJc w:val="left"/>
      <w:pPr>
        <w:ind w:left="1453" w:hanging="340"/>
      </w:pPr>
      <w:rPr>
        <w:rFonts w:hint="default"/>
      </w:rPr>
    </w:lvl>
    <w:lvl w:ilvl="5" w:tplc="F0CA3B7E">
      <w:start w:val="1"/>
      <w:numFmt w:val="bullet"/>
      <w:lvlText w:val="•"/>
      <w:lvlJc w:val="left"/>
      <w:pPr>
        <w:ind w:left="1751" w:hanging="340"/>
      </w:pPr>
      <w:rPr>
        <w:rFonts w:hint="default"/>
      </w:rPr>
    </w:lvl>
    <w:lvl w:ilvl="6" w:tplc="A6F8FA76">
      <w:start w:val="1"/>
      <w:numFmt w:val="bullet"/>
      <w:lvlText w:val="•"/>
      <w:lvlJc w:val="left"/>
      <w:pPr>
        <w:ind w:left="2049" w:hanging="340"/>
      </w:pPr>
      <w:rPr>
        <w:rFonts w:hint="default"/>
      </w:rPr>
    </w:lvl>
    <w:lvl w:ilvl="7" w:tplc="04548064">
      <w:start w:val="1"/>
      <w:numFmt w:val="bullet"/>
      <w:lvlText w:val="•"/>
      <w:lvlJc w:val="left"/>
      <w:pPr>
        <w:ind w:left="2347" w:hanging="340"/>
      </w:pPr>
      <w:rPr>
        <w:rFonts w:hint="default"/>
      </w:rPr>
    </w:lvl>
    <w:lvl w:ilvl="8" w:tplc="E236B386">
      <w:start w:val="1"/>
      <w:numFmt w:val="bullet"/>
      <w:lvlText w:val="•"/>
      <w:lvlJc w:val="left"/>
      <w:pPr>
        <w:ind w:left="2645" w:hanging="340"/>
      </w:pPr>
      <w:rPr>
        <w:rFonts w:hint="default"/>
      </w:rPr>
    </w:lvl>
  </w:abstractNum>
  <w:abstractNum w:abstractNumId="33" w15:restartNumberingAfterBreak="0">
    <w:nsid w:val="06C60D09"/>
    <w:multiLevelType w:val="hybridMultilevel"/>
    <w:tmpl w:val="9CD402C6"/>
    <w:lvl w:ilvl="0" w:tplc="B28E85FA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9D2D718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5AC0F86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8AA2D3C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5B7AC1D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516A9F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49FCCAD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9F06277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CC266FF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4" w15:restartNumberingAfterBreak="0">
    <w:nsid w:val="080853BE"/>
    <w:multiLevelType w:val="hybridMultilevel"/>
    <w:tmpl w:val="A9A2411C"/>
    <w:lvl w:ilvl="0" w:tplc="1B60A0F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2C6B2E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F2C28D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3202FF7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44AE1BE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BCC2D8E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9F02AA8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A6660AC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8A45EE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5" w15:restartNumberingAfterBreak="0">
    <w:nsid w:val="088B7DEF"/>
    <w:multiLevelType w:val="hybridMultilevel"/>
    <w:tmpl w:val="25EAC880"/>
    <w:lvl w:ilvl="0" w:tplc="76200DD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BB87CB2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157ED05A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8BBE82F6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BD8E7408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E4B22CA6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26B42C88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D9FE630E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AB7E9312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36" w15:restartNumberingAfterBreak="0">
    <w:nsid w:val="09105588"/>
    <w:multiLevelType w:val="hybridMultilevel"/>
    <w:tmpl w:val="3956EF12"/>
    <w:lvl w:ilvl="0" w:tplc="341C9F6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3C61AD0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042C6C7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0664AC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FED85C5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D54C37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CC765F0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9288DBA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C2605D6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7" w15:restartNumberingAfterBreak="0">
    <w:nsid w:val="09313FE5"/>
    <w:multiLevelType w:val="hybridMultilevel"/>
    <w:tmpl w:val="0BC4D3FC"/>
    <w:lvl w:ilvl="0" w:tplc="F3B62F1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D5A681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262A77A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F224DD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2D3CC24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D3420E8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26DC0E7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FAEFC2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F62EF7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8" w15:restartNumberingAfterBreak="0">
    <w:nsid w:val="0975780B"/>
    <w:multiLevelType w:val="hybridMultilevel"/>
    <w:tmpl w:val="30267146"/>
    <w:lvl w:ilvl="0" w:tplc="28B63AE0">
      <w:start w:val="2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8540100">
      <w:start w:val="1"/>
      <w:numFmt w:val="bullet"/>
      <w:lvlText w:val="•"/>
      <w:lvlJc w:val="left"/>
      <w:pPr>
        <w:ind w:left="436" w:hanging="340"/>
      </w:pPr>
      <w:rPr>
        <w:rFonts w:hint="default"/>
      </w:rPr>
    </w:lvl>
    <w:lvl w:ilvl="2" w:tplc="A468CC9C">
      <w:start w:val="1"/>
      <w:numFmt w:val="bullet"/>
      <w:lvlText w:val="•"/>
      <w:lvlJc w:val="left"/>
      <w:pPr>
        <w:ind w:left="753" w:hanging="340"/>
      </w:pPr>
      <w:rPr>
        <w:rFonts w:hint="default"/>
      </w:rPr>
    </w:lvl>
    <w:lvl w:ilvl="3" w:tplc="FC98EE96">
      <w:start w:val="1"/>
      <w:numFmt w:val="bullet"/>
      <w:lvlText w:val="•"/>
      <w:lvlJc w:val="left"/>
      <w:pPr>
        <w:ind w:left="1070" w:hanging="340"/>
      </w:pPr>
      <w:rPr>
        <w:rFonts w:hint="default"/>
      </w:rPr>
    </w:lvl>
    <w:lvl w:ilvl="4" w:tplc="B8BC8EC0">
      <w:start w:val="1"/>
      <w:numFmt w:val="bullet"/>
      <w:lvlText w:val="•"/>
      <w:lvlJc w:val="left"/>
      <w:pPr>
        <w:ind w:left="1387" w:hanging="340"/>
      </w:pPr>
      <w:rPr>
        <w:rFonts w:hint="default"/>
      </w:rPr>
    </w:lvl>
    <w:lvl w:ilvl="5" w:tplc="F186425A">
      <w:start w:val="1"/>
      <w:numFmt w:val="bullet"/>
      <w:lvlText w:val="•"/>
      <w:lvlJc w:val="left"/>
      <w:pPr>
        <w:ind w:left="1704" w:hanging="340"/>
      </w:pPr>
      <w:rPr>
        <w:rFonts w:hint="default"/>
      </w:rPr>
    </w:lvl>
    <w:lvl w:ilvl="6" w:tplc="EA4E42C2">
      <w:start w:val="1"/>
      <w:numFmt w:val="bullet"/>
      <w:lvlText w:val="•"/>
      <w:lvlJc w:val="left"/>
      <w:pPr>
        <w:ind w:left="2021" w:hanging="340"/>
      </w:pPr>
      <w:rPr>
        <w:rFonts w:hint="default"/>
      </w:rPr>
    </w:lvl>
    <w:lvl w:ilvl="7" w:tplc="6E4CCAF8">
      <w:start w:val="1"/>
      <w:numFmt w:val="bullet"/>
      <w:lvlText w:val="•"/>
      <w:lvlJc w:val="left"/>
      <w:pPr>
        <w:ind w:left="2337" w:hanging="340"/>
      </w:pPr>
      <w:rPr>
        <w:rFonts w:hint="default"/>
      </w:rPr>
    </w:lvl>
    <w:lvl w:ilvl="8" w:tplc="175A1922">
      <w:start w:val="1"/>
      <w:numFmt w:val="bullet"/>
      <w:lvlText w:val="•"/>
      <w:lvlJc w:val="left"/>
      <w:pPr>
        <w:ind w:left="2654" w:hanging="340"/>
      </w:pPr>
      <w:rPr>
        <w:rFonts w:hint="default"/>
      </w:rPr>
    </w:lvl>
  </w:abstractNum>
  <w:abstractNum w:abstractNumId="39" w15:restartNumberingAfterBreak="0">
    <w:nsid w:val="098D28C7"/>
    <w:multiLevelType w:val="hybridMultilevel"/>
    <w:tmpl w:val="42007F5A"/>
    <w:lvl w:ilvl="0" w:tplc="045202D6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312E47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8C10BAB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B41E5BD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950C767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20606F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9F0AAAEC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E626F6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8A6DB1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0" w15:restartNumberingAfterBreak="0">
    <w:nsid w:val="0AD4285F"/>
    <w:multiLevelType w:val="hybridMultilevel"/>
    <w:tmpl w:val="1F02D410"/>
    <w:lvl w:ilvl="0" w:tplc="297248EA">
      <w:start w:val="1"/>
      <w:numFmt w:val="bullet"/>
      <w:lvlText w:val="*"/>
      <w:lvlJc w:val="left"/>
      <w:pPr>
        <w:ind w:left="40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9B963598">
      <w:start w:val="1"/>
      <w:numFmt w:val="bullet"/>
      <w:lvlText w:val="•"/>
      <w:lvlJc w:val="left"/>
      <w:pPr>
        <w:ind w:left="1066" w:hanging="240"/>
      </w:pPr>
      <w:rPr>
        <w:rFonts w:hint="default"/>
      </w:rPr>
    </w:lvl>
    <w:lvl w:ilvl="2" w:tplc="7C346E1E">
      <w:start w:val="1"/>
      <w:numFmt w:val="bullet"/>
      <w:lvlText w:val="•"/>
      <w:lvlJc w:val="left"/>
      <w:pPr>
        <w:ind w:left="1732" w:hanging="240"/>
      </w:pPr>
      <w:rPr>
        <w:rFonts w:hint="default"/>
      </w:rPr>
    </w:lvl>
    <w:lvl w:ilvl="3" w:tplc="FD02BDDA">
      <w:start w:val="1"/>
      <w:numFmt w:val="bullet"/>
      <w:lvlText w:val="•"/>
      <w:lvlJc w:val="left"/>
      <w:pPr>
        <w:ind w:left="2398" w:hanging="240"/>
      </w:pPr>
      <w:rPr>
        <w:rFonts w:hint="default"/>
      </w:rPr>
    </w:lvl>
    <w:lvl w:ilvl="4" w:tplc="D69CB842">
      <w:start w:val="1"/>
      <w:numFmt w:val="bullet"/>
      <w:lvlText w:val="•"/>
      <w:lvlJc w:val="left"/>
      <w:pPr>
        <w:ind w:left="3064" w:hanging="240"/>
      </w:pPr>
      <w:rPr>
        <w:rFonts w:hint="default"/>
      </w:rPr>
    </w:lvl>
    <w:lvl w:ilvl="5" w:tplc="59D8160C">
      <w:start w:val="1"/>
      <w:numFmt w:val="bullet"/>
      <w:lvlText w:val="•"/>
      <w:lvlJc w:val="left"/>
      <w:pPr>
        <w:ind w:left="3730" w:hanging="240"/>
      </w:pPr>
      <w:rPr>
        <w:rFonts w:hint="default"/>
      </w:rPr>
    </w:lvl>
    <w:lvl w:ilvl="6" w:tplc="48C4E530">
      <w:start w:val="1"/>
      <w:numFmt w:val="bullet"/>
      <w:lvlText w:val="•"/>
      <w:lvlJc w:val="left"/>
      <w:pPr>
        <w:ind w:left="4396" w:hanging="240"/>
      </w:pPr>
      <w:rPr>
        <w:rFonts w:hint="default"/>
      </w:rPr>
    </w:lvl>
    <w:lvl w:ilvl="7" w:tplc="0254A574">
      <w:start w:val="1"/>
      <w:numFmt w:val="bullet"/>
      <w:lvlText w:val="•"/>
      <w:lvlJc w:val="left"/>
      <w:pPr>
        <w:ind w:left="5062" w:hanging="240"/>
      </w:pPr>
      <w:rPr>
        <w:rFonts w:hint="default"/>
      </w:rPr>
    </w:lvl>
    <w:lvl w:ilvl="8" w:tplc="C03C36D0">
      <w:start w:val="1"/>
      <w:numFmt w:val="bullet"/>
      <w:lvlText w:val="•"/>
      <w:lvlJc w:val="left"/>
      <w:pPr>
        <w:ind w:left="5728" w:hanging="240"/>
      </w:pPr>
      <w:rPr>
        <w:rFonts w:hint="default"/>
      </w:rPr>
    </w:lvl>
  </w:abstractNum>
  <w:abstractNum w:abstractNumId="41" w15:restartNumberingAfterBreak="0">
    <w:nsid w:val="0AF03D1E"/>
    <w:multiLevelType w:val="hybridMultilevel"/>
    <w:tmpl w:val="D87CBB68"/>
    <w:lvl w:ilvl="0" w:tplc="0A5E0780">
      <w:start w:val="4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DBCA36E">
      <w:start w:val="1"/>
      <w:numFmt w:val="bullet"/>
      <w:lvlText w:val="•"/>
      <w:lvlJc w:val="left"/>
      <w:pPr>
        <w:ind w:left="791" w:hanging="340"/>
      </w:pPr>
      <w:rPr>
        <w:rFonts w:hint="default"/>
      </w:rPr>
    </w:lvl>
    <w:lvl w:ilvl="2" w:tplc="53EE3B22">
      <w:start w:val="1"/>
      <w:numFmt w:val="bullet"/>
      <w:lvlText w:val="•"/>
      <w:lvlJc w:val="left"/>
      <w:pPr>
        <w:ind w:left="1023" w:hanging="340"/>
      </w:pPr>
      <w:rPr>
        <w:rFonts w:hint="default"/>
      </w:rPr>
    </w:lvl>
    <w:lvl w:ilvl="3" w:tplc="D57204F8">
      <w:start w:val="1"/>
      <w:numFmt w:val="bullet"/>
      <w:lvlText w:val="•"/>
      <w:lvlJc w:val="left"/>
      <w:pPr>
        <w:ind w:left="1255" w:hanging="340"/>
      </w:pPr>
      <w:rPr>
        <w:rFonts w:hint="default"/>
      </w:rPr>
    </w:lvl>
    <w:lvl w:ilvl="4" w:tplc="019073FE">
      <w:start w:val="1"/>
      <w:numFmt w:val="bullet"/>
      <w:lvlText w:val="•"/>
      <w:lvlJc w:val="left"/>
      <w:pPr>
        <w:ind w:left="1487" w:hanging="340"/>
      </w:pPr>
      <w:rPr>
        <w:rFonts w:hint="default"/>
      </w:rPr>
    </w:lvl>
    <w:lvl w:ilvl="5" w:tplc="6FFA5868">
      <w:start w:val="1"/>
      <w:numFmt w:val="bullet"/>
      <w:lvlText w:val="•"/>
      <w:lvlJc w:val="left"/>
      <w:pPr>
        <w:ind w:left="1719" w:hanging="340"/>
      </w:pPr>
      <w:rPr>
        <w:rFonts w:hint="default"/>
      </w:rPr>
    </w:lvl>
    <w:lvl w:ilvl="6" w:tplc="22B261BE">
      <w:start w:val="1"/>
      <w:numFmt w:val="bullet"/>
      <w:lvlText w:val="•"/>
      <w:lvlJc w:val="left"/>
      <w:pPr>
        <w:ind w:left="1951" w:hanging="340"/>
      </w:pPr>
      <w:rPr>
        <w:rFonts w:hint="default"/>
      </w:rPr>
    </w:lvl>
    <w:lvl w:ilvl="7" w:tplc="2D7AF4B6">
      <w:start w:val="1"/>
      <w:numFmt w:val="bullet"/>
      <w:lvlText w:val="•"/>
      <w:lvlJc w:val="left"/>
      <w:pPr>
        <w:ind w:left="2183" w:hanging="340"/>
      </w:pPr>
      <w:rPr>
        <w:rFonts w:hint="default"/>
      </w:rPr>
    </w:lvl>
    <w:lvl w:ilvl="8" w:tplc="93861C3A">
      <w:start w:val="1"/>
      <w:numFmt w:val="bullet"/>
      <w:lvlText w:val="•"/>
      <w:lvlJc w:val="left"/>
      <w:pPr>
        <w:ind w:left="2415" w:hanging="340"/>
      </w:pPr>
      <w:rPr>
        <w:rFonts w:hint="default"/>
      </w:rPr>
    </w:lvl>
  </w:abstractNum>
  <w:abstractNum w:abstractNumId="42" w15:restartNumberingAfterBreak="0">
    <w:nsid w:val="0AF923B6"/>
    <w:multiLevelType w:val="hybridMultilevel"/>
    <w:tmpl w:val="62B42D06"/>
    <w:lvl w:ilvl="0" w:tplc="9296FF80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5C50032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6C2E824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E049DE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5D10BDD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A26E3F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15884E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F886BC0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2FCFAF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3" w15:restartNumberingAfterBreak="0">
    <w:nsid w:val="0B112F9A"/>
    <w:multiLevelType w:val="hybridMultilevel"/>
    <w:tmpl w:val="E018AD90"/>
    <w:lvl w:ilvl="0" w:tplc="F9F0F64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752FA2E">
      <w:start w:val="1"/>
      <w:numFmt w:val="bullet"/>
      <w:lvlText w:val="•"/>
      <w:lvlJc w:val="left"/>
      <w:pPr>
        <w:ind w:left="830" w:hanging="340"/>
      </w:pPr>
      <w:rPr>
        <w:rFonts w:hint="default"/>
      </w:rPr>
    </w:lvl>
    <w:lvl w:ilvl="2" w:tplc="5BCCFDF0">
      <w:start w:val="1"/>
      <w:numFmt w:val="bullet"/>
      <w:lvlText w:val="•"/>
      <w:lvlJc w:val="left"/>
      <w:pPr>
        <w:ind w:left="1101" w:hanging="340"/>
      </w:pPr>
      <w:rPr>
        <w:rFonts w:hint="default"/>
      </w:rPr>
    </w:lvl>
    <w:lvl w:ilvl="3" w:tplc="A656BCC6">
      <w:start w:val="1"/>
      <w:numFmt w:val="bullet"/>
      <w:lvlText w:val="•"/>
      <w:lvlJc w:val="left"/>
      <w:pPr>
        <w:ind w:left="1372" w:hanging="340"/>
      </w:pPr>
      <w:rPr>
        <w:rFonts w:hint="default"/>
      </w:rPr>
    </w:lvl>
    <w:lvl w:ilvl="4" w:tplc="74382044">
      <w:start w:val="1"/>
      <w:numFmt w:val="bullet"/>
      <w:lvlText w:val="•"/>
      <w:lvlJc w:val="left"/>
      <w:pPr>
        <w:ind w:left="1642" w:hanging="340"/>
      </w:pPr>
      <w:rPr>
        <w:rFonts w:hint="default"/>
      </w:rPr>
    </w:lvl>
    <w:lvl w:ilvl="5" w:tplc="3C26FEBC">
      <w:start w:val="1"/>
      <w:numFmt w:val="bullet"/>
      <w:lvlText w:val="•"/>
      <w:lvlJc w:val="left"/>
      <w:pPr>
        <w:ind w:left="1913" w:hanging="340"/>
      </w:pPr>
      <w:rPr>
        <w:rFonts w:hint="default"/>
      </w:rPr>
    </w:lvl>
    <w:lvl w:ilvl="6" w:tplc="051C5B58">
      <w:start w:val="1"/>
      <w:numFmt w:val="bullet"/>
      <w:lvlText w:val="•"/>
      <w:lvlJc w:val="left"/>
      <w:pPr>
        <w:ind w:left="2184" w:hanging="340"/>
      </w:pPr>
      <w:rPr>
        <w:rFonts w:hint="default"/>
      </w:rPr>
    </w:lvl>
    <w:lvl w:ilvl="7" w:tplc="A1FCEC8C">
      <w:start w:val="1"/>
      <w:numFmt w:val="bullet"/>
      <w:lvlText w:val="•"/>
      <w:lvlJc w:val="left"/>
      <w:pPr>
        <w:ind w:left="2455" w:hanging="340"/>
      </w:pPr>
      <w:rPr>
        <w:rFonts w:hint="default"/>
      </w:rPr>
    </w:lvl>
    <w:lvl w:ilvl="8" w:tplc="3430697A">
      <w:start w:val="1"/>
      <w:numFmt w:val="bullet"/>
      <w:lvlText w:val="•"/>
      <w:lvlJc w:val="left"/>
      <w:pPr>
        <w:ind w:left="2725" w:hanging="340"/>
      </w:pPr>
      <w:rPr>
        <w:rFonts w:hint="default"/>
      </w:rPr>
    </w:lvl>
  </w:abstractNum>
  <w:abstractNum w:abstractNumId="44" w15:restartNumberingAfterBreak="0">
    <w:nsid w:val="0B137948"/>
    <w:multiLevelType w:val="hybridMultilevel"/>
    <w:tmpl w:val="3FC834AC"/>
    <w:lvl w:ilvl="0" w:tplc="155A635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4845ED8">
      <w:start w:val="1"/>
      <w:numFmt w:val="bullet"/>
      <w:lvlText w:val="•"/>
      <w:lvlJc w:val="left"/>
      <w:pPr>
        <w:ind w:left="824" w:hanging="340"/>
      </w:pPr>
      <w:rPr>
        <w:rFonts w:hint="default"/>
      </w:rPr>
    </w:lvl>
    <w:lvl w:ilvl="2" w:tplc="E026AFF0">
      <w:start w:val="1"/>
      <w:numFmt w:val="bullet"/>
      <w:lvlText w:val="•"/>
      <w:lvlJc w:val="left"/>
      <w:pPr>
        <w:ind w:left="1089" w:hanging="340"/>
      </w:pPr>
      <w:rPr>
        <w:rFonts w:hint="default"/>
      </w:rPr>
    </w:lvl>
    <w:lvl w:ilvl="3" w:tplc="3238F044">
      <w:start w:val="1"/>
      <w:numFmt w:val="bullet"/>
      <w:lvlText w:val="•"/>
      <w:lvlJc w:val="left"/>
      <w:pPr>
        <w:ind w:left="1354" w:hanging="340"/>
      </w:pPr>
      <w:rPr>
        <w:rFonts w:hint="default"/>
      </w:rPr>
    </w:lvl>
    <w:lvl w:ilvl="4" w:tplc="0512EB78">
      <w:start w:val="1"/>
      <w:numFmt w:val="bullet"/>
      <w:lvlText w:val="•"/>
      <w:lvlJc w:val="left"/>
      <w:pPr>
        <w:ind w:left="1619" w:hanging="340"/>
      </w:pPr>
      <w:rPr>
        <w:rFonts w:hint="default"/>
      </w:rPr>
    </w:lvl>
    <w:lvl w:ilvl="5" w:tplc="072A49B4">
      <w:start w:val="1"/>
      <w:numFmt w:val="bullet"/>
      <w:lvlText w:val="•"/>
      <w:lvlJc w:val="left"/>
      <w:pPr>
        <w:ind w:left="1883" w:hanging="340"/>
      </w:pPr>
      <w:rPr>
        <w:rFonts w:hint="default"/>
      </w:rPr>
    </w:lvl>
    <w:lvl w:ilvl="6" w:tplc="10F02506">
      <w:start w:val="1"/>
      <w:numFmt w:val="bullet"/>
      <w:lvlText w:val="•"/>
      <w:lvlJc w:val="left"/>
      <w:pPr>
        <w:ind w:left="2148" w:hanging="340"/>
      </w:pPr>
      <w:rPr>
        <w:rFonts w:hint="default"/>
      </w:rPr>
    </w:lvl>
    <w:lvl w:ilvl="7" w:tplc="E4D68D76">
      <w:start w:val="1"/>
      <w:numFmt w:val="bullet"/>
      <w:lvlText w:val="•"/>
      <w:lvlJc w:val="left"/>
      <w:pPr>
        <w:ind w:left="2413" w:hanging="340"/>
      </w:pPr>
      <w:rPr>
        <w:rFonts w:hint="default"/>
      </w:rPr>
    </w:lvl>
    <w:lvl w:ilvl="8" w:tplc="53DA6846">
      <w:start w:val="1"/>
      <w:numFmt w:val="bullet"/>
      <w:lvlText w:val="•"/>
      <w:lvlJc w:val="left"/>
      <w:pPr>
        <w:ind w:left="2678" w:hanging="340"/>
      </w:pPr>
      <w:rPr>
        <w:rFonts w:hint="default"/>
      </w:rPr>
    </w:lvl>
  </w:abstractNum>
  <w:abstractNum w:abstractNumId="45" w15:restartNumberingAfterBreak="0">
    <w:nsid w:val="0B2E15A0"/>
    <w:multiLevelType w:val="hybridMultilevel"/>
    <w:tmpl w:val="BB868322"/>
    <w:lvl w:ilvl="0" w:tplc="4384B51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A3E3756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3E42C59C">
      <w:start w:val="1"/>
      <w:numFmt w:val="bullet"/>
      <w:lvlText w:val="•"/>
      <w:lvlJc w:val="left"/>
      <w:pPr>
        <w:ind w:left="1086" w:hanging="340"/>
      </w:pPr>
      <w:rPr>
        <w:rFonts w:hint="default"/>
      </w:rPr>
    </w:lvl>
    <w:lvl w:ilvl="3" w:tplc="9EF6A96C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2A3216A8">
      <w:start w:val="1"/>
      <w:numFmt w:val="bullet"/>
      <w:lvlText w:val="•"/>
      <w:lvlJc w:val="left"/>
      <w:pPr>
        <w:ind w:left="1613" w:hanging="340"/>
      </w:pPr>
      <w:rPr>
        <w:rFonts w:hint="default"/>
      </w:rPr>
    </w:lvl>
    <w:lvl w:ilvl="5" w:tplc="6E4CECEC">
      <w:start w:val="1"/>
      <w:numFmt w:val="bullet"/>
      <w:lvlText w:val="•"/>
      <w:lvlJc w:val="left"/>
      <w:pPr>
        <w:ind w:left="1877" w:hanging="340"/>
      </w:pPr>
      <w:rPr>
        <w:rFonts w:hint="default"/>
      </w:rPr>
    </w:lvl>
    <w:lvl w:ilvl="6" w:tplc="ACF4A5EE">
      <w:start w:val="1"/>
      <w:numFmt w:val="bullet"/>
      <w:lvlText w:val="•"/>
      <w:lvlJc w:val="left"/>
      <w:pPr>
        <w:ind w:left="2140" w:hanging="340"/>
      </w:pPr>
      <w:rPr>
        <w:rFonts w:hint="default"/>
      </w:rPr>
    </w:lvl>
    <w:lvl w:ilvl="7" w:tplc="1DCA4A6A">
      <w:start w:val="1"/>
      <w:numFmt w:val="bullet"/>
      <w:lvlText w:val="•"/>
      <w:lvlJc w:val="left"/>
      <w:pPr>
        <w:ind w:left="2404" w:hanging="340"/>
      </w:pPr>
      <w:rPr>
        <w:rFonts w:hint="default"/>
      </w:rPr>
    </w:lvl>
    <w:lvl w:ilvl="8" w:tplc="17A450D8">
      <w:start w:val="1"/>
      <w:numFmt w:val="bullet"/>
      <w:lvlText w:val="•"/>
      <w:lvlJc w:val="left"/>
      <w:pPr>
        <w:ind w:left="2667" w:hanging="340"/>
      </w:pPr>
      <w:rPr>
        <w:rFonts w:hint="default"/>
      </w:rPr>
    </w:lvl>
  </w:abstractNum>
  <w:abstractNum w:abstractNumId="46" w15:restartNumberingAfterBreak="0">
    <w:nsid w:val="0B9D2938"/>
    <w:multiLevelType w:val="hybridMultilevel"/>
    <w:tmpl w:val="E5A2F630"/>
    <w:lvl w:ilvl="0" w:tplc="4AE20E0C">
      <w:start w:val="1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1C8277A">
      <w:start w:val="1"/>
      <w:numFmt w:val="bullet"/>
      <w:lvlText w:val="•"/>
      <w:lvlJc w:val="left"/>
      <w:pPr>
        <w:ind w:left="835" w:hanging="340"/>
      </w:pPr>
      <w:rPr>
        <w:rFonts w:hint="default"/>
      </w:rPr>
    </w:lvl>
    <w:lvl w:ilvl="2" w:tplc="DA28CCC6">
      <w:start w:val="1"/>
      <w:numFmt w:val="bullet"/>
      <w:lvlText w:val="•"/>
      <w:lvlJc w:val="left"/>
      <w:pPr>
        <w:ind w:left="1111" w:hanging="340"/>
      </w:pPr>
      <w:rPr>
        <w:rFonts w:hint="default"/>
      </w:rPr>
    </w:lvl>
    <w:lvl w:ilvl="3" w:tplc="58A88DE4">
      <w:start w:val="1"/>
      <w:numFmt w:val="bullet"/>
      <w:lvlText w:val="•"/>
      <w:lvlJc w:val="left"/>
      <w:pPr>
        <w:ind w:left="1387" w:hanging="340"/>
      </w:pPr>
      <w:rPr>
        <w:rFonts w:hint="default"/>
      </w:rPr>
    </w:lvl>
    <w:lvl w:ilvl="4" w:tplc="F416A610">
      <w:start w:val="1"/>
      <w:numFmt w:val="bullet"/>
      <w:lvlText w:val="•"/>
      <w:lvlJc w:val="left"/>
      <w:pPr>
        <w:ind w:left="1663" w:hanging="340"/>
      </w:pPr>
      <w:rPr>
        <w:rFonts w:hint="default"/>
      </w:rPr>
    </w:lvl>
    <w:lvl w:ilvl="5" w:tplc="2350F534">
      <w:start w:val="1"/>
      <w:numFmt w:val="bullet"/>
      <w:lvlText w:val="•"/>
      <w:lvlJc w:val="left"/>
      <w:pPr>
        <w:ind w:left="1939" w:hanging="340"/>
      </w:pPr>
      <w:rPr>
        <w:rFonts w:hint="default"/>
      </w:rPr>
    </w:lvl>
    <w:lvl w:ilvl="6" w:tplc="4CEEDA34">
      <w:start w:val="1"/>
      <w:numFmt w:val="bullet"/>
      <w:lvlText w:val="•"/>
      <w:lvlJc w:val="left"/>
      <w:pPr>
        <w:ind w:left="2215" w:hanging="340"/>
      </w:pPr>
      <w:rPr>
        <w:rFonts w:hint="default"/>
      </w:rPr>
    </w:lvl>
    <w:lvl w:ilvl="7" w:tplc="8070BF48">
      <w:start w:val="1"/>
      <w:numFmt w:val="bullet"/>
      <w:lvlText w:val="•"/>
      <w:lvlJc w:val="left"/>
      <w:pPr>
        <w:ind w:left="2491" w:hanging="340"/>
      </w:pPr>
      <w:rPr>
        <w:rFonts w:hint="default"/>
      </w:rPr>
    </w:lvl>
    <w:lvl w:ilvl="8" w:tplc="E9282712">
      <w:start w:val="1"/>
      <w:numFmt w:val="bullet"/>
      <w:lvlText w:val="•"/>
      <w:lvlJc w:val="left"/>
      <w:pPr>
        <w:ind w:left="2766" w:hanging="340"/>
      </w:pPr>
      <w:rPr>
        <w:rFonts w:hint="default"/>
      </w:rPr>
    </w:lvl>
  </w:abstractNum>
  <w:abstractNum w:abstractNumId="47" w15:restartNumberingAfterBreak="0">
    <w:nsid w:val="0BCC45CF"/>
    <w:multiLevelType w:val="hybridMultilevel"/>
    <w:tmpl w:val="B78E40BE"/>
    <w:lvl w:ilvl="0" w:tplc="0884EAC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890BF7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980AB1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5B80D66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F790F67A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51AEDD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7330530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9F96B86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4A2D4E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8" w15:restartNumberingAfterBreak="0">
    <w:nsid w:val="0BF14215"/>
    <w:multiLevelType w:val="hybridMultilevel"/>
    <w:tmpl w:val="D8EC6DDA"/>
    <w:lvl w:ilvl="0" w:tplc="AFE21FA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362748C">
      <w:start w:val="1"/>
      <w:numFmt w:val="bullet"/>
      <w:lvlText w:val="•"/>
      <w:lvlJc w:val="left"/>
      <w:pPr>
        <w:ind w:left="808" w:hanging="340"/>
      </w:pPr>
      <w:rPr>
        <w:rFonts w:hint="default"/>
      </w:rPr>
    </w:lvl>
    <w:lvl w:ilvl="2" w:tplc="7D0CB7C4">
      <w:start w:val="1"/>
      <w:numFmt w:val="bullet"/>
      <w:lvlText w:val="•"/>
      <w:lvlJc w:val="left"/>
      <w:pPr>
        <w:ind w:left="1056" w:hanging="340"/>
      </w:pPr>
      <w:rPr>
        <w:rFonts w:hint="default"/>
      </w:rPr>
    </w:lvl>
    <w:lvl w:ilvl="3" w:tplc="7522031C">
      <w:start w:val="1"/>
      <w:numFmt w:val="bullet"/>
      <w:lvlText w:val="•"/>
      <w:lvlJc w:val="left"/>
      <w:pPr>
        <w:ind w:left="1305" w:hanging="340"/>
      </w:pPr>
      <w:rPr>
        <w:rFonts w:hint="default"/>
      </w:rPr>
    </w:lvl>
    <w:lvl w:ilvl="4" w:tplc="CC6272A4">
      <w:start w:val="1"/>
      <w:numFmt w:val="bullet"/>
      <w:lvlText w:val="•"/>
      <w:lvlJc w:val="left"/>
      <w:pPr>
        <w:ind w:left="1553" w:hanging="340"/>
      </w:pPr>
      <w:rPr>
        <w:rFonts w:hint="default"/>
      </w:rPr>
    </w:lvl>
    <w:lvl w:ilvl="5" w:tplc="59EC0A22">
      <w:start w:val="1"/>
      <w:numFmt w:val="bullet"/>
      <w:lvlText w:val="•"/>
      <w:lvlJc w:val="left"/>
      <w:pPr>
        <w:ind w:left="1801" w:hanging="340"/>
      </w:pPr>
      <w:rPr>
        <w:rFonts w:hint="default"/>
      </w:rPr>
    </w:lvl>
    <w:lvl w:ilvl="6" w:tplc="295ADC22">
      <w:start w:val="1"/>
      <w:numFmt w:val="bullet"/>
      <w:lvlText w:val="•"/>
      <w:lvlJc w:val="left"/>
      <w:pPr>
        <w:ind w:left="2050" w:hanging="340"/>
      </w:pPr>
      <w:rPr>
        <w:rFonts w:hint="default"/>
      </w:rPr>
    </w:lvl>
    <w:lvl w:ilvl="7" w:tplc="8936640A">
      <w:start w:val="1"/>
      <w:numFmt w:val="bullet"/>
      <w:lvlText w:val="•"/>
      <w:lvlJc w:val="left"/>
      <w:pPr>
        <w:ind w:left="2298" w:hanging="340"/>
      </w:pPr>
      <w:rPr>
        <w:rFonts w:hint="default"/>
      </w:rPr>
    </w:lvl>
    <w:lvl w:ilvl="8" w:tplc="61FA22E2">
      <w:start w:val="1"/>
      <w:numFmt w:val="bullet"/>
      <w:lvlText w:val="•"/>
      <w:lvlJc w:val="left"/>
      <w:pPr>
        <w:ind w:left="2547" w:hanging="340"/>
      </w:pPr>
      <w:rPr>
        <w:rFonts w:hint="default"/>
      </w:rPr>
    </w:lvl>
  </w:abstractNum>
  <w:abstractNum w:abstractNumId="49" w15:restartNumberingAfterBreak="0">
    <w:nsid w:val="0C961B92"/>
    <w:multiLevelType w:val="hybridMultilevel"/>
    <w:tmpl w:val="EB6887DC"/>
    <w:lvl w:ilvl="0" w:tplc="73969C10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9907158">
      <w:start w:val="1"/>
      <w:numFmt w:val="bullet"/>
      <w:lvlText w:val="•"/>
      <w:lvlJc w:val="left"/>
      <w:pPr>
        <w:ind w:left="1206" w:hanging="340"/>
      </w:pPr>
      <w:rPr>
        <w:rFonts w:hint="default"/>
      </w:rPr>
    </w:lvl>
    <w:lvl w:ilvl="2" w:tplc="9920CBD0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3" w:tplc="87E02154">
      <w:start w:val="1"/>
      <w:numFmt w:val="bullet"/>
      <w:lvlText w:val="•"/>
      <w:lvlJc w:val="left"/>
      <w:pPr>
        <w:ind w:left="2498" w:hanging="340"/>
      </w:pPr>
      <w:rPr>
        <w:rFonts w:hint="default"/>
      </w:rPr>
    </w:lvl>
    <w:lvl w:ilvl="4" w:tplc="00760DE2">
      <w:start w:val="1"/>
      <w:numFmt w:val="bullet"/>
      <w:lvlText w:val="•"/>
      <w:lvlJc w:val="left"/>
      <w:pPr>
        <w:ind w:left="3144" w:hanging="340"/>
      </w:pPr>
      <w:rPr>
        <w:rFonts w:hint="default"/>
      </w:rPr>
    </w:lvl>
    <w:lvl w:ilvl="5" w:tplc="167E2D04">
      <w:start w:val="1"/>
      <w:numFmt w:val="bullet"/>
      <w:lvlText w:val="•"/>
      <w:lvlJc w:val="left"/>
      <w:pPr>
        <w:ind w:left="3790" w:hanging="340"/>
      </w:pPr>
      <w:rPr>
        <w:rFonts w:hint="default"/>
      </w:rPr>
    </w:lvl>
    <w:lvl w:ilvl="6" w:tplc="7BE464BE">
      <w:start w:val="1"/>
      <w:numFmt w:val="bullet"/>
      <w:lvlText w:val="•"/>
      <w:lvlJc w:val="left"/>
      <w:pPr>
        <w:ind w:left="4436" w:hanging="340"/>
      </w:pPr>
      <w:rPr>
        <w:rFonts w:hint="default"/>
      </w:rPr>
    </w:lvl>
    <w:lvl w:ilvl="7" w:tplc="6A00FCA2">
      <w:start w:val="1"/>
      <w:numFmt w:val="bullet"/>
      <w:lvlText w:val="•"/>
      <w:lvlJc w:val="left"/>
      <w:pPr>
        <w:ind w:left="5082" w:hanging="340"/>
      </w:pPr>
      <w:rPr>
        <w:rFonts w:hint="default"/>
      </w:rPr>
    </w:lvl>
    <w:lvl w:ilvl="8" w:tplc="924264C2">
      <w:start w:val="1"/>
      <w:numFmt w:val="bullet"/>
      <w:lvlText w:val="•"/>
      <w:lvlJc w:val="left"/>
      <w:pPr>
        <w:ind w:left="5728" w:hanging="340"/>
      </w:pPr>
      <w:rPr>
        <w:rFonts w:hint="default"/>
      </w:rPr>
    </w:lvl>
  </w:abstractNum>
  <w:abstractNum w:abstractNumId="50" w15:restartNumberingAfterBreak="0">
    <w:nsid w:val="0D72006E"/>
    <w:multiLevelType w:val="hybridMultilevel"/>
    <w:tmpl w:val="531484DA"/>
    <w:lvl w:ilvl="0" w:tplc="3982ACF6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896CA12">
      <w:start w:val="1"/>
      <w:numFmt w:val="bullet"/>
      <w:lvlText w:val="•"/>
      <w:lvlJc w:val="left"/>
      <w:pPr>
        <w:ind w:left="829" w:hanging="340"/>
      </w:pPr>
      <w:rPr>
        <w:rFonts w:hint="default"/>
      </w:rPr>
    </w:lvl>
    <w:lvl w:ilvl="2" w:tplc="AF025AB8">
      <w:start w:val="1"/>
      <w:numFmt w:val="bullet"/>
      <w:lvlText w:val="•"/>
      <w:lvlJc w:val="left"/>
      <w:pPr>
        <w:ind w:left="1098" w:hanging="340"/>
      </w:pPr>
      <w:rPr>
        <w:rFonts w:hint="default"/>
      </w:rPr>
    </w:lvl>
    <w:lvl w:ilvl="3" w:tplc="C3EA92B0">
      <w:start w:val="1"/>
      <w:numFmt w:val="bullet"/>
      <w:lvlText w:val="•"/>
      <w:lvlJc w:val="left"/>
      <w:pPr>
        <w:ind w:left="1368" w:hanging="340"/>
      </w:pPr>
      <w:rPr>
        <w:rFonts w:hint="default"/>
      </w:rPr>
    </w:lvl>
    <w:lvl w:ilvl="4" w:tplc="D548C03A">
      <w:start w:val="1"/>
      <w:numFmt w:val="bullet"/>
      <w:lvlText w:val="•"/>
      <w:lvlJc w:val="left"/>
      <w:pPr>
        <w:ind w:left="1637" w:hanging="340"/>
      </w:pPr>
      <w:rPr>
        <w:rFonts w:hint="default"/>
      </w:rPr>
    </w:lvl>
    <w:lvl w:ilvl="5" w:tplc="F920E596">
      <w:start w:val="1"/>
      <w:numFmt w:val="bullet"/>
      <w:lvlText w:val="•"/>
      <w:lvlJc w:val="left"/>
      <w:pPr>
        <w:ind w:left="1907" w:hanging="340"/>
      </w:pPr>
      <w:rPr>
        <w:rFonts w:hint="default"/>
      </w:rPr>
    </w:lvl>
    <w:lvl w:ilvl="6" w:tplc="4F26DFFA">
      <w:start w:val="1"/>
      <w:numFmt w:val="bullet"/>
      <w:lvlText w:val="•"/>
      <w:lvlJc w:val="left"/>
      <w:pPr>
        <w:ind w:left="2176" w:hanging="340"/>
      </w:pPr>
      <w:rPr>
        <w:rFonts w:hint="default"/>
      </w:rPr>
    </w:lvl>
    <w:lvl w:ilvl="7" w:tplc="F7089634">
      <w:start w:val="1"/>
      <w:numFmt w:val="bullet"/>
      <w:lvlText w:val="•"/>
      <w:lvlJc w:val="left"/>
      <w:pPr>
        <w:ind w:left="2446" w:hanging="340"/>
      </w:pPr>
      <w:rPr>
        <w:rFonts w:hint="default"/>
      </w:rPr>
    </w:lvl>
    <w:lvl w:ilvl="8" w:tplc="B1A21E5E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</w:abstractNum>
  <w:abstractNum w:abstractNumId="51" w15:restartNumberingAfterBreak="0">
    <w:nsid w:val="0DC56FC4"/>
    <w:multiLevelType w:val="hybridMultilevel"/>
    <w:tmpl w:val="1784784C"/>
    <w:lvl w:ilvl="0" w:tplc="7590B188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E5EED9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D426542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EB3029D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73D88B7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58694E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20ACB92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F47E14B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1B5E5FE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52" w15:restartNumberingAfterBreak="0">
    <w:nsid w:val="0E062BAB"/>
    <w:multiLevelType w:val="hybridMultilevel"/>
    <w:tmpl w:val="E800D7B8"/>
    <w:lvl w:ilvl="0" w:tplc="5C104C7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8C499C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24146F2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C23E671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2A20903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8DC07FD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E94A4AB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2306B7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B7E44D7C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53" w15:restartNumberingAfterBreak="0">
    <w:nsid w:val="0EAC0E07"/>
    <w:multiLevelType w:val="hybridMultilevel"/>
    <w:tmpl w:val="CA2A665A"/>
    <w:lvl w:ilvl="0" w:tplc="F20AFA2C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388C31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B53074E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23F4AE5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1694977C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D5385F06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F5A8BB1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A5121C1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7A06C04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54" w15:restartNumberingAfterBreak="0">
    <w:nsid w:val="0EFA4C1E"/>
    <w:multiLevelType w:val="hybridMultilevel"/>
    <w:tmpl w:val="BA4A28EC"/>
    <w:lvl w:ilvl="0" w:tplc="6D586574">
      <w:start w:val="3"/>
      <w:numFmt w:val="decimal"/>
      <w:lvlText w:val="%1"/>
      <w:lvlJc w:val="left"/>
      <w:pPr>
        <w:ind w:left="544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FA452CC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AF3E55FE">
      <w:start w:val="1"/>
      <w:numFmt w:val="bullet"/>
      <w:lvlText w:val="•"/>
      <w:lvlJc w:val="left"/>
      <w:pPr>
        <w:ind w:left="1160" w:hanging="340"/>
      </w:pPr>
      <w:rPr>
        <w:rFonts w:hint="default"/>
      </w:rPr>
    </w:lvl>
    <w:lvl w:ilvl="3" w:tplc="8CBC6E88">
      <w:start w:val="1"/>
      <w:numFmt w:val="bullet"/>
      <w:lvlText w:val="•"/>
      <w:lvlJc w:val="left"/>
      <w:pPr>
        <w:ind w:left="1468" w:hanging="340"/>
      </w:pPr>
      <w:rPr>
        <w:rFonts w:hint="default"/>
      </w:rPr>
    </w:lvl>
    <w:lvl w:ilvl="4" w:tplc="EADA3260">
      <w:start w:val="1"/>
      <w:numFmt w:val="bullet"/>
      <w:lvlText w:val="•"/>
      <w:lvlJc w:val="left"/>
      <w:pPr>
        <w:ind w:left="1776" w:hanging="340"/>
      </w:pPr>
      <w:rPr>
        <w:rFonts w:hint="default"/>
      </w:rPr>
    </w:lvl>
    <w:lvl w:ilvl="5" w:tplc="1A94E884">
      <w:start w:val="1"/>
      <w:numFmt w:val="bullet"/>
      <w:lvlText w:val="•"/>
      <w:lvlJc w:val="left"/>
      <w:pPr>
        <w:ind w:left="2084" w:hanging="340"/>
      </w:pPr>
      <w:rPr>
        <w:rFonts w:hint="default"/>
      </w:rPr>
    </w:lvl>
    <w:lvl w:ilvl="6" w:tplc="C164C374">
      <w:start w:val="1"/>
      <w:numFmt w:val="bullet"/>
      <w:lvlText w:val="•"/>
      <w:lvlJc w:val="left"/>
      <w:pPr>
        <w:ind w:left="2392" w:hanging="340"/>
      </w:pPr>
      <w:rPr>
        <w:rFonts w:hint="default"/>
      </w:rPr>
    </w:lvl>
    <w:lvl w:ilvl="7" w:tplc="DFA0AC4C">
      <w:start w:val="1"/>
      <w:numFmt w:val="bullet"/>
      <w:lvlText w:val="•"/>
      <w:lvlJc w:val="left"/>
      <w:pPr>
        <w:ind w:left="2700" w:hanging="340"/>
      </w:pPr>
      <w:rPr>
        <w:rFonts w:hint="default"/>
      </w:rPr>
    </w:lvl>
    <w:lvl w:ilvl="8" w:tplc="7B1AF742">
      <w:start w:val="1"/>
      <w:numFmt w:val="bullet"/>
      <w:lvlText w:val="•"/>
      <w:lvlJc w:val="left"/>
      <w:pPr>
        <w:ind w:left="3008" w:hanging="340"/>
      </w:pPr>
      <w:rPr>
        <w:rFonts w:hint="default"/>
      </w:rPr>
    </w:lvl>
  </w:abstractNum>
  <w:abstractNum w:abstractNumId="55" w15:restartNumberingAfterBreak="0">
    <w:nsid w:val="0F1E25C2"/>
    <w:multiLevelType w:val="hybridMultilevel"/>
    <w:tmpl w:val="87EAA8FE"/>
    <w:lvl w:ilvl="0" w:tplc="8B7472E8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856475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DE40D03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8B248FA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2EEEE89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6FC449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CBF4E70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160FD8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C6CE407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56" w15:restartNumberingAfterBreak="0">
    <w:nsid w:val="0F3C13CC"/>
    <w:multiLevelType w:val="hybridMultilevel"/>
    <w:tmpl w:val="5EA20220"/>
    <w:lvl w:ilvl="0" w:tplc="CD2C9EF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22C656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C9F4513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8748436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ED464F7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4229FA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C534D01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3000FAD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87D4496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57" w15:restartNumberingAfterBreak="0">
    <w:nsid w:val="0F671EC5"/>
    <w:multiLevelType w:val="hybridMultilevel"/>
    <w:tmpl w:val="412481D4"/>
    <w:lvl w:ilvl="0" w:tplc="33A6E7E2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FCC32B0">
      <w:start w:val="1"/>
      <w:numFmt w:val="bullet"/>
      <w:lvlText w:val="•"/>
      <w:lvlJc w:val="left"/>
      <w:pPr>
        <w:ind w:left="472" w:hanging="340"/>
      </w:pPr>
      <w:rPr>
        <w:rFonts w:hint="default"/>
      </w:rPr>
    </w:lvl>
    <w:lvl w:ilvl="2" w:tplc="DC98633E">
      <w:start w:val="1"/>
      <w:numFmt w:val="bullet"/>
      <w:lvlText w:val="•"/>
      <w:lvlJc w:val="left"/>
      <w:pPr>
        <w:ind w:left="824" w:hanging="340"/>
      </w:pPr>
      <w:rPr>
        <w:rFonts w:hint="default"/>
      </w:rPr>
    </w:lvl>
    <w:lvl w:ilvl="3" w:tplc="AFCCA55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4" w:tplc="4030F61A">
      <w:start w:val="1"/>
      <w:numFmt w:val="bullet"/>
      <w:lvlText w:val="•"/>
      <w:lvlJc w:val="left"/>
      <w:pPr>
        <w:ind w:left="1528" w:hanging="340"/>
      </w:pPr>
      <w:rPr>
        <w:rFonts w:hint="default"/>
      </w:rPr>
    </w:lvl>
    <w:lvl w:ilvl="5" w:tplc="F5EAC168">
      <w:start w:val="1"/>
      <w:numFmt w:val="bullet"/>
      <w:lvlText w:val="•"/>
      <w:lvlJc w:val="left"/>
      <w:pPr>
        <w:ind w:left="1880" w:hanging="340"/>
      </w:pPr>
      <w:rPr>
        <w:rFonts w:hint="default"/>
      </w:rPr>
    </w:lvl>
    <w:lvl w:ilvl="6" w:tplc="49EE95A4">
      <w:start w:val="1"/>
      <w:numFmt w:val="bullet"/>
      <w:lvlText w:val="•"/>
      <w:lvlJc w:val="left"/>
      <w:pPr>
        <w:ind w:left="2232" w:hanging="340"/>
      </w:pPr>
      <w:rPr>
        <w:rFonts w:hint="default"/>
      </w:rPr>
    </w:lvl>
    <w:lvl w:ilvl="7" w:tplc="21B8FD84">
      <w:start w:val="1"/>
      <w:numFmt w:val="bullet"/>
      <w:lvlText w:val="•"/>
      <w:lvlJc w:val="left"/>
      <w:pPr>
        <w:ind w:left="2584" w:hanging="340"/>
      </w:pPr>
      <w:rPr>
        <w:rFonts w:hint="default"/>
      </w:rPr>
    </w:lvl>
    <w:lvl w:ilvl="8" w:tplc="7E9EFBDC">
      <w:start w:val="1"/>
      <w:numFmt w:val="bullet"/>
      <w:lvlText w:val="•"/>
      <w:lvlJc w:val="left"/>
      <w:pPr>
        <w:ind w:left="2936" w:hanging="340"/>
      </w:pPr>
      <w:rPr>
        <w:rFonts w:hint="default"/>
      </w:rPr>
    </w:lvl>
  </w:abstractNum>
  <w:abstractNum w:abstractNumId="58" w15:restartNumberingAfterBreak="0">
    <w:nsid w:val="0F794EF8"/>
    <w:multiLevelType w:val="hybridMultilevel"/>
    <w:tmpl w:val="66D2EECE"/>
    <w:lvl w:ilvl="0" w:tplc="DF0085B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112144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A9C859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F4F04D4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C15EB3EC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F7286A3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D1264ED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0568A15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DA187F2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59" w15:restartNumberingAfterBreak="0">
    <w:nsid w:val="0FD93454"/>
    <w:multiLevelType w:val="hybridMultilevel"/>
    <w:tmpl w:val="81A4EF28"/>
    <w:lvl w:ilvl="0" w:tplc="9A401FB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78223CC">
      <w:start w:val="1"/>
      <w:numFmt w:val="bullet"/>
      <w:lvlText w:val="•"/>
      <w:lvlJc w:val="left"/>
      <w:pPr>
        <w:ind w:left="870" w:hanging="340"/>
      </w:pPr>
      <w:rPr>
        <w:rFonts w:hint="default"/>
      </w:rPr>
    </w:lvl>
    <w:lvl w:ilvl="2" w:tplc="B120C18A">
      <w:start w:val="1"/>
      <w:numFmt w:val="bullet"/>
      <w:lvlText w:val="•"/>
      <w:lvlJc w:val="left"/>
      <w:pPr>
        <w:ind w:left="1180" w:hanging="340"/>
      </w:pPr>
      <w:rPr>
        <w:rFonts w:hint="default"/>
      </w:rPr>
    </w:lvl>
    <w:lvl w:ilvl="3" w:tplc="6C522396">
      <w:start w:val="1"/>
      <w:numFmt w:val="bullet"/>
      <w:lvlText w:val="•"/>
      <w:lvlJc w:val="left"/>
      <w:pPr>
        <w:ind w:left="1490" w:hanging="340"/>
      </w:pPr>
      <w:rPr>
        <w:rFonts w:hint="default"/>
      </w:rPr>
    </w:lvl>
    <w:lvl w:ilvl="4" w:tplc="92BC9CD8">
      <w:start w:val="1"/>
      <w:numFmt w:val="bullet"/>
      <w:lvlText w:val="•"/>
      <w:lvlJc w:val="left"/>
      <w:pPr>
        <w:ind w:left="1800" w:hanging="340"/>
      </w:pPr>
      <w:rPr>
        <w:rFonts w:hint="default"/>
      </w:rPr>
    </w:lvl>
    <w:lvl w:ilvl="5" w:tplc="80000F66">
      <w:start w:val="1"/>
      <w:numFmt w:val="bullet"/>
      <w:lvlText w:val="•"/>
      <w:lvlJc w:val="left"/>
      <w:pPr>
        <w:ind w:left="2110" w:hanging="340"/>
      </w:pPr>
      <w:rPr>
        <w:rFonts w:hint="default"/>
      </w:rPr>
    </w:lvl>
    <w:lvl w:ilvl="6" w:tplc="05306CF4">
      <w:start w:val="1"/>
      <w:numFmt w:val="bullet"/>
      <w:lvlText w:val="•"/>
      <w:lvlJc w:val="left"/>
      <w:pPr>
        <w:ind w:left="2420" w:hanging="340"/>
      </w:pPr>
      <w:rPr>
        <w:rFonts w:hint="default"/>
      </w:rPr>
    </w:lvl>
    <w:lvl w:ilvl="7" w:tplc="354E7F7E">
      <w:start w:val="1"/>
      <w:numFmt w:val="bullet"/>
      <w:lvlText w:val="•"/>
      <w:lvlJc w:val="left"/>
      <w:pPr>
        <w:ind w:left="2730" w:hanging="340"/>
      </w:pPr>
      <w:rPr>
        <w:rFonts w:hint="default"/>
      </w:rPr>
    </w:lvl>
    <w:lvl w:ilvl="8" w:tplc="676283FA">
      <w:start w:val="1"/>
      <w:numFmt w:val="bullet"/>
      <w:lvlText w:val="•"/>
      <w:lvlJc w:val="left"/>
      <w:pPr>
        <w:ind w:left="3040" w:hanging="340"/>
      </w:pPr>
      <w:rPr>
        <w:rFonts w:hint="default"/>
      </w:rPr>
    </w:lvl>
  </w:abstractNum>
  <w:abstractNum w:abstractNumId="60" w15:restartNumberingAfterBreak="0">
    <w:nsid w:val="10B47583"/>
    <w:multiLevelType w:val="hybridMultilevel"/>
    <w:tmpl w:val="CE4021B0"/>
    <w:lvl w:ilvl="0" w:tplc="D26AB84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47E68A6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06C88510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30FCB05A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068A1AC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01ACA1F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E7F6691E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0D969ABC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A1E6895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61" w15:restartNumberingAfterBreak="0">
    <w:nsid w:val="11215173"/>
    <w:multiLevelType w:val="hybridMultilevel"/>
    <w:tmpl w:val="FAFA0574"/>
    <w:lvl w:ilvl="0" w:tplc="AFCA48E6">
      <w:start w:val="4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70EB22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31C24C3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EFF8AC4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E6E8E9EA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DA2AD1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A2EA655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2770822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8B8AD56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62" w15:restartNumberingAfterBreak="0">
    <w:nsid w:val="115F276F"/>
    <w:multiLevelType w:val="hybridMultilevel"/>
    <w:tmpl w:val="FF46EE80"/>
    <w:lvl w:ilvl="0" w:tplc="4566A54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71A27B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304EA3F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866A362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F9AFC0A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C6DC953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D9483BA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38CD67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4ED835E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63" w15:restartNumberingAfterBreak="0">
    <w:nsid w:val="12086A46"/>
    <w:multiLevelType w:val="hybridMultilevel"/>
    <w:tmpl w:val="9BA46450"/>
    <w:lvl w:ilvl="0" w:tplc="DFC4DC1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69CC994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EC0ACBD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7A18590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0222294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DA7E9E1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F646961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5C1CF734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0CDEFC9A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64" w15:restartNumberingAfterBreak="0">
    <w:nsid w:val="131F3DD4"/>
    <w:multiLevelType w:val="hybridMultilevel"/>
    <w:tmpl w:val="7C6CA7C8"/>
    <w:lvl w:ilvl="0" w:tplc="4AAAB72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762536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2482F32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13144DA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75D83A6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8A289DD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A709F5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84B4783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C3007C6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65" w15:restartNumberingAfterBreak="0">
    <w:nsid w:val="1342111E"/>
    <w:multiLevelType w:val="hybridMultilevel"/>
    <w:tmpl w:val="BC8A7BBE"/>
    <w:lvl w:ilvl="0" w:tplc="9586CB6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B74D180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CC182E74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719843F0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DF6A6636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8F845446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60562D76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7CA2D2DA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B0EE2080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66" w15:restartNumberingAfterBreak="0">
    <w:nsid w:val="13597476"/>
    <w:multiLevelType w:val="hybridMultilevel"/>
    <w:tmpl w:val="3B2C5154"/>
    <w:lvl w:ilvl="0" w:tplc="7034171A">
      <w:start w:val="2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61E7792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87B47B78">
      <w:start w:val="1"/>
      <w:numFmt w:val="bullet"/>
      <w:lvlText w:val="•"/>
      <w:lvlJc w:val="left"/>
      <w:pPr>
        <w:ind w:left="1145" w:hanging="340"/>
      </w:pPr>
      <w:rPr>
        <w:rFonts w:hint="default"/>
      </w:rPr>
    </w:lvl>
    <w:lvl w:ilvl="3" w:tplc="2214A588">
      <w:start w:val="1"/>
      <w:numFmt w:val="bullet"/>
      <w:lvlText w:val="•"/>
      <w:lvlJc w:val="left"/>
      <w:pPr>
        <w:ind w:left="1437" w:hanging="340"/>
      </w:pPr>
      <w:rPr>
        <w:rFonts w:hint="default"/>
      </w:rPr>
    </w:lvl>
    <w:lvl w:ilvl="4" w:tplc="DF88E7B6">
      <w:start w:val="1"/>
      <w:numFmt w:val="bullet"/>
      <w:lvlText w:val="•"/>
      <w:lvlJc w:val="left"/>
      <w:pPr>
        <w:ind w:left="1730" w:hanging="340"/>
      </w:pPr>
      <w:rPr>
        <w:rFonts w:hint="default"/>
      </w:rPr>
    </w:lvl>
    <w:lvl w:ilvl="5" w:tplc="E4F893FA">
      <w:start w:val="1"/>
      <w:numFmt w:val="bullet"/>
      <w:lvlText w:val="•"/>
      <w:lvlJc w:val="left"/>
      <w:pPr>
        <w:ind w:left="2022" w:hanging="340"/>
      </w:pPr>
      <w:rPr>
        <w:rFonts w:hint="default"/>
      </w:rPr>
    </w:lvl>
    <w:lvl w:ilvl="6" w:tplc="67604010">
      <w:start w:val="1"/>
      <w:numFmt w:val="bullet"/>
      <w:lvlText w:val="•"/>
      <w:lvlJc w:val="left"/>
      <w:pPr>
        <w:ind w:left="2315" w:hanging="340"/>
      </w:pPr>
      <w:rPr>
        <w:rFonts w:hint="default"/>
      </w:rPr>
    </w:lvl>
    <w:lvl w:ilvl="7" w:tplc="FCD6298E">
      <w:start w:val="1"/>
      <w:numFmt w:val="bullet"/>
      <w:lvlText w:val="•"/>
      <w:lvlJc w:val="left"/>
      <w:pPr>
        <w:ind w:left="2608" w:hanging="340"/>
      </w:pPr>
      <w:rPr>
        <w:rFonts w:hint="default"/>
      </w:rPr>
    </w:lvl>
    <w:lvl w:ilvl="8" w:tplc="7CCE5AF4">
      <w:start w:val="1"/>
      <w:numFmt w:val="bullet"/>
      <w:lvlText w:val="•"/>
      <w:lvlJc w:val="left"/>
      <w:pPr>
        <w:ind w:left="2900" w:hanging="340"/>
      </w:pPr>
      <w:rPr>
        <w:rFonts w:hint="default"/>
      </w:rPr>
    </w:lvl>
  </w:abstractNum>
  <w:abstractNum w:abstractNumId="67" w15:restartNumberingAfterBreak="0">
    <w:nsid w:val="137F11D9"/>
    <w:multiLevelType w:val="hybridMultilevel"/>
    <w:tmpl w:val="E3F018B4"/>
    <w:lvl w:ilvl="0" w:tplc="FC2A611E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18279EE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362EF3D2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741241FE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2856B3B6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F386E024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4B26537C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579462BC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40FC805C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68" w15:restartNumberingAfterBreak="0">
    <w:nsid w:val="140548BD"/>
    <w:multiLevelType w:val="hybridMultilevel"/>
    <w:tmpl w:val="7CA2BFF6"/>
    <w:lvl w:ilvl="0" w:tplc="F55A326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7286EAC6">
      <w:start w:val="1"/>
      <w:numFmt w:val="decimal"/>
      <w:lvlText w:val="%2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4D0C49D8">
      <w:start w:val="1"/>
      <w:numFmt w:val="bullet"/>
      <w:lvlText w:val="•"/>
      <w:lvlJc w:val="left"/>
      <w:pPr>
        <w:ind w:left="851" w:hanging="340"/>
      </w:pPr>
      <w:rPr>
        <w:rFonts w:hint="default"/>
      </w:rPr>
    </w:lvl>
    <w:lvl w:ilvl="3" w:tplc="7B0E5EC2">
      <w:start w:val="1"/>
      <w:numFmt w:val="bullet"/>
      <w:lvlText w:val="•"/>
      <w:lvlJc w:val="left"/>
      <w:pPr>
        <w:ind w:left="1143" w:hanging="340"/>
      </w:pPr>
      <w:rPr>
        <w:rFonts w:hint="default"/>
      </w:rPr>
    </w:lvl>
    <w:lvl w:ilvl="4" w:tplc="AF76F4A2">
      <w:start w:val="1"/>
      <w:numFmt w:val="bullet"/>
      <w:lvlText w:val="•"/>
      <w:lvlJc w:val="left"/>
      <w:pPr>
        <w:ind w:left="1434" w:hanging="340"/>
      </w:pPr>
      <w:rPr>
        <w:rFonts w:hint="default"/>
      </w:rPr>
    </w:lvl>
    <w:lvl w:ilvl="5" w:tplc="9744B46A">
      <w:start w:val="1"/>
      <w:numFmt w:val="bullet"/>
      <w:lvlText w:val="•"/>
      <w:lvlJc w:val="left"/>
      <w:pPr>
        <w:ind w:left="1726" w:hanging="340"/>
      </w:pPr>
      <w:rPr>
        <w:rFonts w:hint="default"/>
      </w:rPr>
    </w:lvl>
    <w:lvl w:ilvl="6" w:tplc="EACE9FB0">
      <w:start w:val="1"/>
      <w:numFmt w:val="bullet"/>
      <w:lvlText w:val="•"/>
      <w:lvlJc w:val="left"/>
      <w:pPr>
        <w:ind w:left="2017" w:hanging="340"/>
      </w:pPr>
      <w:rPr>
        <w:rFonts w:hint="default"/>
      </w:rPr>
    </w:lvl>
    <w:lvl w:ilvl="7" w:tplc="A5924702">
      <w:start w:val="1"/>
      <w:numFmt w:val="bullet"/>
      <w:lvlText w:val="•"/>
      <w:lvlJc w:val="left"/>
      <w:pPr>
        <w:ind w:left="2309" w:hanging="340"/>
      </w:pPr>
      <w:rPr>
        <w:rFonts w:hint="default"/>
      </w:rPr>
    </w:lvl>
    <w:lvl w:ilvl="8" w:tplc="7BBC7A8E">
      <w:start w:val="1"/>
      <w:numFmt w:val="bullet"/>
      <w:lvlText w:val="•"/>
      <w:lvlJc w:val="left"/>
      <w:pPr>
        <w:ind w:left="2600" w:hanging="340"/>
      </w:pPr>
      <w:rPr>
        <w:rFonts w:hint="default"/>
      </w:rPr>
    </w:lvl>
  </w:abstractNum>
  <w:abstractNum w:abstractNumId="69" w15:restartNumberingAfterBreak="0">
    <w:nsid w:val="140B1189"/>
    <w:multiLevelType w:val="hybridMultilevel"/>
    <w:tmpl w:val="E73A61A8"/>
    <w:lvl w:ilvl="0" w:tplc="F3BE7AA8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DC2E15A">
      <w:start w:val="1"/>
      <w:numFmt w:val="bullet"/>
      <w:lvlText w:val="•"/>
      <w:lvlJc w:val="left"/>
      <w:pPr>
        <w:ind w:left="472" w:hanging="340"/>
      </w:pPr>
      <w:rPr>
        <w:rFonts w:hint="default"/>
      </w:rPr>
    </w:lvl>
    <w:lvl w:ilvl="2" w:tplc="EDCE8F06">
      <w:start w:val="1"/>
      <w:numFmt w:val="bullet"/>
      <w:lvlText w:val="•"/>
      <w:lvlJc w:val="left"/>
      <w:pPr>
        <w:ind w:left="824" w:hanging="340"/>
      </w:pPr>
      <w:rPr>
        <w:rFonts w:hint="default"/>
      </w:rPr>
    </w:lvl>
    <w:lvl w:ilvl="3" w:tplc="76E4A59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4" w:tplc="0698352E">
      <w:start w:val="1"/>
      <w:numFmt w:val="bullet"/>
      <w:lvlText w:val="•"/>
      <w:lvlJc w:val="left"/>
      <w:pPr>
        <w:ind w:left="1528" w:hanging="340"/>
      </w:pPr>
      <w:rPr>
        <w:rFonts w:hint="default"/>
      </w:rPr>
    </w:lvl>
    <w:lvl w:ilvl="5" w:tplc="86B2F5CC">
      <w:start w:val="1"/>
      <w:numFmt w:val="bullet"/>
      <w:lvlText w:val="•"/>
      <w:lvlJc w:val="left"/>
      <w:pPr>
        <w:ind w:left="1880" w:hanging="340"/>
      </w:pPr>
      <w:rPr>
        <w:rFonts w:hint="default"/>
      </w:rPr>
    </w:lvl>
    <w:lvl w:ilvl="6" w:tplc="37CE4D94">
      <w:start w:val="1"/>
      <w:numFmt w:val="bullet"/>
      <w:lvlText w:val="•"/>
      <w:lvlJc w:val="left"/>
      <w:pPr>
        <w:ind w:left="2232" w:hanging="340"/>
      </w:pPr>
      <w:rPr>
        <w:rFonts w:hint="default"/>
      </w:rPr>
    </w:lvl>
    <w:lvl w:ilvl="7" w:tplc="A2CA9D5A">
      <w:start w:val="1"/>
      <w:numFmt w:val="bullet"/>
      <w:lvlText w:val="•"/>
      <w:lvlJc w:val="left"/>
      <w:pPr>
        <w:ind w:left="2584" w:hanging="340"/>
      </w:pPr>
      <w:rPr>
        <w:rFonts w:hint="default"/>
      </w:rPr>
    </w:lvl>
    <w:lvl w:ilvl="8" w:tplc="05AE2F04">
      <w:start w:val="1"/>
      <w:numFmt w:val="bullet"/>
      <w:lvlText w:val="•"/>
      <w:lvlJc w:val="left"/>
      <w:pPr>
        <w:ind w:left="2936" w:hanging="340"/>
      </w:pPr>
      <w:rPr>
        <w:rFonts w:hint="default"/>
      </w:rPr>
    </w:lvl>
  </w:abstractNum>
  <w:abstractNum w:abstractNumId="70" w15:restartNumberingAfterBreak="0">
    <w:nsid w:val="1435591B"/>
    <w:multiLevelType w:val="hybridMultilevel"/>
    <w:tmpl w:val="6D2A57FE"/>
    <w:lvl w:ilvl="0" w:tplc="04F46F5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8FE062E">
      <w:start w:val="1"/>
      <w:numFmt w:val="bullet"/>
      <w:lvlText w:val="•"/>
      <w:lvlJc w:val="left"/>
      <w:pPr>
        <w:ind w:left="821" w:hanging="340"/>
      </w:pPr>
      <w:rPr>
        <w:rFonts w:hint="default"/>
      </w:rPr>
    </w:lvl>
    <w:lvl w:ilvl="2" w:tplc="8C2A9226">
      <w:start w:val="1"/>
      <w:numFmt w:val="bullet"/>
      <w:lvlText w:val="•"/>
      <w:lvlJc w:val="left"/>
      <w:pPr>
        <w:ind w:left="1082" w:hanging="340"/>
      </w:pPr>
      <w:rPr>
        <w:rFonts w:hint="default"/>
      </w:rPr>
    </w:lvl>
    <w:lvl w:ilvl="3" w:tplc="47CEFA66">
      <w:start w:val="1"/>
      <w:numFmt w:val="bullet"/>
      <w:lvlText w:val="•"/>
      <w:lvlJc w:val="left"/>
      <w:pPr>
        <w:ind w:left="1343" w:hanging="340"/>
      </w:pPr>
      <w:rPr>
        <w:rFonts w:hint="default"/>
      </w:rPr>
    </w:lvl>
    <w:lvl w:ilvl="4" w:tplc="C9E8484A">
      <w:start w:val="1"/>
      <w:numFmt w:val="bullet"/>
      <w:lvlText w:val="•"/>
      <w:lvlJc w:val="left"/>
      <w:pPr>
        <w:ind w:left="1605" w:hanging="340"/>
      </w:pPr>
      <w:rPr>
        <w:rFonts w:hint="default"/>
      </w:rPr>
    </w:lvl>
    <w:lvl w:ilvl="5" w:tplc="A42480C8">
      <w:start w:val="1"/>
      <w:numFmt w:val="bullet"/>
      <w:lvlText w:val="•"/>
      <w:lvlJc w:val="left"/>
      <w:pPr>
        <w:ind w:left="1866" w:hanging="340"/>
      </w:pPr>
      <w:rPr>
        <w:rFonts w:hint="default"/>
      </w:rPr>
    </w:lvl>
    <w:lvl w:ilvl="6" w:tplc="EBB2B29A">
      <w:start w:val="1"/>
      <w:numFmt w:val="bullet"/>
      <w:lvlText w:val="•"/>
      <w:lvlJc w:val="left"/>
      <w:pPr>
        <w:ind w:left="2127" w:hanging="340"/>
      </w:pPr>
      <w:rPr>
        <w:rFonts w:hint="default"/>
      </w:rPr>
    </w:lvl>
    <w:lvl w:ilvl="7" w:tplc="4F0869F4">
      <w:start w:val="1"/>
      <w:numFmt w:val="bullet"/>
      <w:lvlText w:val="•"/>
      <w:lvlJc w:val="left"/>
      <w:pPr>
        <w:ind w:left="2389" w:hanging="340"/>
      </w:pPr>
      <w:rPr>
        <w:rFonts w:hint="default"/>
      </w:rPr>
    </w:lvl>
    <w:lvl w:ilvl="8" w:tplc="0BCE4E56">
      <w:start w:val="1"/>
      <w:numFmt w:val="bullet"/>
      <w:lvlText w:val="•"/>
      <w:lvlJc w:val="left"/>
      <w:pPr>
        <w:ind w:left="2650" w:hanging="340"/>
      </w:pPr>
      <w:rPr>
        <w:rFonts w:hint="default"/>
      </w:rPr>
    </w:lvl>
  </w:abstractNum>
  <w:abstractNum w:abstractNumId="71" w15:restartNumberingAfterBreak="0">
    <w:nsid w:val="14537175"/>
    <w:multiLevelType w:val="hybridMultilevel"/>
    <w:tmpl w:val="CCE04806"/>
    <w:lvl w:ilvl="0" w:tplc="687AA57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1349068">
      <w:start w:val="1"/>
      <w:numFmt w:val="bullet"/>
      <w:lvlText w:val="•"/>
      <w:lvlJc w:val="left"/>
      <w:pPr>
        <w:ind w:left="756" w:hanging="340"/>
      </w:pPr>
      <w:rPr>
        <w:rFonts w:hint="default"/>
      </w:rPr>
    </w:lvl>
    <w:lvl w:ilvl="2" w:tplc="779AE13C">
      <w:start w:val="1"/>
      <w:numFmt w:val="bullet"/>
      <w:lvlText w:val="•"/>
      <w:lvlJc w:val="left"/>
      <w:pPr>
        <w:ind w:left="952" w:hanging="340"/>
      </w:pPr>
      <w:rPr>
        <w:rFonts w:hint="default"/>
      </w:rPr>
    </w:lvl>
    <w:lvl w:ilvl="3" w:tplc="65CA9516">
      <w:start w:val="1"/>
      <w:numFmt w:val="bullet"/>
      <w:lvlText w:val="•"/>
      <w:lvlJc w:val="left"/>
      <w:pPr>
        <w:ind w:left="1149" w:hanging="340"/>
      </w:pPr>
      <w:rPr>
        <w:rFonts w:hint="default"/>
      </w:rPr>
    </w:lvl>
    <w:lvl w:ilvl="4" w:tplc="FCB407E2">
      <w:start w:val="1"/>
      <w:numFmt w:val="bullet"/>
      <w:lvlText w:val="•"/>
      <w:lvlJc w:val="left"/>
      <w:pPr>
        <w:ind w:left="1345" w:hanging="340"/>
      </w:pPr>
      <w:rPr>
        <w:rFonts w:hint="default"/>
      </w:rPr>
    </w:lvl>
    <w:lvl w:ilvl="5" w:tplc="A71C6BBA">
      <w:start w:val="1"/>
      <w:numFmt w:val="bullet"/>
      <w:lvlText w:val="•"/>
      <w:lvlJc w:val="left"/>
      <w:pPr>
        <w:ind w:left="1541" w:hanging="340"/>
      </w:pPr>
      <w:rPr>
        <w:rFonts w:hint="default"/>
      </w:rPr>
    </w:lvl>
    <w:lvl w:ilvl="6" w:tplc="3AECEDD4">
      <w:start w:val="1"/>
      <w:numFmt w:val="bullet"/>
      <w:lvlText w:val="•"/>
      <w:lvlJc w:val="left"/>
      <w:pPr>
        <w:ind w:left="1738" w:hanging="340"/>
      </w:pPr>
      <w:rPr>
        <w:rFonts w:hint="default"/>
      </w:rPr>
    </w:lvl>
    <w:lvl w:ilvl="7" w:tplc="8E5AA42E">
      <w:start w:val="1"/>
      <w:numFmt w:val="bullet"/>
      <w:lvlText w:val="•"/>
      <w:lvlJc w:val="left"/>
      <w:pPr>
        <w:ind w:left="1934" w:hanging="340"/>
      </w:pPr>
      <w:rPr>
        <w:rFonts w:hint="default"/>
      </w:rPr>
    </w:lvl>
    <w:lvl w:ilvl="8" w:tplc="05DC33C2">
      <w:start w:val="1"/>
      <w:numFmt w:val="bullet"/>
      <w:lvlText w:val="•"/>
      <w:lvlJc w:val="left"/>
      <w:pPr>
        <w:ind w:left="2130" w:hanging="340"/>
      </w:pPr>
      <w:rPr>
        <w:rFonts w:hint="default"/>
      </w:rPr>
    </w:lvl>
  </w:abstractNum>
  <w:abstractNum w:abstractNumId="72" w15:restartNumberingAfterBreak="0">
    <w:nsid w:val="14ED03C4"/>
    <w:multiLevelType w:val="hybridMultilevel"/>
    <w:tmpl w:val="53E05376"/>
    <w:lvl w:ilvl="0" w:tplc="478E7D00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D542F86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AF08485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6B1CACD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5626600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03460FA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E5D84D4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09A8EE7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145A3C6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73" w15:restartNumberingAfterBreak="0">
    <w:nsid w:val="15046CB5"/>
    <w:multiLevelType w:val="hybridMultilevel"/>
    <w:tmpl w:val="4C34EF48"/>
    <w:lvl w:ilvl="0" w:tplc="22BCDC5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95E78DE">
      <w:start w:val="1"/>
      <w:numFmt w:val="bullet"/>
      <w:lvlText w:val="•"/>
      <w:lvlJc w:val="left"/>
      <w:pPr>
        <w:ind w:left="821" w:hanging="340"/>
      </w:pPr>
      <w:rPr>
        <w:rFonts w:hint="default"/>
      </w:rPr>
    </w:lvl>
    <w:lvl w:ilvl="2" w:tplc="644AF3CA">
      <w:start w:val="1"/>
      <w:numFmt w:val="bullet"/>
      <w:lvlText w:val="•"/>
      <w:lvlJc w:val="left"/>
      <w:pPr>
        <w:ind w:left="1082" w:hanging="340"/>
      </w:pPr>
      <w:rPr>
        <w:rFonts w:hint="default"/>
      </w:rPr>
    </w:lvl>
    <w:lvl w:ilvl="3" w:tplc="41FAA3B6">
      <w:start w:val="1"/>
      <w:numFmt w:val="bullet"/>
      <w:lvlText w:val="•"/>
      <w:lvlJc w:val="left"/>
      <w:pPr>
        <w:ind w:left="1343" w:hanging="340"/>
      </w:pPr>
      <w:rPr>
        <w:rFonts w:hint="default"/>
      </w:rPr>
    </w:lvl>
    <w:lvl w:ilvl="4" w:tplc="FC20E2C4">
      <w:start w:val="1"/>
      <w:numFmt w:val="bullet"/>
      <w:lvlText w:val="•"/>
      <w:lvlJc w:val="left"/>
      <w:pPr>
        <w:ind w:left="1604" w:hanging="340"/>
      </w:pPr>
      <w:rPr>
        <w:rFonts w:hint="default"/>
      </w:rPr>
    </w:lvl>
    <w:lvl w:ilvl="5" w:tplc="15D616B0">
      <w:start w:val="1"/>
      <w:numFmt w:val="bullet"/>
      <w:lvlText w:val="•"/>
      <w:lvlJc w:val="left"/>
      <w:pPr>
        <w:ind w:left="1865" w:hanging="340"/>
      </w:pPr>
      <w:rPr>
        <w:rFonts w:hint="default"/>
      </w:rPr>
    </w:lvl>
    <w:lvl w:ilvl="6" w:tplc="D6B80B12">
      <w:start w:val="1"/>
      <w:numFmt w:val="bullet"/>
      <w:lvlText w:val="•"/>
      <w:lvlJc w:val="left"/>
      <w:pPr>
        <w:ind w:left="2126" w:hanging="340"/>
      </w:pPr>
      <w:rPr>
        <w:rFonts w:hint="default"/>
      </w:rPr>
    </w:lvl>
    <w:lvl w:ilvl="7" w:tplc="192AE07A">
      <w:start w:val="1"/>
      <w:numFmt w:val="bullet"/>
      <w:lvlText w:val="•"/>
      <w:lvlJc w:val="left"/>
      <w:pPr>
        <w:ind w:left="2387" w:hanging="340"/>
      </w:pPr>
      <w:rPr>
        <w:rFonts w:hint="default"/>
      </w:rPr>
    </w:lvl>
    <w:lvl w:ilvl="8" w:tplc="6D34C0FC">
      <w:start w:val="1"/>
      <w:numFmt w:val="bullet"/>
      <w:lvlText w:val="•"/>
      <w:lvlJc w:val="left"/>
      <w:pPr>
        <w:ind w:left="2648" w:hanging="340"/>
      </w:pPr>
      <w:rPr>
        <w:rFonts w:hint="default"/>
      </w:rPr>
    </w:lvl>
  </w:abstractNum>
  <w:abstractNum w:abstractNumId="74" w15:restartNumberingAfterBreak="0">
    <w:nsid w:val="15146075"/>
    <w:multiLevelType w:val="hybridMultilevel"/>
    <w:tmpl w:val="6980C3FA"/>
    <w:lvl w:ilvl="0" w:tplc="EC9A78C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9E00DC6">
      <w:start w:val="1"/>
      <w:numFmt w:val="bullet"/>
      <w:lvlText w:val="•"/>
      <w:lvlJc w:val="left"/>
      <w:pPr>
        <w:ind w:left="782" w:hanging="340"/>
      </w:pPr>
      <w:rPr>
        <w:rFonts w:hint="default"/>
      </w:rPr>
    </w:lvl>
    <w:lvl w:ilvl="2" w:tplc="D2A81CD6">
      <w:start w:val="1"/>
      <w:numFmt w:val="bullet"/>
      <w:lvlText w:val="•"/>
      <w:lvlJc w:val="left"/>
      <w:pPr>
        <w:ind w:left="1004" w:hanging="340"/>
      </w:pPr>
      <w:rPr>
        <w:rFonts w:hint="default"/>
      </w:rPr>
    </w:lvl>
    <w:lvl w:ilvl="3" w:tplc="880CA42C">
      <w:start w:val="1"/>
      <w:numFmt w:val="bullet"/>
      <w:lvlText w:val="•"/>
      <w:lvlJc w:val="left"/>
      <w:pPr>
        <w:ind w:left="1226" w:hanging="340"/>
      </w:pPr>
      <w:rPr>
        <w:rFonts w:hint="default"/>
      </w:rPr>
    </w:lvl>
    <w:lvl w:ilvl="4" w:tplc="A66AA1EE">
      <w:start w:val="1"/>
      <w:numFmt w:val="bullet"/>
      <w:lvlText w:val="•"/>
      <w:lvlJc w:val="left"/>
      <w:pPr>
        <w:ind w:left="1448" w:hanging="340"/>
      </w:pPr>
      <w:rPr>
        <w:rFonts w:hint="default"/>
      </w:rPr>
    </w:lvl>
    <w:lvl w:ilvl="5" w:tplc="CE96D074">
      <w:start w:val="1"/>
      <w:numFmt w:val="bullet"/>
      <w:lvlText w:val="•"/>
      <w:lvlJc w:val="left"/>
      <w:pPr>
        <w:ind w:left="1670" w:hanging="340"/>
      </w:pPr>
      <w:rPr>
        <w:rFonts w:hint="default"/>
      </w:rPr>
    </w:lvl>
    <w:lvl w:ilvl="6" w:tplc="998E42F2">
      <w:start w:val="1"/>
      <w:numFmt w:val="bullet"/>
      <w:lvlText w:val="•"/>
      <w:lvlJc w:val="left"/>
      <w:pPr>
        <w:ind w:left="1892" w:hanging="340"/>
      </w:pPr>
      <w:rPr>
        <w:rFonts w:hint="default"/>
      </w:rPr>
    </w:lvl>
    <w:lvl w:ilvl="7" w:tplc="BC360468">
      <w:start w:val="1"/>
      <w:numFmt w:val="bullet"/>
      <w:lvlText w:val="•"/>
      <w:lvlJc w:val="left"/>
      <w:pPr>
        <w:ind w:left="2115" w:hanging="340"/>
      </w:pPr>
      <w:rPr>
        <w:rFonts w:hint="default"/>
      </w:rPr>
    </w:lvl>
    <w:lvl w:ilvl="8" w:tplc="56240300">
      <w:start w:val="1"/>
      <w:numFmt w:val="bullet"/>
      <w:lvlText w:val="•"/>
      <w:lvlJc w:val="left"/>
      <w:pPr>
        <w:ind w:left="2337" w:hanging="340"/>
      </w:pPr>
      <w:rPr>
        <w:rFonts w:hint="default"/>
      </w:rPr>
    </w:lvl>
  </w:abstractNum>
  <w:abstractNum w:abstractNumId="75" w15:restartNumberingAfterBreak="0">
    <w:nsid w:val="15907619"/>
    <w:multiLevelType w:val="hybridMultilevel"/>
    <w:tmpl w:val="E7486D58"/>
    <w:lvl w:ilvl="0" w:tplc="42204CCA">
      <w:start w:val="1"/>
      <w:numFmt w:val="upperLetter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3543C7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EDC940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1772CA4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3976E9C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648E1C3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06F64EE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1D0A8FBC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87CADB9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76" w15:restartNumberingAfterBreak="0">
    <w:nsid w:val="15B15366"/>
    <w:multiLevelType w:val="hybridMultilevel"/>
    <w:tmpl w:val="80886280"/>
    <w:lvl w:ilvl="0" w:tplc="23781EBC">
      <w:start w:val="4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5CA1AE6">
      <w:start w:val="1"/>
      <w:numFmt w:val="bullet"/>
      <w:lvlText w:val="•"/>
      <w:lvlJc w:val="left"/>
      <w:pPr>
        <w:ind w:left="791" w:hanging="340"/>
      </w:pPr>
      <w:rPr>
        <w:rFonts w:hint="default"/>
      </w:rPr>
    </w:lvl>
    <w:lvl w:ilvl="2" w:tplc="743EFC76">
      <w:start w:val="1"/>
      <w:numFmt w:val="bullet"/>
      <w:lvlText w:val="•"/>
      <w:lvlJc w:val="left"/>
      <w:pPr>
        <w:ind w:left="1023" w:hanging="340"/>
      </w:pPr>
      <w:rPr>
        <w:rFonts w:hint="default"/>
      </w:rPr>
    </w:lvl>
    <w:lvl w:ilvl="3" w:tplc="CA00F794">
      <w:start w:val="1"/>
      <w:numFmt w:val="bullet"/>
      <w:lvlText w:val="•"/>
      <w:lvlJc w:val="left"/>
      <w:pPr>
        <w:ind w:left="1255" w:hanging="340"/>
      </w:pPr>
      <w:rPr>
        <w:rFonts w:hint="default"/>
      </w:rPr>
    </w:lvl>
    <w:lvl w:ilvl="4" w:tplc="9D4A9980">
      <w:start w:val="1"/>
      <w:numFmt w:val="bullet"/>
      <w:lvlText w:val="•"/>
      <w:lvlJc w:val="left"/>
      <w:pPr>
        <w:ind w:left="1487" w:hanging="340"/>
      </w:pPr>
      <w:rPr>
        <w:rFonts w:hint="default"/>
      </w:rPr>
    </w:lvl>
    <w:lvl w:ilvl="5" w:tplc="52DAD5C2">
      <w:start w:val="1"/>
      <w:numFmt w:val="bullet"/>
      <w:lvlText w:val="•"/>
      <w:lvlJc w:val="left"/>
      <w:pPr>
        <w:ind w:left="1719" w:hanging="340"/>
      </w:pPr>
      <w:rPr>
        <w:rFonts w:hint="default"/>
      </w:rPr>
    </w:lvl>
    <w:lvl w:ilvl="6" w:tplc="1D943730">
      <w:start w:val="1"/>
      <w:numFmt w:val="bullet"/>
      <w:lvlText w:val="•"/>
      <w:lvlJc w:val="left"/>
      <w:pPr>
        <w:ind w:left="1951" w:hanging="340"/>
      </w:pPr>
      <w:rPr>
        <w:rFonts w:hint="default"/>
      </w:rPr>
    </w:lvl>
    <w:lvl w:ilvl="7" w:tplc="9B1C2644">
      <w:start w:val="1"/>
      <w:numFmt w:val="bullet"/>
      <w:lvlText w:val="•"/>
      <w:lvlJc w:val="left"/>
      <w:pPr>
        <w:ind w:left="2183" w:hanging="340"/>
      </w:pPr>
      <w:rPr>
        <w:rFonts w:hint="default"/>
      </w:rPr>
    </w:lvl>
    <w:lvl w:ilvl="8" w:tplc="4C805616">
      <w:start w:val="1"/>
      <w:numFmt w:val="bullet"/>
      <w:lvlText w:val="•"/>
      <w:lvlJc w:val="left"/>
      <w:pPr>
        <w:ind w:left="2415" w:hanging="340"/>
      </w:pPr>
      <w:rPr>
        <w:rFonts w:hint="default"/>
      </w:rPr>
    </w:lvl>
  </w:abstractNum>
  <w:abstractNum w:abstractNumId="77" w15:restartNumberingAfterBreak="0">
    <w:nsid w:val="15E35D63"/>
    <w:multiLevelType w:val="hybridMultilevel"/>
    <w:tmpl w:val="F5BE2250"/>
    <w:lvl w:ilvl="0" w:tplc="E1143B7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4F2D9EA">
      <w:start w:val="1"/>
      <w:numFmt w:val="upperLetter"/>
      <w:lvlText w:val="%2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95B6F1F8">
      <w:start w:val="1"/>
      <w:numFmt w:val="bullet"/>
      <w:lvlText w:val="•"/>
      <w:lvlJc w:val="left"/>
      <w:pPr>
        <w:ind w:left="1656" w:hanging="240"/>
      </w:pPr>
      <w:rPr>
        <w:rFonts w:hint="default"/>
      </w:rPr>
    </w:lvl>
    <w:lvl w:ilvl="3" w:tplc="40C67924">
      <w:start w:val="1"/>
      <w:numFmt w:val="bullet"/>
      <w:lvlText w:val="•"/>
      <w:lvlJc w:val="left"/>
      <w:pPr>
        <w:ind w:left="2304" w:hanging="240"/>
      </w:pPr>
      <w:rPr>
        <w:rFonts w:hint="default"/>
      </w:rPr>
    </w:lvl>
    <w:lvl w:ilvl="4" w:tplc="BCBE5BFC">
      <w:start w:val="1"/>
      <w:numFmt w:val="bullet"/>
      <w:lvlText w:val="•"/>
      <w:lvlJc w:val="left"/>
      <w:pPr>
        <w:ind w:left="2952" w:hanging="240"/>
      </w:pPr>
      <w:rPr>
        <w:rFonts w:hint="default"/>
      </w:rPr>
    </w:lvl>
    <w:lvl w:ilvl="5" w:tplc="2D98ADE8">
      <w:start w:val="1"/>
      <w:numFmt w:val="bullet"/>
      <w:lvlText w:val="•"/>
      <w:lvlJc w:val="left"/>
      <w:pPr>
        <w:ind w:left="3600" w:hanging="240"/>
      </w:pPr>
      <w:rPr>
        <w:rFonts w:hint="default"/>
      </w:rPr>
    </w:lvl>
    <w:lvl w:ilvl="6" w:tplc="3604818A">
      <w:start w:val="1"/>
      <w:numFmt w:val="bullet"/>
      <w:lvlText w:val="•"/>
      <w:lvlJc w:val="left"/>
      <w:pPr>
        <w:ind w:left="4248" w:hanging="240"/>
      </w:pPr>
      <w:rPr>
        <w:rFonts w:hint="default"/>
      </w:rPr>
    </w:lvl>
    <w:lvl w:ilvl="7" w:tplc="156C22F2">
      <w:start w:val="1"/>
      <w:numFmt w:val="bullet"/>
      <w:lvlText w:val="•"/>
      <w:lvlJc w:val="left"/>
      <w:pPr>
        <w:ind w:left="4896" w:hanging="240"/>
      </w:pPr>
      <w:rPr>
        <w:rFonts w:hint="default"/>
      </w:rPr>
    </w:lvl>
    <w:lvl w:ilvl="8" w:tplc="222A15AA">
      <w:start w:val="1"/>
      <w:numFmt w:val="bullet"/>
      <w:lvlText w:val="•"/>
      <w:lvlJc w:val="left"/>
      <w:pPr>
        <w:ind w:left="5544" w:hanging="240"/>
      </w:pPr>
      <w:rPr>
        <w:rFonts w:hint="default"/>
      </w:rPr>
    </w:lvl>
  </w:abstractNum>
  <w:abstractNum w:abstractNumId="78" w15:restartNumberingAfterBreak="0">
    <w:nsid w:val="16752A61"/>
    <w:multiLevelType w:val="hybridMultilevel"/>
    <w:tmpl w:val="EA381CC2"/>
    <w:lvl w:ilvl="0" w:tplc="A85EB06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C1260C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0AB880F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9688D8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123AB3A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8D5A49C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BD503F2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441081E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24509C9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79" w15:restartNumberingAfterBreak="0">
    <w:nsid w:val="16766E6D"/>
    <w:multiLevelType w:val="hybridMultilevel"/>
    <w:tmpl w:val="31866DCE"/>
    <w:lvl w:ilvl="0" w:tplc="DE9249D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FD89806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B2B8E428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675A542E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F8C2BB90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0A8047A0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25045A8A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DD86F1A6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2D08D9B0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80" w15:restartNumberingAfterBreak="0">
    <w:nsid w:val="173218FF"/>
    <w:multiLevelType w:val="hybridMultilevel"/>
    <w:tmpl w:val="54163AA8"/>
    <w:lvl w:ilvl="0" w:tplc="CC4AD4D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43AE8A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6BA4D17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8DAA453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74C4E95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FFC063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2F02E8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E9109CE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72D601F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81" w15:restartNumberingAfterBreak="0">
    <w:nsid w:val="17C877F1"/>
    <w:multiLevelType w:val="hybridMultilevel"/>
    <w:tmpl w:val="523C5088"/>
    <w:lvl w:ilvl="0" w:tplc="EA205158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73832F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8692075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38C106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B2CE324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7318E38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33EC73F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7F9039B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E774DF72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82" w15:restartNumberingAfterBreak="0">
    <w:nsid w:val="17EE3DD4"/>
    <w:multiLevelType w:val="hybridMultilevel"/>
    <w:tmpl w:val="5D061208"/>
    <w:lvl w:ilvl="0" w:tplc="F9E8057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0A8E61E">
      <w:start w:val="1"/>
      <w:numFmt w:val="bullet"/>
      <w:lvlText w:val="•"/>
      <w:lvlJc w:val="left"/>
      <w:pPr>
        <w:ind w:left="1206" w:hanging="340"/>
      </w:pPr>
      <w:rPr>
        <w:rFonts w:hint="default"/>
      </w:rPr>
    </w:lvl>
    <w:lvl w:ilvl="2" w:tplc="B5145C36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3" w:tplc="03A896DE">
      <w:start w:val="1"/>
      <w:numFmt w:val="bullet"/>
      <w:lvlText w:val="•"/>
      <w:lvlJc w:val="left"/>
      <w:pPr>
        <w:ind w:left="2498" w:hanging="340"/>
      </w:pPr>
      <w:rPr>
        <w:rFonts w:hint="default"/>
      </w:rPr>
    </w:lvl>
    <w:lvl w:ilvl="4" w:tplc="5A500840">
      <w:start w:val="1"/>
      <w:numFmt w:val="bullet"/>
      <w:lvlText w:val="•"/>
      <w:lvlJc w:val="left"/>
      <w:pPr>
        <w:ind w:left="3144" w:hanging="340"/>
      </w:pPr>
      <w:rPr>
        <w:rFonts w:hint="default"/>
      </w:rPr>
    </w:lvl>
    <w:lvl w:ilvl="5" w:tplc="E03886B8">
      <w:start w:val="1"/>
      <w:numFmt w:val="bullet"/>
      <w:lvlText w:val="•"/>
      <w:lvlJc w:val="left"/>
      <w:pPr>
        <w:ind w:left="3790" w:hanging="340"/>
      </w:pPr>
      <w:rPr>
        <w:rFonts w:hint="default"/>
      </w:rPr>
    </w:lvl>
    <w:lvl w:ilvl="6" w:tplc="AA6A5422">
      <w:start w:val="1"/>
      <w:numFmt w:val="bullet"/>
      <w:lvlText w:val="•"/>
      <w:lvlJc w:val="left"/>
      <w:pPr>
        <w:ind w:left="4436" w:hanging="340"/>
      </w:pPr>
      <w:rPr>
        <w:rFonts w:hint="default"/>
      </w:rPr>
    </w:lvl>
    <w:lvl w:ilvl="7" w:tplc="FA7E350E">
      <w:start w:val="1"/>
      <w:numFmt w:val="bullet"/>
      <w:lvlText w:val="•"/>
      <w:lvlJc w:val="left"/>
      <w:pPr>
        <w:ind w:left="5082" w:hanging="340"/>
      </w:pPr>
      <w:rPr>
        <w:rFonts w:hint="default"/>
      </w:rPr>
    </w:lvl>
    <w:lvl w:ilvl="8" w:tplc="B25E66B6">
      <w:start w:val="1"/>
      <w:numFmt w:val="bullet"/>
      <w:lvlText w:val="•"/>
      <w:lvlJc w:val="left"/>
      <w:pPr>
        <w:ind w:left="5728" w:hanging="340"/>
      </w:pPr>
      <w:rPr>
        <w:rFonts w:hint="default"/>
      </w:rPr>
    </w:lvl>
  </w:abstractNum>
  <w:abstractNum w:abstractNumId="83" w15:restartNumberingAfterBreak="0">
    <w:nsid w:val="17EF5B05"/>
    <w:multiLevelType w:val="hybridMultilevel"/>
    <w:tmpl w:val="4A40DE72"/>
    <w:lvl w:ilvl="0" w:tplc="3ABCC44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436EDB8">
      <w:start w:val="1"/>
      <w:numFmt w:val="bullet"/>
      <w:lvlText w:val="•"/>
      <w:lvlJc w:val="left"/>
      <w:pPr>
        <w:ind w:left="826" w:hanging="340"/>
      </w:pPr>
      <w:rPr>
        <w:rFonts w:hint="default"/>
      </w:rPr>
    </w:lvl>
    <w:lvl w:ilvl="2" w:tplc="6AC20828">
      <w:start w:val="1"/>
      <w:numFmt w:val="bullet"/>
      <w:lvlText w:val="•"/>
      <w:lvlJc w:val="left"/>
      <w:pPr>
        <w:ind w:left="1093" w:hanging="340"/>
      </w:pPr>
      <w:rPr>
        <w:rFonts w:hint="default"/>
      </w:rPr>
    </w:lvl>
    <w:lvl w:ilvl="3" w:tplc="673E4308">
      <w:start w:val="1"/>
      <w:numFmt w:val="bullet"/>
      <w:lvlText w:val="•"/>
      <w:lvlJc w:val="left"/>
      <w:pPr>
        <w:ind w:left="1359" w:hanging="340"/>
      </w:pPr>
      <w:rPr>
        <w:rFonts w:hint="default"/>
      </w:rPr>
    </w:lvl>
    <w:lvl w:ilvl="4" w:tplc="E79CF7A0">
      <w:start w:val="1"/>
      <w:numFmt w:val="bullet"/>
      <w:lvlText w:val="•"/>
      <w:lvlJc w:val="left"/>
      <w:pPr>
        <w:ind w:left="1626" w:hanging="340"/>
      </w:pPr>
      <w:rPr>
        <w:rFonts w:hint="default"/>
      </w:rPr>
    </w:lvl>
    <w:lvl w:ilvl="5" w:tplc="72BC1366">
      <w:start w:val="1"/>
      <w:numFmt w:val="bullet"/>
      <w:lvlText w:val="•"/>
      <w:lvlJc w:val="left"/>
      <w:pPr>
        <w:ind w:left="1893" w:hanging="340"/>
      </w:pPr>
      <w:rPr>
        <w:rFonts w:hint="default"/>
      </w:rPr>
    </w:lvl>
    <w:lvl w:ilvl="6" w:tplc="6FEAC422">
      <w:start w:val="1"/>
      <w:numFmt w:val="bullet"/>
      <w:lvlText w:val="•"/>
      <w:lvlJc w:val="left"/>
      <w:pPr>
        <w:ind w:left="2159" w:hanging="340"/>
      </w:pPr>
      <w:rPr>
        <w:rFonts w:hint="default"/>
      </w:rPr>
    </w:lvl>
    <w:lvl w:ilvl="7" w:tplc="F7621BBA">
      <w:start w:val="1"/>
      <w:numFmt w:val="bullet"/>
      <w:lvlText w:val="•"/>
      <w:lvlJc w:val="left"/>
      <w:pPr>
        <w:ind w:left="2426" w:hanging="340"/>
      </w:pPr>
      <w:rPr>
        <w:rFonts w:hint="default"/>
      </w:rPr>
    </w:lvl>
    <w:lvl w:ilvl="8" w:tplc="F7BA3EDA">
      <w:start w:val="1"/>
      <w:numFmt w:val="bullet"/>
      <w:lvlText w:val="•"/>
      <w:lvlJc w:val="left"/>
      <w:pPr>
        <w:ind w:left="2693" w:hanging="340"/>
      </w:pPr>
      <w:rPr>
        <w:rFonts w:hint="default"/>
      </w:rPr>
    </w:lvl>
  </w:abstractNum>
  <w:abstractNum w:abstractNumId="84" w15:restartNumberingAfterBreak="0">
    <w:nsid w:val="182159D9"/>
    <w:multiLevelType w:val="hybridMultilevel"/>
    <w:tmpl w:val="6138317A"/>
    <w:lvl w:ilvl="0" w:tplc="8E18BA94">
      <w:start w:val="1"/>
      <w:numFmt w:val="bullet"/>
      <w:lvlText w:val="–"/>
      <w:lvlJc w:val="left"/>
      <w:pPr>
        <w:ind w:left="60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BFACB9E">
      <w:start w:val="1"/>
      <w:numFmt w:val="bullet"/>
      <w:lvlText w:val="•"/>
      <w:lvlJc w:val="left"/>
      <w:pPr>
        <w:ind w:left="1242" w:hanging="240"/>
      </w:pPr>
      <w:rPr>
        <w:rFonts w:hint="default"/>
      </w:rPr>
    </w:lvl>
    <w:lvl w:ilvl="2" w:tplc="E2624D42">
      <w:start w:val="1"/>
      <w:numFmt w:val="bullet"/>
      <w:lvlText w:val="•"/>
      <w:lvlJc w:val="left"/>
      <w:pPr>
        <w:ind w:left="1884" w:hanging="240"/>
      </w:pPr>
      <w:rPr>
        <w:rFonts w:hint="default"/>
      </w:rPr>
    </w:lvl>
    <w:lvl w:ilvl="3" w:tplc="321CBF22">
      <w:start w:val="1"/>
      <w:numFmt w:val="bullet"/>
      <w:lvlText w:val="•"/>
      <w:lvlJc w:val="left"/>
      <w:pPr>
        <w:ind w:left="2526" w:hanging="240"/>
      </w:pPr>
      <w:rPr>
        <w:rFonts w:hint="default"/>
      </w:rPr>
    </w:lvl>
    <w:lvl w:ilvl="4" w:tplc="20B647F0">
      <w:start w:val="1"/>
      <w:numFmt w:val="bullet"/>
      <w:lvlText w:val="•"/>
      <w:lvlJc w:val="left"/>
      <w:pPr>
        <w:ind w:left="3168" w:hanging="240"/>
      </w:pPr>
      <w:rPr>
        <w:rFonts w:hint="default"/>
      </w:rPr>
    </w:lvl>
    <w:lvl w:ilvl="5" w:tplc="4378DF22">
      <w:start w:val="1"/>
      <w:numFmt w:val="bullet"/>
      <w:lvlText w:val="•"/>
      <w:lvlJc w:val="left"/>
      <w:pPr>
        <w:ind w:left="3810" w:hanging="240"/>
      </w:pPr>
      <w:rPr>
        <w:rFonts w:hint="default"/>
      </w:rPr>
    </w:lvl>
    <w:lvl w:ilvl="6" w:tplc="BE08D91C">
      <w:start w:val="1"/>
      <w:numFmt w:val="bullet"/>
      <w:lvlText w:val="•"/>
      <w:lvlJc w:val="left"/>
      <w:pPr>
        <w:ind w:left="4452" w:hanging="240"/>
      </w:pPr>
      <w:rPr>
        <w:rFonts w:hint="default"/>
      </w:rPr>
    </w:lvl>
    <w:lvl w:ilvl="7" w:tplc="9126F38A">
      <w:start w:val="1"/>
      <w:numFmt w:val="bullet"/>
      <w:lvlText w:val="•"/>
      <w:lvlJc w:val="left"/>
      <w:pPr>
        <w:ind w:left="5094" w:hanging="240"/>
      </w:pPr>
      <w:rPr>
        <w:rFonts w:hint="default"/>
      </w:rPr>
    </w:lvl>
    <w:lvl w:ilvl="8" w:tplc="7D92BBEC">
      <w:start w:val="1"/>
      <w:numFmt w:val="bullet"/>
      <w:lvlText w:val="•"/>
      <w:lvlJc w:val="left"/>
      <w:pPr>
        <w:ind w:left="5736" w:hanging="240"/>
      </w:pPr>
      <w:rPr>
        <w:rFonts w:hint="default"/>
      </w:rPr>
    </w:lvl>
  </w:abstractNum>
  <w:abstractNum w:abstractNumId="85" w15:restartNumberingAfterBreak="0">
    <w:nsid w:val="183B43C3"/>
    <w:multiLevelType w:val="hybridMultilevel"/>
    <w:tmpl w:val="B98CA578"/>
    <w:lvl w:ilvl="0" w:tplc="5A3C28D6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3805F6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6C16106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C77675E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C3308B8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5734F04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09DEC67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92268B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B3BCA89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86" w15:restartNumberingAfterBreak="0">
    <w:nsid w:val="187869EC"/>
    <w:multiLevelType w:val="hybridMultilevel"/>
    <w:tmpl w:val="BECAC758"/>
    <w:lvl w:ilvl="0" w:tplc="0EF88B5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71AFC84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EFC03D04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4D3C88D2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4E86FA16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B9EE6986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C61CD4C8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9DAC5F00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04522616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87" w15:restartNumberingAfterBreak="0">
    <w:nsid w:val="187A4168"/>
    <w:multiLevelType w:val="hybridMultilevel"/>
    <w:tmpl w:val="F5428AC4"/>
    <w:lvl w:ilvl="0" w:tplc="21A2C800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5D8907E">
      <w:start w:val="1"/>
      <w:numFmt w:val="bullet"/>
      <w:lvlText w:val="•"/>
      <w:lvlJc w:val="left"/>
      <w:pPr>
        <w:ind w:left="832" w:hanging="340"/>
      </w:pPr>
      <w:rPr>
        <w:rFonts w:hint="default"/>
      </w:rPr>
    </w:lvl>
    <w:lvl w:ilvl="2" w:tplc="AEFC84AC">
      <w:start w:val="1"/>
      <w:numFmt w:val="bullet"/>
      <w:lvlText w:val="•"/>
      <w:lvlJc w:val="left"/>
      <w:pPr>
        <w:ind w:left="1105" w:hanging="340"/>
      </w:pPr>
      <w:rPr>
        <w:rFonts w:hint="default"/>
      </w:rPr>
    </w:lvl>
    <w:lvl w:ilvl="3" w:tplc="2594248E">
      <w:start w:val="1"/>
      <w:numFmt w:val="bullet"/>
      <w:lvlText w:val="•"/>
      <w:lvlJc w:val="left"/>
      <w:pPr>
        <w:ind w:left="1378" w:hanging="340"/>
      </w:pPr>
      <w:rPr>
        <w:rFonts w:hint="default"/>
      </w:rPr>
    </w:lvl>
    <w:lvl w:ilvl="4" w:tplc="9CBA3B70">
      <w:start w:val="1"/>
      <w:numFmt w:val="bullet"/>
      <w:lvlText w:val="•"/>
      <w:lvlJc w:val="left"/>
      <w:pPr>
        <w:ind w:left="1651" w:hanging="340"/>
      </w:pPr>
      <w:rPr>
        <w:rFonts w:hint="default"/>
      </w:rPr>
    </w:lvl>
    <w:lvl w:ilvl="5" w:tplc="97622F1A">
      <w:start w:val="1"/>
      <w:numFmt w:val="bullet"/>
      <w:lvlText w:val="•"/>
      <w:lvlJc w:val="left"/>
      <w:pPr>
        <w:ind w:left="1924" w:hanging="340"/>
      </w:pPr>
      <w:rPr>
        <w:rFonts w:hint="default"/>
      </w:rPr>
    </w:lvl>
    <w:lvl w:ilvl="6" w:tplc="8916B35A">
      <w:start w:val="1"/>
      <w:numFmt w:val="bullet"/>
      <w:lvlText w:val="•"/>
      <w:lvlJc w:val="left"/>
      <w:pPr>
        <w:ind w:left="2197" w:hanging="340"/>
      </w:pPr>
      <w:rPr>
        <w:rFonts w:hint="default"/>
      </w:rPr>
    </w:lvl>
    <w:lvl w:ilvl="7" w:tplc="35E8549C">
      <w:start w:val="1"/>
      <w:numFmt w:val="bullet"/>
      <w:lvlText w:val="•"/>
      <w:lvlJc w:val="left"/>
      <w:pPr>
        <w:ind w:left="2469" w:hanging="340"/>
      </w:pPr>
      <w:rPr>
        <w:rFonts w:hint="default"/>
      </w:rPr>
    </w:lvl>
    <w:lvl w:ilvl="8" w:tplc="4B64A3B2">
      <w:start w:val="1"/>
      <w:numFmt w:val="bullet"/>
      <w:lvlText w:val="•"/>
      <w:lvlJc w:val="left"/>
      <w:pPr>
        <w:ind w:left="2742" w:hanging="340"/>
      </w:pPr>
      <w:rPr>
        <w:rFonts w:hint="default"/>
      </w:rPr>
    </w:lvl>
  </w:abstractNum>
  <w:abstractNum w:abstractNumId="88" w15:restartNumberingAfterBreak="0">
    <w:nsid w:val="189A0379"/>
    <w:multiLevelType w:val="multilevel"/>
    <w:tmpl w:val="E1BEED42"/>
    <w:lvl w:ilvl="0">
      <w:start w:val="2"/>
      <w:numFmt w:val="upperLetter"/>
      <w:lvlText w:val="%1"/>
      <w:lvlJc w:val="left"/>
      <w:pPr>
        <w:ind w:left="364" w:hanging="245"/>
        <w:jc w:val="left"/>
      </w:pPr>
      <w:rPr>
        <w:rFonts w:hint="default"/>
      </w:rPr>
    </w:lvl>
    <w:lvl w:ilvl="1">
      <w:start w:val="5"/>
      <w:numFmt w:val="upperLetter"/>
      <w:lvlText w:val="%1.%2"/>
      <w:lvlJc w:val="left"/>
      <w:pPr>
        <w:ind w:left="364" w:hanging="245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2">
      <w:start w:val="1"/>
      <w:numFmt w:val="decimal"/>
      <w:lvlText w:val="%3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3">
      <w:start w:val="1"/>
      <w:numFmt w:val="bullet"/>
      <w:lvlText w:val="•"/>
      <w:lvlJc w:val="left"/>
      <w:pPr>
        <w:ind w:left="1183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94" w:hanging="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06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17" w:hanging="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29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40" w:hanging="340"/>
      </w:pPr>
      <w:rPr>
        <w:rFonts w:hint="default"/>
      </w:rPr>
    </w:lvl>
  </w:abstractNum>
  <w:abstractNum w:abstractNumId="89" w15:restartNumberingAfterBreak="0">
    <w:nsid w:val="18A473C0"/>
    <w:multiLevelType w:val="hybridMultilevel"/>
    <w:tmpl w:val="9B020F10"/>
    <w:lvl w:ilvl="0" w:tplc="5FC8D3B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F386BA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1EA2B1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0B844A1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13DC1CF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C16CD45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C4FEF03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0DA6DE7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B720CD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90" w15:restartNumberingAfterBreak="0">
    <w:nsid w:val="18AF177D"/>
    <w:multiLevelType w:val="hybridMultilevel"/>
    <w:tmpl w:val="799A643A"/>
    <w:lvl w:ilvl="0" w:tplc="71CCFB5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F603838">
      <w:start w:val="1"/>
      <w:numFmt w:val="lowerLetter"/>
      <w:lvlText w:val="%2.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11F8AD0E">
      <w:start w:val="1"/>
      <w:numFmt w:val="bullet"/>
      <w:lvlText w:val="•"/>
      <w:lvlJc w:val="left"/>
      <w:pPr>
        <w:ind w:left="1293" w:hanging="240"/>
      </w:pPr>
      <w:rPr>
        <w:rFonts w:hint="default"/>
      </w:rPr>
    </w:lvl>
    <w:lvl w:ilvl="3" w:tplc="A53A46BA">
      <w:start w:val="1"/>
      <w:numFmt w:val="bullet"/>
      <w:lvlText w:val="•"/>
      <w:lvlJc w:val="left"/>
      <w:pPr>
        <w:ind w:left="1986" w:hanging="240"/>
      </w:pPr>
      <w:rPr>
        <w:rFonts w:hint="default"/>
      </w:rPr>
    </w:lvl>
    <w:lvl w:ilvl="4" w:tplc="A5DECE3C">
      <w:start w:val="1"/>
      <w:numFmt w:val="bullet"/>
      <w:lvlText w:val="•"/>
      <w:lvlJc w:val="left"/>
      <w:pPr>
        <w:ind w:left="2680" w:hanging="240"/>
      </w:pPr>
      <w:rPr>
        <w:rFonts w:hint="default"/>
      </w:rPr>
    </w:lvl>
    <w:lvl w:ilvl="5" w:tplc="70C250F4">
      <w:start w:val="1"/>
      <w:numFmt w:val="bullet"/>
      <w:lvlText w:val="•"/>
      <w:lvlJc w:val="left"/>
      <w:pPr>
        <w:ind w:left="3373" w:hanging="240"/>
      </w:pPr>
      <w:rPr>
        <w:rFonts w:hint="default"/>
      </w:rPr>
    </w:lvl>
    <w:lvl w:ilvl="6" w:tplc="0096E740">
      <w:start w:val="1"/>
      <w:numFmt w:val="bullet"/>
      <w:lvlText w:val="•"/>
      <w:lvlJc w:val="left"/>
      <w:pPr>
        <w:ind w:left="4066" w:hanging="240"/>
      </w:pPr>
      <w:rPr>
        <w:rFonts w:hint="default"/>
      </w:rPr>
    </w:lvl>
    <w:lvl w:ilvl="7" w:tplc="0B007D3E">
      <w:start w:val="1"/>
      <w:numFmt w:val="bullet"/>
      <w:lvlText w:val="•"/>
      <w:lvlJc w:val="left"/>
      <w:pPr>
        <w:ind w:left="4760" w:hanging="240"/>
      </w:pPr>
      <w:rPr>
        <w:rFonts w:hint="default"/>
      </w:rPr>
    </w:lvl>
    <w:lvl w:ilvl="8" w:tplc="18F01B96">
      <w:start w:val="1"/>
      <w:numFmt w:val="bullet"/>
      <w:lvlText w:val="•"/>
      <w:lvlJc w:val="left"/>
      <w:pPr>
        <w:ind w:left="5453" w:hanging="240"/>
      </w:pPr>
      <w:rPr>
        <w:rFonts w:hint="default"/>
      </w:rPr>
    </w:lvl>
  </w:abstractNum>
  <w:abstractNum w:abstractNumId="91" w15:restartNumberingAfterBreak="0">
    <w:nsid w:val="18B57F53"/>
    <w:multiLevelType w:val="hybridMultilevel"/>
    <w:tmpl w:val="B08216C6"/>
    <w:lvl w:ilvl="0" w:tplc="FD4CE7B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E40C6A6">
      <w:start w:val="1"/>
      <w:numFmt w:val="bullet"/>
      <w:lvlText w:val="•"/>
      <w:lvlJc w:val="left"/>
      <w:pPr>
        <w:ind w:left="822" w:hanging="340"/>
      </w:pPr>
      <w:rPr>
        <w:rFonts w:hint="default"/>
      </w:rPr>
    </w:lvl>
    <w:lvl w:ilvl="2" w:tplc="68F0190C">
      <w:start w:val="1"/>
      <w:numFmt w:val="bullet"/>
      <w:lvlText w:val="•"/>
      <w:lvlJc w:val="left"/>
      <w:pPr>
        <w:ind w:left="1084" w:hanging="340"/>
      </w:pPr>
      <w:rPr>
        <w:rFonts w:hint="default"/>
      </w:rPr>
    </w:lvl>
    <w:lvl w:ilvl="3" w:tplc="3072021C">
      <w:start w:val="1"/>
      <w:numFmt w:val="bullet"/>
      <w:lvlText w:val="•"/>
      <w:lvlJc w:val="left"/>
      <w:pPr>
        <w:ind w:left="1346" w:hanging="340"/>
      </w:pPr>
      <w:rPr>
        <w:rFonts w:hint="default"/>
      </w:rPr>
    </w:lvl>
    <w:lvl w:ilvl="4" w:tplc="556C88F6">
      <w:start w:val="1"/>
      <w:numFmt w:val="bullet"/>
      <w:lvlText w:val="•"/>
      <w:lvlJc w:val="left"/>
      <w:pPr>
        <w:ind w:left="1608" w:hanging="340"/>
      </w:pPr>
      <w:rPr>
        <w:rFonts w:hint="default"/>
      </w:rPr>
    </w:lvl>
    <w:lvl w:ilvl="5" w:tplc="D382D612">
      <w:start w:val="1"/>
      <w:numFmt w:val="bullet"/>
      <w:lvlText w:val="•"/>
      <w:lvlJc w:val="left"/>
      <w:pPr>
        <w:ind w:left="1870" w:hanging="340"/>
      </w:pPr>
      <w:rPr>
        <w:rFonts w:hint="default"/>
      </w:rPr>
    </w:lvl>
    <w:lvl w:ilvl="6" w:tplc="2B62A018">
      <w:start w:val="1"/>
      <w:numFmt w:val="bullet"/>
      <w:lvlText w:val="•"/>
      <w:lvlJc w:val="left"/>
      <w:pPr>
        <w:ind w:left="2133" w:hanging="340"/>
      </w:pPr>
      <w:rPr>
        <w:rFonts w:hint="default"/>
      </w:rPr>
    </w:lvl>
    <w:lvl w:ilvl="7" w:tplc="57305CB6">
      <w:start w:val="1"/>
      <w:numFmt w:val="bullet"/>
      <w:lvlText w:val="•"/>
      <w:lvlJc w:val="left"/>
      <w:pPr>
        <w:ind w:left="2395" w:hanging="340"/>
      </w:pPr>
      <w:rPr>
        <w:rFonts w:hint="default"/>
      </w:rPr>
    </w:lvl>
    <w:lvl w:ilvl="8" w:tplc="2C5646A2">
      <w:start w:val="1"/>
      <w:numFmt w:val="bullet"/>
      <w:lvlText w:val="•"/>
      <w:lvlJc w:val="left"/>
      <w:pPr>
        <w:ind w:left="2657" w:hanging="340"/>
      </w:pPr>
      <w:rPr>
        <w:rFonts w:hint="default"/>
      </w:rPr>
    </w:lvl>
  </w:abstractNum>
  <w:abstractNum w:abstractNumId="92" w15:restartNumberingAfterBreak="0">
    <w:nsid w:val="18D00A9E"/>
    <w:multiLevelType w:val="hybridMultilevel"/>
    <w:tmpl w:val="04743728"/>
    <w:lvl w:ilvl="0" w:tplc="8700B49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EE2B2C4">
      <w:start w:val="1"/>
      <w:numFmt w:val="bullet"/>
      <w:lvlText w:val="•"/>
      <w:lvlJc w:val="left"/>
      <w:pPr>
        <w:ind w:left="828" w:hanging="340"/>
      </w:pPr>
      <w:rPr>
        <w:rFonts w:hint="default"/>
      </w:rPr>
    </w:lvl>
    <w:lvl w:ilvl="2" w:tplc="9EB611CE">
      <w:start w:val="1"/>
      <w:numFmt w:val="bullet"/>
      <w:lvlText w:val="•"/>
      <w:lvlJc w:val="left"/>
      <w:pPr>
        <w:ind w:left="1097" w:hanging="340"/>
      </w:pPr>
      <w:rPr>
        <w:rFonts w:hint="default"/>
      </w:rPr>
    </w:lvl>
    <w:lvl w:ilvl="3" w:tplc="76AE7516">
      <w:start w:val="1"/>
      <w:numFmt w:val="bullet"/>
      <w:lvlText w:val="•"/>
      <w:lvlJc w:val="left"/>
      <w:pPr>
        <w:ind w:left="1365" w:hanging="340"/>
      </w:pPr>
      <w:rPr>
        <w:rFonts w:hint="default"/>
      </w:rPr>
    </w:lvl>
    <w:lvl w:ilvl="4" w:tplc="6FF0E0A2">
      <w:start w:val="1"/>
      <w:numFmt w:val="bullet"/>
      <w:lvlText w:val="•"/>
      <w:lvlJc w:val="left"/>
      <w:pPr>
        <w:ind w:left="1634" w:hanging="340"/>
      </w:pPr>
      <w:rPr>
        <w:rFonts w:hint="default"/>
      </w:rPr>
    </w:lvl>
    <w:lvl w:ilvl="5" w:tplc="46BAA124">
      <w:start w:val="1"/>
      <w:numFmt w:val="bullet"/>
      <w:lvlText w:val="•"/>
      <w:lvlJc w:val="left"/>
      <w:pPr>
        <w:ind w:left="1903" w:hanging="340"/>
      </w:pPr>
      <w:rPr>
        <w:rFonts w:hint="default"/>
      </w:rPr>
    </w:lvl>
    <w:lvl w:ilvl="6" w:tplc="6106BAB0">
      <w:start w:val="1"/>
      <w:numFmt w:val="bullet"/>
      <w:lvlText w:val="•"/>
      <w:lvlJc w:val="left"/>
      <w:pPr>
        <w:ind w:left="2171" w:hanging="340"/>
      </w:pPr>
      <w:rPr>
        <w:rFonts w:hint="default"/>
      </w:rPr>
    </w:lvl>
    <w:lvl w:ilvl="7" w:tplc="A4062C1C">
      <w:start w:val="1"/>
      <w:numFmt w:val="bullet"/>
      <w:lvlText w:val="•"/>
      <w:lvlJc w:val="left"/>
      <w:pPr>
        <w:ind w:left="2440" w:hanging="340"/>
      </w:pPr>
      <w:rPr>
        <w:rFonts w:hint="default"/>
      </w:rPr>
    </w:lvl>
    <w:lvl w:ilvl="8" w:tplc="8376D312">
      <w:start w:val="1"/>
      <w:numFmt w:val="bullet"/>
      <w:lvlText w:val="•"/>
      <w:lvlJc w:val="left"/>
      <w:pPr>
        <w:ind w:left="2709" w:hanging="340"/>
      </w:pPr>
      <w:rPr>
        <w:rFonts w:hint="default"/>
      </w:rPr>
    </w:lvl>
  </w:abstractNum>
  <w:abstractNum w:abstractNumId="93" w15:restartNumberingAfterBreak="0">
    <w:nsid w:val="18DC61CB"/>
    <w:multiLevelType w:val="hybridMultilevel"/>
    <w:tmpl w:val="ED14A016"/>
    <w:lvl w:ilvl="0" w:tplc="D95AE48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336F6E2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C18803F4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ECAE8262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851023A8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328A3F4E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DC94C91E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3C2A6934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80663936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94" w15:restartNumberingAfterBreak="0">
    <w:nsid w:val="18E94FA1"/>
    <w:multiLevelType w:val="hybridMultilevel"/>
    <w:tmpl w:val="2C042520"/>
    <w:lvl w:ilvl="0" w:tplc="A3EAD21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72C8CF8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8D185AE8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EAB014C8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98A8E19A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64F8E5D8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2BA4AB26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492C6E3E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AEFA58B6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95" w15:restartNumberingAfterBreak="0">
    <w:nsid w:val="19D10CFF"/>
    <w:multiLevelType w:val="hybridMultilevel"/>
    <w:tmpl w:val="958EED06"/>
    <w:lvl w:ilvl="0" w:tplc="BAA4D32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652765A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FC084350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E7566D24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8398DD40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9B0CCB2A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945ABD3E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87CABBC8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73785458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96" w15:restartNumberingAfterBreak="0">
    <w:nsid w:val="1A76547F"/>
    <w:multiLevelType w:val="hybridMultilevel"/>
    <w:tmpl w:val="A7BA2B54"/>
    <w:lvl w:ilvl="0" w:tplc="88C6A3B2">
      <w:start w:val="3"/>
      <w:numFmt w:val="decimal"/>
      <w:lvlText w:val="%1"/>
      <w:lvlJc w:val="left"/>
      <w:pPr>
        <w:ind w:left="544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DF83190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BF9E9DB8">
      <w:start w:val="1"/>
      <w:numFmt w:val="bullet"/>
      <w:lvlText w:val="•"/>
      <w:lvlJc w:val="left"/>
      <w:pPr>
        <w:ind w:left="1160" w:hanging="340"/>
      </w:pPr>
      <w:rPr>
        <w:rFonts w:hint="default"/>
      </w:rPr>
    </w:lvl>
    <w:lvl w:ilvl="3" w:tplc="35F8F5A8">
      <w:start w:val="1"/>
      <w:numFmt w:val="bullet"/>
      <w:lvlText w:val="•"/>
      <w:lvlJc w:val="left"/>
      <w:pPr>
        <w:ind w:left="1468" w:hanging="340"/>
      </w:pPr>
      <w:rPr>
        <w:rFonts w:hint="default"/>
      </w:rPr>
    </w:lvl>
    <w:lvl w:ilvl="4" w:tplc="BDDE8BFE">
      <w:start w:val="1"/>
      <w:numFmt w:val="bullet"/>
      <w:lvlText w:val="•"/>
      <w:lvlJc w:val="left"/>
      <w:pPr>
        <w:ind w:left="1776" w:hanging="340"/>
      </w:pPr>
      <w:rPr>
        <w:rFonts w:hint="default"/>
      </w:rPr>
    </w:lvl>
    <w:lvl w:ilvl="5" w:tplc="F4423906">
      <w:start w:val="1"/>
      <w:numFmt w:val="bullet"/>
      <w:lvlText w:val="•"/>
      <w:lvlJc w:val="left"/>
      <w:pPr>
        <w:ind w:left="2084" w:hanging="340"/>
      </w:pPr>
      <w:rPr>
        <w:rFonts w:hint="default"/>
      </w:rPr>
    </w:lvl>
    <w:lvl w:ilvl="6" w:tplc="0CACA846">
      <w:start w:val="1"/>
      <w:numFmt w:val="bullet"/>
      <w:lvlText w:val="•"/>
      <w:lvlJc w:val="left"/>
      <w:pPr>
        <w:ind w:left="2392" w:hanging="340"/>
      </w:pPr>
      <w:rPr>
        <w:rFonts w:hint="default"/>
      </w:rPr>
    </w:lvl>
    <w:lvl w:ilvl="7" w:tplc="0C601CA4">
      <w:start w:val="1"/>
      <w:numFmt w:val="bullet"/>
      <w:lvlText w:val="•"/>
      <w:lvlJc w:val="left"/>
      <w:pPr>
        <w:ind w:left="2700" w:hanging="340"/>
      </w:pPr>
      <w:rPr>
        <w:rFonts w:hint="default"/>
      </w:rPr>
    </w:lvl>
    <w:lvl w:ilvl="8" w:tplc="FEF6B1C0">
      <w:start w:val="1"/>
      <w:numFmt w:val="bullet"/>
      <w:lvlText w:val="•"/>
      <w:lvlJc w:val="left"/>
      <w:pPr>
        <w:ind w:left="3008" w:hanging="340"/>
      </w:pPr>
      <w:rPr>
        <w:rFonts w:hint="default"/>
      </w:rPr>
    </w:lvl>
  </w:abstractNum>
  <w:abstractNum w:abstractNumId="97" w15:restartNumberingAfterBreak="0">
    <w:nsid w:val="1ACA653A"/>
    <w:multiLevelType w:val="hybridMultilevel"/>
    <w:tmpl w:val="503690C4"/>
    <w:lvl w:ilvl="0" w:tplc="31062348">
      <w:start w:val="1"/>
      <w:numFmt w:val="decimal"/>
      <w:lvlText w:val="%1)"/>
      <w:lvlJc w:val="left"/>
      <w:pPr>
        <w:ind w:left="420" w:hanging="30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A9C4802">
      <w:start w:val="1"/>
      <w:numFmt w:val="bullet"/>
      <w:lvlText w:val="•"/>
      <w:lvlJc w:val="left"/>
      <w:pPr>
        <w:ind w:left="1080" w:hanging="300"/>
      </w:pPr>
      <w:rPr>
        <w:rFonts w:hint="default"/>
      </w:rPr>
    </w:lvl>
    <w:lvl w:ilvl="2" w:tplc="D144A4E8">
      <w:start w:val="1"/>
      <w:numFmt w:val="bullet"/>
      <w:lvlText w:val="•"/>
      <w:lvlJc w:val="left"/>
      <w:pPr>
        <w:ind w:left="1740" w:hanging="300"/>
      </w:pPr>
      <w:rPr>
        <w:rFonts w:hint="default"/>
      </w:rPr>
    </w:lvl>
    <w:lvl w:ilvl="3" w:tplc="02B89166">
      <w:start w:val="1"/>
      <w:numFmt w:val="bullet"/>
      <w:lvlText w:val="•"/>
      <w:lvlJc w:val="left"/>
      <w:pPr>
        <w:ind w:left="2400" w:hanging="300"/>
      </w:pPr>
      <w:rPr>
        <w:rFonts w:hint="default"/>
      </w:rPr>
    </w:lvl>
    <w:lvl w:ilvl="4" w:tplc="6EA04E98">
      <w:start w:val="1"/>
      <w:numFmt w:val="bullet"/>
      <w:lvlText w:val="•"/>
      <w:lvlJc w:val="left"/>
      <w:pPr>
        <w:ind w:left="3060" w:hanging="300"/>
      </w:pPr>
      <w:rPr>
        <w:rFonts w:hint="default"/>
      </w:rPr>
    </w:lvl>
    <w:lvl w:ilvl="5" w:tplc="A830EB1C">
      <w:start w:val="1"/>
      <w:numFmt w:val="bullet"/>
      <w:lvlText w:val="•"/>
      <w:lvlJc w:val="left"/>
      <w:pPr>
        <w:ind w:left="3720" w:hanging="300"/>
      </w:pPr>
      <w:rPr>
        <w:rFonts w:hint="default"/>
      </w:rPr>
    </w:lvl>
    <w:lvl w:ilvl="6" w:tplc="41B4FF90">
      <w:start w:val="1"/>
      <w:numFmt w:val="bullet"/>
      <w:lvlText w:val="•"/>
      <w:lvlJc w:val="left"/>
      <w:pPr>
        <w:ind w:left="4380" w:hanging="300"/>
      </w:pPr>
      <w:rPr>
        <w:rFonts w:hint="default"/>
      </w:rPr>
    </w:lvl>
    <w:lvl w:ilvl="7" w:tplc="D82C8994">
      <w:start w:val="1"/>
      <w:numFmt w:val="bullet"/>
      <w:lvlText w:val="•"/>
      <w:lvlJc w:val="left"/>
      <w:pPr>
        <w:ind w:left="5040" w:hanging="300"/>
      </w:pPr>
      <w:rPr>
        <w:rFonts w:hint="default"/>
      </w:rPr>
    </w:lvl>
    <w:lvl w:ilvl="8" w:tplc="9B7C733A">
      <w:start w:val="1"/>
      <w:numFmt w:val="bullet"/>
      <w:lvlText w:val="•"/>
      <w:lvlJc w:val="left"/>
      <w:pPr>
        <w:ind w:left="5700" w:hanging="300"/>
      </w:pPr>
      <w:rPr>
        <w:rFonts w:hint="default"/>
      </w:rPr>
    </w:lvl>
  </w:abstractNum>
  <w:abstractNum w:abstractNumId="98" w15:restartNumberingAfterBreak="0">
    <w:nsid w:val="1B193AF1"/>
    <w:multiLevelType w:val="hybridMultilevel"/>
    <w:tmpl w:val="E86AA7D2"/>
    <w:lvl w:ilvl="0" w:tplc="AAB0AB6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682C426">
      <w:start w:val="1"/>
      <w:numFmt w:val="bullet"/>
      <w:lvlText w:val="•"/>
      <w:lvlJc w:val="left"/>
      <w:pPr>
        <w:ind w:left="836" w:hanging="340"/>
      </w:pPr>
      <w:rPr>
        <w:rFonts w:hint="default"/>
      </w:rPr>
    </w:lvl>
    <w:lvl w:ilvl="2" w:tplc="56CEB422">
      <w:start w:val="1"/>
      <w:numFmt w:val="bullet"/>
      <w:lvlText w:val="•"/>
      <w:lvlJc w:val="left"/>
      <w:pPr>
        <w:ind w:left="1112" w:hanging="340"/>
      </w:pPr>
      <w:rPr>
        <w:rFonts w:hint="default"/>
      </w:rPr>
    </w:lvl>
    <w:lvl w:ilvl="3" w:tplc="30DA8DA6">
      <w:start w:val="1"/>
      <w:numFmt w:val="bullet"/>
      <w:lvlText w:val="•"/>
      <w:lvlJc w:val="left"/>
      <w:pPr>
        <w:ind w:left="1388" w:hanging="340"/>
      </w:pPr>
      <w:rPr>
        <w:rFonts w:hint="default"/>
      </w:rPr>
    </w:lvl>
    <w:lvl w:ilvl="4" w:tplc="7F80DB60">
      <w:start w:val="1"/>
      <w:numFmt w:val="bullet"/>
      <w:lvlText w:val="•"/>
      <w:lvlJc w:val="left"/>
      <w:pPr>
        <w:ind w:left="1664" w:hanging="340"/>
      </w:pPr>
      <w:rPr>
        <w:rFonts w:hint="default"/>
      </w:rPr>
    </w:lvl>
    <w:lvl w:ilvl="5" w:tplc="9B22DAC8">
      <w:start w:val="1"/>
      <w:numFmt w:val="bullet"/>
      <w:lvlText w:val="•"/>
      <w:lvlJc w:val="left"/>
      <w:pPr>
        <w:ind w:left="1941" w:hanging="340"/>
      </w:pPr>
      <w:rPr>
        <w:rFonts w:hint="default"/>
      </w:rPr>
    </w:lvl>
    <w:lvl w:ilvl="6" w:tplc="EBCCA776">
      <w:start w:val="1"/>
      <w:numFmt w:val="bullet"/>
      <w:lvlText w:val="•"/>
      <w:lvlJc w:val="left"/>
      <w:pPr>
        <w:ind w:left="2217" w:hanging="340"/>
      </w:pPr>
      <w:rPr>
        <w:rFonts w:hint="default"/>
      </w:rPr>
    </w:lvl>
    <w:lvl w:ilvl="7" w:tplc="E198474E">
      <w:start w:val="1"/>
      <w:numFmt w:val="bullet"/>
      <w:lvlText w:val="•"/>
      <w:lvlJc w:val="left"/>
      <w:pPr>
        <w:ind w:left="2493" w:hanging="340"/>
      </w:pPr>
      <w:rPr>
        <w:rFonts w:hint="default"/>
      </w:rPr>
    </w:lvl>
    <w:lvl w:ilvl="8" w:tplc="EA60F2E4">
      <w:start w:val="1"/>
      <w:numFmt w:val="bullet"/>
      <w:lvlText w:val="•"/>
      <w:lvlJc w:val="left"/>
      <w:pPr>
        <w:ind w:left="2769" w:hanging="340"/>
      </w:pPr>
      <w:rPr>
        <w:rFonts w:hint="default"/>
      </w:rPr>
    </w:lvl>
  </w:abstractNum>
  <w:abstractNum w:abstractNumId="99" w15:restartNumberingAfterBreak="0">
    <w:nsid w:val="1B2D3CC0"/>
    <w:multiLevelType w:val="hybridMultilevel"/>
    <w:tmpl w:val="7E2CE8D0"/>
    <w:lvl w:ilvl="0" w:tplc="2BE8D3F8">
      <w:start w:val="3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EF40C84">
      <w:start w:val="1"/>
      <w:numFmt w:val="bullet"/>
      <w:lvlText w:val="•"/>
      <w:lvlJc w:val="left"/>
      <w:pPr>
        <w:ind w:left="833" w:hanging="340"/>
      </w:pPr>
      <w:rPr>
        <w:rFonts w:hint="default"/>
      </w:rPr>
    </w:lvl>
    <w:lvl w:ilvl="2" w:tplc="805E34CC">
      <w:start w:val="1"/>
      <w:numFmt w:val="bullet"/>
      <w:lvlText w:val="•"/>
      <w:lvlJc w:val="left"/>
      <w:pPr>
        <w:ind w:left="1107" w:hanging="340"/>
      </w:pPr>
      <w:rPr>
        <w:rFonts w:hint="default"/>
      </w:rPr>
    </w:lvl>
    <w:lvl w:ilvl="3" w:tplc="C770A838">
      <w:start w:val="1"/>
      <w:numFmt w:val="bullet"/>
      <w:lvlText w:val="•"/>
      <w:lvlJc w:val="left"/>
      <w:pPr>
        <w:ind w:left="1380" w:hanging="340"/>
      </w:pPr>
      <w:rPr>
        <w:rFonts w:hint="default"/>
      </w:rPr>
    </w:lvl>
    <w:lvl w:ilvl="4" w:tplc="170C67C6">
      <w:start w:val="1"/>
      <w:numFmt w:val="bullet"/>
      <w:lvlText w:val="•"/>
      <w:lvlJc w:val="left"/>
      <w:pPr>
        <w:ind w:left="1654" w:hanging="340"/>
      </w:pPr>
      <w:rPr>
        <w:rFonts w:hint="default"/>
      </w:rPr>
    </w:lvl>
    <w:lvl w:ilvl="5" w:tplc="888A95E8">
      <w:start w:val="1"/>
      <w:numFmt w:val="bullet"/>
      <w:lvlText w:val="•"/>
      <w:lvlJc w:val="left"/>
      <w:pPr>
        <w:ind w:left="1927" w:hanging="340"/>
      </w:pPr>
      <w:rPr>
        <w:rFonts w:hint="default"/>
      </w:rPr>
    </w:lvl>
    <w:lvl w:ilvl="6" w:tplc="4F1A2022">
      <w:start w:val="1"/>
      <w:numFmt w:val="bullet"/>
      <w:lvlText w:val="•"/>
      <w:lvlJc w:val="left"/>
      <w:pPr>
        <w:ind w:left="2201" w:hanging="340"/>
      </w:pPr>
      <w:rPr>
        <w:rFonts w:hint="default"/>
      </w:rPr>
    </w:lvl>
    <w:lvl w:ilvl="7" w:tplc="400A2C14">
      <w:start w:val="1"/>
      <w:numFmt w:val="bullet"/>
      <w:lvlText w:val="•"/>
      <w:lvlJc w:val="left"/>
      <w:pPr>
        <w:ind w:left="2475" w:hanging="340"/>
      </w:pPr>
      <w:rPr>
        <w:rFonts w:hint="default"/>
      </w:rPr>
    </w:lvl>
    <w:lvl w:ilvl="8" w:tplc="79F4184E">
      <w:start w:val="1"/>
      <w:numFmt w:val="bullet"/>
      <w:lvlText w:val="•"/>
      <w:lvlJc w:val="left"/>
      <w:pPr>
        <w:ind w:left="2748" w:hanging="340"/>
      </w:pPr>
      <w:rPr>
        <w:rFonts w:hint="default"/>
      </w:rPr>
    </w:lvl>
  </w:abstractNum>
  <w:abstractNum w:abstractNumId="100" w15:restartNumberingAfterBreak="0">
    <w:nsid w:val="1BA70ABF"/>
    <w:multiLevelType w:val="hybridMultilevel"/>
    <w:tmpl w:val="E2AC6298"/>
    <w:lvl w:ilvl="0" w:tplc="C3AAC2D6">
      <w:start w:val="1"/>
      <w:numFmt w:val="upperLetter"/>
      <w:lvlText w:val="(%1)"/>
      <w:lvlJc w:val="left"/>
      <w:pPr>
        <w:ind w:left="520" w:hanging="40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FA6B16A">
      <w:start w:val="1"/>
      <w:numFmt w:val="decimal"/>
      <w:lvlText w:val="%2.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A118B1AA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7718763A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1200DAD6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CC30F8DE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F15851FC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8D1CF804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6144DF2A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101" w15:restartNumberingAfterBreak="0">
    <w:nsid w:val="1BD60886"/>
    <w:multiLevelType w:val="hybridMultilevel"/>
    <w:tmpl w:val="4184BCA6"/>
    <w:lvl w:ilvl="0" w:tplc="ABD0DB4E">
      <w:start w:val="3"/>
      <w:numFmt w:val="decimal"/>
      <w:lvlText w:val="%1"/>
      <w:lvlJc w:val="left"/>
      <w:pPr>
        <w:ind w:left="600" w:hanging="48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B709568">
      <w:start w:val="1"/>
      <w:numFmt w:val="bullet"/>
      <w:lvlText w:val="•"/>
      <w:lvlJc w:val="left"/>
      <w:pPr>
        <w:ind w:left="1242" w:hanging="480"/>
      </w:pPr>
      <w:rPr>
        <w:rFonts w:hint="default"/>
      </w:rPr>
    </w:lvl>
    <w:lvl w:ilvl="2" w:tplc="5726C3DC">
      <w:start w:val="1"/>
      <w:numFmt w:val="bullet"/>
      <w:lvlText w:val="•"/>
      <w:lvlJc w:val="left"/>
      <w:pPr>
        <w:ind w:left="1884" w:hanging="480"/>
      </w:pPr>
      <w:rPr>
        <w:rFonts w:hint="default"/>
      </w:rPr>
    </w:lvl>
    <w:lvl w:ilvl="3" w:tplc="5E44F0EE">
      <w:start w:val="1"/>
      <w:numFmt w:val="bullet"/>
      <w:lvlText w:val="•"/>
      <w:lvlJc w:val="left"/>
      <w:pPr>
        <w:ind w:left="2526" w:hanging="480"/>
      </w:pPr>
      <w:rPr>
        <w:rFonts w:hint="default"/>
      </w:rPr>
    </w:lvl>
    <w:lvl w:ilvl="4" w:tplc="6256F01E">
      <w:start w:val="1"/>
      <w:numFmt w:val="bullet"/>
      <w:lvlText w:val="•"/>
      <w:lvlJc w:val="left"/>
      <w:pPr>
        <w:ind w:left="3168" w:hanging="480"/>
      </w:pPr>
      <w:rPr>
        <w:rFonts w:hint="default"/>
      </w:rPr>
    </w:lvl>
    <w:lvl w:ilvl="5" w:tplc="6B7AAF84">
      <w:start w:val="1"/>
      <w:numFmt w:val="bullet"/>
      <w:lvlText w:val="•"/>
      <w:lvlJc w:val="left"/>
      <w:pPr>
        <w:ind w:left="3810" w:hanging="480"/>
      </w:pPr>
      <w:rPr>
        <w:rFonts w:hint="default"/>
      </w:rPr>
    </w:lvl>
    <w:lvl w:ilvl="6" w:tplc="D10E8254">
      <w:start w:val="1"/>
      <w:numFmt w:val="bullet"/>
      <w:lvlText w:val="•"/>
      <w:lvlJc w:val="left"/>
      <w:pPr>
        <w:ind w:left="4452" w:hanging="480"/>
      </w:pPr>
      <w:rPr>
        <w:rFonts w:hint="default"/>
      </w:rPr>
    </w:lvl>
    <w:lvl w:ilvl="7" w:tplc="447A57A6">
      <w:start w:val="1"/>
      <w:numFmt w:val="bullet"/>
      <w:lvlText w:val="•"/>
      <w:lvlJc w:val="left"/>
      <w:pPr>
        <w:ind w:left="5094" w:hanging="480"/>
      </w:pPr>
      <w:rPr>
        <w:rFonts w:hint="default"/>
      </w:rPr>
    </w:lvl>
    <w:lvl w:ilvl="8" w:tplc="0EF63440">
      <w:start w:val="1"/>
      <w:numFmt w:val="bullet"/>
      <w:lvlText w:val="•"/>
      <w:lvlJc w:val="left"/>
      <w:pPr>
        <w:ind w:left="5736" w:hanging="480"/>
      </w:pPr>
      <w:rPr>
        <w:rFonts w:hint="default"/>
      </w:rPr>
    </w:lvl>
  </w:abstractNum>
  <w:abstractNum w:abstractNumId="102" w15:restartNumberingAfterBreak="0">
    <w:nsid w:val="1C8E2FA3"/>
    <w:multiLevelType w:val="hybridMultilevel"/>
    <w:tmpl w:val="86724E6A"/>
    <w:lvl w:ilvl="0" w:tplc="9E500476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43A649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C941A7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5C04BE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3C4ED23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F4C2752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018EE7CC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34286E5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BD12F4F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03" w15:restartNumberingAfterBreak="0">
    <w:nsid w:val="1C8F46E3"/>
    <w:multiLevelType w:val="hybridMultilevel"/>
    <w:tmpl w:val="75B2C2F2"/>
    <w:lvl w:ilvl="0" w:tplc="3AAC5930">
      <w:start w:val="1"/>
      <w:numFmt w:val="bullet"/>
      <w:lvlText w:val="*"/>
      <w:lvlJc w:val="left"/>
      <w:pPr>
        <w:ind w:left="40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DBD61A50">
      <w:start w:val="1"/>
      <w:numFmt w:val="bullet"/>
      <w:lvlText w:val="•"/>
      <w:lvlJc w:val="left"/>
      <w:pPr>
        <w:ind w:left="646" w:hanging="240"/>
      </w:pPr>
      <w:rPr>
        <w:rFonts w:hint="default"/>
      </w:rPr>
    </w:lvl>
    <w:lvl w:ilvl="2" w:tplc="E8E2DA54">
      <w:start w:val="1"/>
      <w:numFmt w:val="bullet"/>
      <w:lvlText w:val="•"/>
      <w:lvlJc w:val="left"/>
      <w:pPr>
        <w:ind w:left="893" w:hanging="240"/>
      </w:pPr>
      <w:rPr>
        <w:rFonts w:hint="default"/>
      </w:rPr>
    </w:lvl>
    <w:lvl w:ilvl="3" w:tplc="7938C9DA">
      <w:start w:val="1"/>
      <w:numFmt w:val="bullet"/>
      <w:lvlText w:val="•"/>
      <w:lvlJc w:val="left"/>
      <w:pPr>
        <w:ind w:left="1139" w:hanging="240"/>
      </w:pPr>
      <w:rPr>
        <w:rFonts w:hint="default"/>
      </w:rPr>
    </w:lvl>
    <w:lvl w:ilvl="4" w:tplc="6CE88674">
      <w:start w:val="1"/>
      <w:numFmt w:val="bullet"/>
      <w:lvlText w:val="•"/>
      <w:lvlJc w:val="left"/>
      <w:pPr>
        <w:ind w:left="1386" w:hanging="240"/>
      </w:pPr>
      <w:rPr>
        <w:rFonts w:hint="default"/>
      </w:rPr>
    </w:lvl>
    <w:lvl w:ilvl="5" w:tplc="6F766E66">
      <w:start w:val="1"/>
      <w:numFmt w:val="bullet"/>
      <w:lvlText w:val="•"/>
      <w:lvlJc w:val="left"/>
      <w:pPr>
        <w:ind w:left="1633" w:hanging="240"/>
      </w:pPr>
      <w:rPr>
        <w:rFonts w:hint="default"/>
      </w:rPr>
    </w:lvl>
    <w:lvl w:ilvl="6" w:tplc="E17ABB48">
      <w:start w:val="1"/>
      <w:numFmt w:val="bullet"/>
      <w:lvlText w:val="•"/>
      <w:lvlJc w:val="left"/>
      <w:pPr>
        <w:ind w:left="1879" w:hanging="240"/>
      </w:pPr>
      <w:rPr>
        <w:rFonts w:hint="default"/>
      </w:rPr>
    </w:lvl>
    <w:lvl w:ilvl="7" w:tplc="371A4528">
      <w:start w:val="1"/>
      <w:numFmt w:val="bullet"/>
      <w:lvlText w:val="•"/>
      <w:lvlJc w:val="left"/>
      <w:pPr>
        <w:ind w:left="2126" w:hanging="240"/>
      </w:pPr>
      <w:rPr>
        <w:rFonts w:hint="default"/>
      </w:rPr>
    </w:lvl>
    <w:lvl w:ilvl="8" w:tplc="970E6CC8">
      <w:start w:val="1"/>
      <w:numFmt w:val="bullet"/>
      <w:lvlText w:val="•"/>
      <w:lvlJc w:val="left"/>
      <w:pPr>
        <w:ind w:left="2373" w:hanging="240"/>
      </w:pPr>
      <w:rPr>
        <w:rFonts w:hint="default"/>
      </w:rPr>
    </w:lvl>
  </w:abstractNum>
  <w:abstractNum w:abstractNumId="104" w15:restartNumberingAfterBreak="0">
    <w:nsid w:val="1CA114D5"/>
    <w:multiLevelType w:val="hybridMultilevel"/>
    <w:tmpl w:val="A39E8338"/>
    <w:lvl w:ilvl="0" w:tplc="A2BE01C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CB6D4BC">
      <w:start w:val="1"/>
      <w:numFmt w:val="bullet"/>
      <w:lvlText w:val="•"/>
      <w:lvlJc w:val="left"/>
      <w:pPr>
        <w:ind w:left="824" w:hanging="340"/>
      </w:pPr>
      <w:rPr>
        <w:rFonts w:hint="default"/>
      </w:rPr>
    </w:lvl>
    <w:lvl w:ilvl="2" w:tplc="E29E684A">
      <w:start w:val="1"/>
      <w:numFmt w:val="bullet"/>
      <w:lvlText w:val="•"/>
      <w:lvlJc w:val="left"/>
      <w:pPr>
        <w:ind w:left="1089" w:hanging="340"/>
      </w:pPr>
      <w:rPr>
        <w:rFonts w:hint="default"/>
      </w:rPr>
    </w:lvl>
    <w:lvl w:ilvl="3" w:tplc="6740727C">
      <w:start w:val="1"/>
      <w:numFmt w:val="bullet"/>
      <w:lvlText w:val="•"/>
      <w:lvlJc w:val="left"/>
      <w:pPr>
        <w:ind w:left="1354" w:hanging="340"/>
      </w:pPr>
      <w:rPr>
        <w:rFonts w:hint="default"/>
      </w:rPr>
    </w:lvl>
    <w:lvl w:ilvl="4" w:tplc="87925BDE">
      <w:start w:val="1"/>
      <w:numFmt w:val="bullet"/>
      <w:lvlText w:val="•"/>
      <w:lvlJc w:val="left"/>
      <w:pPr>
        <w:ind w:left="1619" w:hanging="340"/>
      </w:pPr>
      <w:rPr>
        <w:rFonts w:hint="default"/>
      </w:rPr>
    </w:lvl>
    <w:lvl w:ilvl="5" w:tplc="EE840156">
      <w:start w:val="1"/>
      <w:numFmt w:val="bullet"/>
      <w:lvlText w:val="•"/>
      <w:lvlJc w:val="left"/>
      <w:pPr>
        <w:ind w:left="1883" w:hanging="340"/>
      </w:pPr>
      <w:rPr>
        <w:rFonts w:hint="default"/>
      </w:rPr>
    </w:lvl>
    <w:lvl w:ilvl="6" w:tplc="A04E7176">
      <w:start w:val="1"/>
      <w:numFmt w:val="bullet"/>
      <w:lvlText w:val="•"/>
      <w:lvlJc w:val="left"/>
      <w:pPr>
        <w:ind w:left="2148" w:hanging="340"/>
      </w:pPr>
      <w:rPr>
        <w:rFonts w:hint="default"/>
      </w:rPr>
    </w:lvl>
    <w:lvl w:ilvl="7" w:tplc="5C2C858C">
      <w:start w:val="1"/>
      <w:numFmt w:val="bullet"/>
      <w:lvlText w:val="•"/>
      <w:lvlJc w:val="left"/>
      <w:pPr>
        <w:ind w:left="2413" w:hanging="340"/>
      </w:pPr>
      <w:rPr>
        <w:rFonts w:hint="default"/>
      </w:rPr>
    </w:lvl>
    <w:lvl w:ilvl="8" w:tplc="C3EE0384">
      <w:start w:val="1"/>
      <w:numFmt w:val="bullet"/>
      <w:lvlText w:val="•"/>
      <w:lvlJc w:val="left"/>
      <w:pPr>
        <w:ind w:left="2678" w:hanging="340"/>
      </w:pPr>
      <w:rPr>
        <w:rFonts w:hint="default"/>
      </w:rPr>
    </w:lvl>
  </w:abstractNum>
  <w:abstractNum w:abstractNumId="105" w15:restartNumberingAfterBreak="0">
    <w:nsid w:val="1CD3740B"/>
    <w:multiLevelType w:val="hybridMultilevel"/>
    <w:tmpl w:val="45540AA2"/>
    <w:lvl w:ilvl="0" w:tplc="5884269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C0E71A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7E0A4A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C0CA9AD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F5AD83E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25C1D5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948C63D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CCDED75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E700969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06" w15:restartNumberingAfterBreak="0">
    <w:nsid w:val="1CDB4207"/>
    <w:multiLevelType w:val="hybridMultilevel"/>
    <w:tmpl w:val="8CF400BA"/>
    <w:lvl w:ilvl="0" w:tplc="2AD4965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C5EB080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C63A3BD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1DAA8E2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076AB3E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AEC6FD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773A4F4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7F5EBBE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5F1E8E2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07" w15:restartNumberingAfterBreak="0">
    <w:nsid w:val="1DD76D26"/>
    <w:multiLevelType w:val="hybridMultilevel"/>
    <w:tmpl w:val="23EC6B5A"/>
    <w:lvl w:ilvl="0" w:tplc="C5142F36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94A1B54">
      <w:start w:val="1"/>
      <w:numFmt w:val="bullet"/>
      <w:lvlText w:val="•"/>
      <w:lvlJc w:val="left"/>
      <w:pPr>
        <w:ind w:left="831" w:hanging="340"/>
      </w:pPr>
      <w:rPr>
        <w:rFonts w:hint="default"/>
      </w:rPr>
    </w:lvl>
    <w:lvl w:ilvl="2" w:tplc="B646535A">
      <w:start w:val="1"/>
      <w:numFmt w:val="bullet"/>
      <w:lvlText w:val="•"/>
      <w:lvlJc w:val="left"/>
      <w:pPr>
        <w:ind w:left="1103" w:hanging="340"/>
      </w:pPr>
      <w:rPr>
        <w:rFonts w:hint="default"/>
      </w:rPr>
    </w:lvl>
    <w:lvl w:ilvl="3" w:tplc="37807D94">
      <w:start w:val="1"/>
      <w:numFmt w:val="bullet"/>
      <w:lvlText w:val="•"/>
      <w:lvlJc w:val="left"/>
      <w:pPr>
        <w:ind w:left="1374" w:hanging="340"/>
      </w:pPr>
      <w:rPr>
        <w:rFonts w:hint="default"/>
      </w:rPr>
    </w:lvl>
    <w:lvl w:ilvl="4" w:tplc="048A68D6">
      <w:start w:val="1"/>
      <w:numFmt w:val="bullet"/>
      <w:lvlText w:val="•"/>
      <w:lvlJc w:val="left"/>
      <w:pPr>
        <w:ind w:left="1646" w:hanging="340"/>
      </w:pPr>
      <w:rPr>
        <w:rFonts w:hint="default"/>
      </w:rPr>
    </w:lvl>
    <w:lvl w:ilvl="5" w:tplc="568EE480">
      <w:start w:val="1"/>
      <w:numFmt w:val="bullet"/>
      <w:lvlText w:val="•"/>
      <w:lvlJc w:val="left"/>
      <w:pPr>
        <w:ind w:left="1917" w:hanging="340"/>
      </w:pPr>
      <w:rPr>
        <w:rFonts w:hint="default"/>
      </w:rPr>
    </w:lvl>
    <w:lvl w:ilvl="6" w:tplc="B92C3C52">
      <w:start w:val="1"/>
      <w:numFmt w:val="bullet"/>
      <w:lvlText w:val="•"/>
      <w:lvlJc w:val="left"/>
      <w:pPr>
        <w:ind w:left="2189" w:hanging="340"/>
      </w:pPr>
      <w:rPr>
        <w:rFonts w:hint="default"/>
      </w:rPr>
    </w:lvl>
    <w:lvl w:ilvl="7" w:tplc="6854C138">
      <w:start w:val="1"/>
      <w:numFmt w:val="bullet"/>
      <w:lvlText w:val="•"/>
      <w:lvlJc w:val="left"/>
      <w:pPr>
        <w:ind w:left="2460" w:hanging="340"/>
      </w:pPr>
      <w:rPr>
        <w:rFonts w:hint="default"/>
      </w:rPr>
    </w:lvl>
    <w:lvl w:ilvl="8" w:tplc="F988795C">
      <w:start w:val="1"/>
      <w:numFmt w:val="bullet"/>
      <w:lvlText w:val="•"/>
      <w:lvlJc w:val="left"/>
      <w:pPr>
        <w:ind w:left="2732" w:hanging="340"/>
      </w:pPr>
      <w:rPr>
        <w:rFonts w:hint="default"/>
      </w:rPr>
    </w:lvl>
  </w:abstractNum>
  <w:abstractNum w:abstractNumId="108" w15:restartNumberingAfterBreak="0">
    <w:nsid w:val="1E706B4A"/>
    <w:multiLevelType w:val="hybridMultilevel"/>
    <w:tmpl w:val="85D8355A"/>
    <w:lvl w:ilvl="0" w:tplc="4A90E98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2C8ED6E">
      <w:start w:val="1"/>
      <w:numFmt w:val="bullet"/>
      <w:lvlText w:val="•"/>
      <w:lvlJc w:val="left"/>
      <w:pPr>
        <w:ind w:left="838" w:hanging="340"/>
      </w:pPr>
      <w:rPr>
        <w:rFonts w:hint="default"/>
      </w:rPr>
    </w:lvl>
    <w:lvl w:ilvl="2" w:tplc="5878701A">
      <w:start w:val="1"/>
      <w:numFmt w:val="bullet"/>
      <w:lvlText w:val="•"/>
      <w:lvlJc w:val="left"/>
      <w:pPr>
        <w:ind w:left="1117" w:hanging="340"/>
      </w:pPr>
      <w:rPr>
        <w:rFonts w:hint="default"/>
      </w:rPr>
    </w:lvl>
    <w:lvl w:ilvl="3" w:tplc="FC96C9BC">
      <w:start w:val="1"/>
      <w:numFmt w:val="bullet"/>
      <w:lvlText w:val="•"/>
      <w:lvlJc w:val="left"/>
      <w:pPr>
        <w:ind w:left="1396" w:hanging="340"/>
      </w:pPr>
      <w:rPr>
        <w:rFonts w:hint="default"/>
      </w:rPr>
    </w:lvl>
    <w:lvl w:ilvl="4" w:tplc="B35C45A8">
      <w:start w:val="1"/>
      <w:numFmt w:val="bullet"/>
      <w:lvlText w:val="•"/>
      <w:lvlJc w:val="left"/>
      <w:pPr>
        <w:ind w:left="1675" w:hanging="340"/>
      </w:pPr>
      <w:rPr>
        <w:rFonts w:hint="default"/>
      </w:rPr>
    </w:lvl>
    <w:lvl w:ilvl="5" w:tplc="A1687EAC">
      <w:start w:val="1"/>
      <w:numFmt w:val="bullet"/>
      <w:lvlText w:val="•"/>
      <w:lvlJc w:val="left"/>
      <w:pPr>
        <w:ind w:left="1953" w:hanging="340"/>
      </w:pPr>
      <w:rPr>
        <w:rFonts w:hint="default"/>
      </w:rPr>
    </w:lvl>
    <w:lvl w:ilvl="6" w:tplc="233E648E">
      <w:start w:val="1"/>
      <w:numFmt w:val="bullet"/>
      <w:lvlText w:val="•"/>
      <w:lvlJc w:val="left"/>
      <w:pPr>
        <w:ind w:left="2232" w:hanging="340"/>
      </w:pPr>
      <w:rPr>
        <w:rFonts w:hint="default"/>
      </w:rPr>
    </w:lvl>
    <w:lvl w:ilvl="7" w:tplc="38569622">
      <w:start w:val="1"/>
      <w:numFmt w:val="bullet"/>
      <w:lvlText w:val="•"/>
      <w:lvlJc w:val="left"/>
      <w:pPr>
        <w:ind w:left="2511" w:hanging="340"/>
      </w:pPr>
      <w:rPr>
        <w:rFonts w:hint="default"/>
      </w:rPr>
    </w:lvl>
    <w:lvl w:ilvl="8" w:tplc="3A5E88B2">
      <w:start w:val="1"/>
      <w:numFmt w:val="bullet"/>
      <w:lvlText w:val="•"/>
      <w:lvlJc w:val="left"/>
      <w:pPr>
        <w:ind w:left="2790" w:hanging="340"/>
      </w:pPr>
      <w:rPr>
        <w:rFonts w:hint="default"/>
      </w:rPr>
    </w:lvl>
  </w:abstractNum>
  <w:abstractNum w:abstractNumId="109" w15:restartNumberingAfterBreak="0">
    <w:nsid w:val="1E97458D"/>
    <w:multiLevelType w:val="hybridMultilevel"/>
    <w:tmpl w:val="F83CD5D4"/>
    <w:lvl w:ilvl="0" w:tplc="A8C4F8B6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60E46C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470592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7D221C8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F7C87A5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FF4178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EB803BA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02AC62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5A82C6A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10" w15:restartNumberingAfterBreak="0">
    <w:nsid w:val="1ED16499"/>
    <w:multiLevelType w:val="hybridMultilevel"/>
    <w:tmpl w:val="FBE04EAA"/>
    <w:lvl w:ilvl="0" w:tplc="25EC336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6169E4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5E6CE8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D3B8BF2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A7DE5F1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E1D2C79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CE26473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BCCA485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7506FCA8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11" w15:restartNumberingAfterBreak="0">
    <w:nsid w:val="1EE02718"/>
    <w:multiLevelType w:val="hybridMultilevel"/>
    <w:tmpl w:val="D71626F0"/>
    <w:lvl w:ilvl="0" w:tplc="5226FA9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462340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F2F6835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972AB1F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C59C726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1EA2A1C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2CF4F38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23304CB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F2D2E9E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12" w15:restartNumberingAfterBreak="0">
    <w:nsid w:val="1FA52276"/>
    <w:multiLevelType w:val="hybridMultilevel"/>
    <w:tmpl w:val="774C180C"/>
    <w:lvl w:ilvl="0" w:tplc="D1960FD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59CCFB4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B8D0A1E8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F3B2B884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21F03EFA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70ACDF74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F76A3058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21948EE8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BD0E7A06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113" w15:restartNumberingAfterBreak="0">
    <w:nsid w:val="21277FDF"/>
    <w:multiLevelType w:val="hybridMultilevel"/>
    <w:tmpl w:val="DAAEC650"/>
    <w:lvl w:ilvl="0" w:tplc="8AF6697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44E5CCE">
      <w:start w:val="1"/>
      <w:numFmt w:val="bullet"/>
      <w:lvlText w:val="•"/>
      <w:lvlJc w:val="left"/>
      <w:pPr>
        <w:ind w:left="822" w:hanging="340"/>
      </w:pPr>
      <w:rPr>
        <w:rFonts w:hint="default"/>
      </w:rPr>
    </w:lvl>
    <w:lvl w:ilvl="2" w:tplc="CCFC6BDA">
      <w:start w:val="1"/>
      <w:numFmt w:val="bullet"/>
      <w:lvlText w:val="•"/>
      <w:lvlJc w:val="left"/>
      <w:pPr>
        <w:ind w:left="1085" w:hanging="340"/>
      </w:pPr>
      <w:rPr>
        <w:rFonts w:hint="default"/>
      </w:rPr>
    </w:lvl>
    <w:lvl w:ilvl="3" w:tplc="0060A58E">
      <w:start w:val="1"/>
      <w:numFmt w:val="bullet"/>
      <w:lvlText w:val="•"/>
      <w:lvlJc w:val="left"/>
      <w:pPr>
        <w:ind w:left="1347" w:hanging="340"/>
      </w:pPr>
      <w:rPr>
        <w:rFonts w:hint="default"/>
      </w:rPr>
    </w:lvl>
    <w:lvl w:ilvl="4" w:tplc="DF2AFF7E">
      <w:start w:val="1"/>
      <w:numFmt w:val="bullet"/>
      <w:lvlText w:val="•"/>
      <w:lvlJc w:val="left"/>
      <w:pPr>
        <w:ind w:left="1610" w:hanging="340"/>
      </w:pPr>
      <w:rPr>
        <w:rFonts w:hint="default"/>
      </w:rPr>
    </w:lvl>
    <w:lvl w:ilvl="5" w:tplc="1A5A327C">
      <w:start w:val="1"/>
      <w:numFmt w:val="bullet"/>
      <w:lvlText w:val="•"/>
      <w:lvlJc w:val="left"/>
      <w:pPr>
        <w:ind w:left="1872" w:hanging="340"/>
      </w:pPr>
      <w:rPr>
        <w:rFonts w:hint="default"/>
      </w:rPr>
    </w:lvl>
    <w:lvl w:ilvl="6" w:tplc="3B743450">
      <w:start w:val="1"/>
      <w:numFmt w:val="bullet"/>
      <w:lvlText w:val="•"/>
      <w:lvlJc w:val="left"/>
      <w:pPr>
        <w:ind w:left="2135" w:hanging="340"/>
      </w:pPr>
      <w:rPr>
        <w:rFonts w:hint="default"/>
      </w:rPr>
    </w:lvl>
    <w:lvl w:ilvl="7" w:tplc="3CEA4C62">
      <w:start w:val="1"/>
      <w:numFmt w:val="bullet"/>
      <w:lvlText w:val="•"/>
      <w:lvlJc w:val="left"/>
      <w:pPr>
        <w:ind w:left="2397" w:hanging="340"/>
      </w:pPr>
      <w:rPr>
        <w:rFonts w:hint="default"/>
      </w:rPr>
    </w:lvl>
    <w:lvl w:ilvl="8" w:tplc="DCFE9526">
      <w:start w:val="1"/>
      <w:numFmt w:val="bullet"/>
      <w:lvlText w:val="•"/>
      <w:lvlJc w:val="left"/>
      <w:pPr>
        <w:ind w:left="2660" w:hanging="340"/>
      </w:pPr>
      <w:rPr>
        <w:rFonts w:hint="default"/>
      </w:rPr>
    </w:lvl>
  </w:abstractNum>
  <w:abstractNum w:abstractNumId="114" w15:restartNumberingAfterBreak="0">
    <w:nsid w:val="21364B57"/>
    <w:multiLevelType w:val="hybridMultilevel"/>
    <w:tmpl w:val="1BCA5E8E"/>
    <w:lvl w:ilvl="0" w:tplc="F7FC4538">
      <w:start w:val="1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4AEA608">
      <w:start w:val="1"/>
      <w:numFmt w:val="bullet"/>
      <w:lvlText w:val="•"/>
      <w:lvlJc w:val="left"/>
      <w:pPr>
        <w:ind w:left="829" w:hanging="340"/>
      </w:pPr>
      <w:rPr>
        <w:rFonts w:hint="default"/>
      </w:rPr>
    </w:lvl>
    <w:lvl w:ilvl="2" w:tplc="2212623E">
      <w:start w:val="1"/>
      <w:numFmt w:val="bullet"/>
      <w:lvlText w:val="•"/>
      <w:lvlJc w:val="left"/>
      <w:pPr>
        <w:ind w:left="1098" w:hanging="340"/>
      </w:pPr>
      <w:rPr>
        <w:rFonts w:hint="default"/>
      </w:rPr>
    </w:lvl>
    <w:lvl w:ilvl="3" w:tplc="5CC208E4">
      <w:start w:val="1"/>
      <w:numFmt w:val="bullet"/>
      <w:lvlText w:val="•"/>
      <w:lvlJc w:val="left"/>
      <w:pPr>
        <w:ind w:left="1368" w:hanging="340"/>
      </w:pPr>
      <w:rPr>
        <w:rFonts w:hint="default"/>
      </w:rPr>
    </w:lvl>
    <w:lvl w:ilvl="4" w:tplc="8F2E7E46">
      <w:start w:val="1"/>
      <w:numFmt w:val="bullet"/>
      <w:lvlText w:val="•"/>
      <w:lvlJc w:val="left"/>
      <w:pPr>
        <w:ind w:left="1637" w:hanging="340"/>
      </w:pPr>
      <w:rPr>
        <w:rFonts w:hint="default"/>
      </w:rPr>
    </w:lvl>
    <w:lvl w:ilvl="5" w:tplc="E77647D2">
      <w:start w:val="1"/>
      <w:numFmt w:val="bullet"/>
      <w:lvlText w:val="•"/>
      <w:lvlJc w:val="left"/>
      <w:pPr>
        <w:ind w:left="1907" w:hanging="340"/>
      </w:pPr>
      <w:rPr>
        <w:rFonts w:hint="default"/>
      </w:rPr>
    </w:lvl>
    <w:lvl w:ilvl="6" w:tplc="AE100FF6">
      <w:start w:val="1"/>
      <w:numFmt w:val="bullet"/>
      <w:lvlText w:val="•"/>
      <w:lvlJc w:val="left"/>
      <w:pPr>
        <w:ind w:left="2176" w:hanging="340"/>
      </w:pPr>
      <w:rPr>
        <w:rFonts w:hint="default"/>
      </w:rPr>
    </w:lvl>
    <w:lvl w:ilvl="7" w:tplc="B12A3B7E">
      <w:start w:val="1"/>
      <w:numFmt w:val="bullet"/>
      <w:lvlText w:val="•"/>
      <w:lvlJc w:val="left"/>
      <w:pPr>
        <w:ind w:left="2446" w:hanging="340"/>
      </w:pPr>
      <w:rPr>
        <w:rFonts w:hint="default"/>
      </w:rPr>
    </w:lvl>
    <w:lvl w:ilvl="8" w:tplc="A138619A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</w:abstractNum>
  <w:abstractNum w:abstractNumId="115" w15:restartNumberingAfterBreak="0">
    <w:nsid w:val="213A6BA3"/>
    <w:multiLevelType w:val="hybridMultilevel"/>
    <w:tmpl w:val="49F25A74"/>
    <w:lvl w:ilvl="0" w:tplc="8DF8E8F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E367FE8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4E5C765A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C928837A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8838493A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AEF0CA56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E020ABF2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D0E808FC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1AC0B6AA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116" w15:restartNumberingAfterBreak="0">
    <w:nsid w:val="2158707C"/>
    <w:multiLevelType w:val="hybridMultilevel"/>
    <w:tmpl w:val="41665EF6"/>
    <w:lvl w:ilvl="0" w:tplc="8438FD50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F804066">
      <w:start w:val="1"/>
      <w:numFmt w:val="bullet"/>
      <w:lvlText w:val="•"/>
      <w:lvlJc w:val="left"/>
      <w:pPr>
        <w:ind w:left="1206" w:hanging="340"/>
      </w:pPr>
      <w:rPr>
        <w:rFonts w:hint="default"/>
      </w:rPr>
    </w:lvl>
    <w:lvl w:ilvl="2" w:tplc="D6841CF2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3" w:tplc="BF801400">
      <w:start w:val="1"/>
      <w:numFmt w:val="bullet"/>
      <w:lvlText w:val="•"/>
      <w:lvlJc w:val="left"/>
      <w:pPr>
        <w:ind w:left="2498" w:hanging="340"/>
      </w:pPr>
      <w:rPr>
        <w:rFonts w:hint="default"/>
      </w:rPr>
    </w:lvl>
    <w:lvl w:ilvl="4" w:tplc="C2C80FEA">
      <w:start w:val="1"/>
      <w:numFmt w:val="bullet"/>
      <w:lvlText w:val="•"/>
      <w:lvlJc w:val="left"/>
      <w:pPr>
        <w:ind w:left="3144" w:hanging="340"/>
      </w:pPr>
      <w:rPr>
        <w:rFonts w:hint="default"/>
      </w:rPr>
    </w:lvl>
    <w:lvl w:ilvl="5" w:tplc="D58E57C2">
      <w:start w:val="1"/>
      <w:numFmt w:val="bullet"/>
      <w:lvlText w:val="•"/>
      <w:lvlJc w:val="left"/>
      <w:pPr>
        <w:ind w:left="3790" w:hanging="340"/>
      </w:pPr>
      <w:rPr>
        <w:rFonts w:hint="default"/>
      </w:rPr>
    </w:lvl>
    <w:lvl w:ilvl="6" w:tplc="40FEDD98">
      <w:start w:val="1"/>
      <w:numFmt w:val="bullet"/>
      <w:lvlText w:val="•"/>
      <w:lvlJc w:val="left"/>
      <w:pPr>
        <w:ind w:left="4436" w:hanging="340"/>
      </w:pPr>
      <w:rPr>
        <w:rFonts w:hint="default"/>
      </w:rPr>
    </w:lvl>
    <w:lvl w:ilvl="7" w:tplc="B39E4BBA">
      <w:start w:val="1"/>
      <w:numFmt w:val="bullet"/>
      <w:lvlText w:val="•"/>
      <w:lvlJc w:val="left"/>
      <w:pPr>
        <w:ind w:left="5082" w:hanging="340"/>
      </w:pPr>
      <w:rPr>
        <w:rFonts w:hint="default"/>
      </w:rPr>
    </w:lvl>
    <w:lvl w:ilvl="8" w:tplc="A17E1162">
      <w:start w:val="1"/>
      <w:numFmt w:val="bullet"/>
      <w:lvlText w:val="•"/>
      <w:lvlJc w:val="left"/>
      <w:pPr>
        <w:ind w:left="5728" w:hanging="340"/>
      </w:pPr>
      <w:rPr>
        <w:rFonts w:hint="default"/>
      </w:rPr>
    </w:lvl>
  </w:abstractNum>
  <w:abstractNum w:abstractNumId="117" w15:restartNumberingAfterBreak="0">
    <w:nsid w:val="21903C82"/>
    <w:multiLevelType w:val="hybridMultilevel"/>
    <w:tmpl w:val="196CC088"/>
    <w:lvl w:ilvl="0" w:tplc="9E34D69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742168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C5C91A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EC5E605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3B6A9C6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DD8A826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62BA03EE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1D140DB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C304010A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18" w15:restartNumberingAfterBreak="0">
    <w:nsid w:val="219C267B"/>
    <w:multiLevelType w:val="hybridMultilevel"/>
    <w:tmpl w:val="D09C8B20"/>
    <w:lvl w:ilvl="0" w:tplc="D1E82AA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7A6B83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05B8A96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3C92FE6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95402D1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3B62778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D4E7D9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E5E0584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CBE257F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19" w15:restartNumberingAfterBreak="0">
    <w:nsid w:val="21AD2330"/>
    <w:multiLevelType w:val="hybridMultilevel"/>
    <w:tmpl w:val="5464036E"/>
    <w:lvl w:ilvl="0" w:tplc="D21E5ED6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3240A74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824054B8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699AC07A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B7A4A1A2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6B5E8E88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957C483A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70968450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7D5EF278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120" w15:restartNumberingAfterBreak="0">
    <w:nsid w:val="21D349C2"/>
    <w:multiLevelType w:val="hybridMultilevel"/>
    <w:tmpl w:val="9BC6ABE8"/>
    <w:lvl w:ilvl="0" w:tplc="5130369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4B687D6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C7E069FE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CA0E24E8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2ECA7018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E0B06230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458EDBC0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F37C91F8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6BBEC5E2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121" w15:restartNumberingAfterBreak="0">
    <w:nsid w:val="21D46E35"/>
    <w:multiLevelType w:val="hybridMultilevel"/>
    <w:tmpl w:val="83EA4DDA"/>
    <w:lvl w:ilvl="0" w:tplc="01186B6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BCAB28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96DE3AA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00C0039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4EE4DAC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B934A50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2E889B0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0436DC5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8DF2189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22" w15:restartNumberingAfterBreak="0">
    <w:nsid w:val="221E1086"/>
    <w:multiLevelType w:val="hybridMultilevel"/>
    <w:tmpl w:val="3DA430B0"/>
    <w:lvl w:ilvl="0" w:tplc="4ACA9E08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DCC713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8924CAF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0038C83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80AE3A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7EE043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F04AC64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48FAF24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900697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23" w15:restartNumberingAfterBreak="0">
    <w:nsid w:val="22217511"/>
    <w:multiLevelType w:val="hybridMultilevel"/>
    <w:tmpl w:val="DCDC98FE"/>
    <w:lvl w:ilvl="0" w:tplc="CE72695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012D17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3B1AC55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55BEB72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396C466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5E4C87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2B1C452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429E007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A984D5D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24" w15:restartNumberingAfterBreak="0">
    <w:nsid w:val="22A95CB4"/>
    <w:multiLevelType w:val="hybridMultilevel"/>
    <w:tmpl w:val="55F2BFB4"/>
    <w:lvl w:ilvl="0" w:tplc="028E7812">
      <w:start w:val="3"/>
      <w:numFmt w:val="decimal"/>
      <w:lvlText w:val="%1"/>
      <w:lvlJc w:val="left"/>
      <w:pPr>
        <w:ind w:left="415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C683CBC">
      <w:start w:val="1"/>
      <w:numFmt w:val="bullet"/>
      <w:lvlText w:val="•"/>
      <w:lvlJc w:val="left"/>
      <w:pPr>
        <w:ind w:left="560" w:hanging="340"/>
      </w:pPr>
      <w:rPr>
        <w:rFonts w:hint="default"/>
      </w:rPr>
    </w:lvl>
    <w:lvl w:ilvl="2" w:tplc="4520515C">
      <w:start w:val="1"/>
      <w:numFmt w:val="bullet"/>
      <w:lvlText w:val="•"/>
      <w:lvlJc w:val="left"/>
      <w:pPr>
        <w:ind w:left="461" w:hanging="340"/>
      </w:pPr>
      <w:rPr>
        <w:rFonts w:hint="default"/>
      </w:rPr>
    </w:lvl>
    <w:lvl w:ilvl="3" w:tplc="9F0AAC48">
      <w:start w:val="1"/>
      <w:numFmt w:val="bullet"/>
      <w:lvlText w:val="•"/>
      <w:lvlJc w:val="left"/>
      <w:pPr>
        <w:ind w:left="362" w:hanging="340"/>
      </w:pPr>
      <w:rPr>
        <w:rFonts w:hint="default"/>
      </w:rPr>
    </w:lvl>
    <w:lvl w:ilvl="4" w:tplc="DF684322">
      <w:start w:val="1"/>
      <w:numFmt w:val="bullet"/>
      <w:lvlText w:val="•"/>
      <w:lvlJc w:val="left"/>
      <w:pPr>
        <w:ind w:left="263" w:hanging="340"/>
      </w:pPr>
      <w:rPr>
        <w:rFonts w:hint="default"/>
      </w:rPr>
    </w:lvl>
    <w:lvl w:ilvl="5" w:tplc="B9DE16D2">
      <w:start w:val="1"/>
      <w:numFmt w:val="bullet"/>
      <w:lvlText w:val="•"/>
      <w:lvlJc w:val="left"/>
      <w:pPr>
        <w:ind w:left="164" w:hanging="340"/>
      </w:pPr>
      <w:rPr>
        <w:rFonts w:hint="default"/>
      </w:rPr>
    </w:lvl>
    <w:lvl w:ilvl="6" w:tplc="E7566C56">
      <w:start w:val="1"/>
      <w:numFmt w:val="bullet"/>
      <w:lvlText w:val="•"/>
      <w:lvlJc w:val="left"/>
      <w:pPr>
        <w:ind w:left="65" w:hanging="340"/>
      </w:pPr>
      <w:rPr>
        <w:rFonts w:hint="default"/>
      </w:rPr>
    </w:lvl>
    <w:lvl w:ilvl="7" w:tplc="99863E2C">
      <w:start w:val="1"/>
      <w:numFmt w:val="bullet"/>
      <w:lvlText w:val="•"/>
      <w:lvlJc w:val="left"/>
      <w:pPr>
        <w:ind w:left="-34" w:hanging="340"/>
      </w:pPr>
      <w:rPr>
        <w:rFonts w:hint="default"/>
      </w:rPr>
    </w:lvl>
    <w:lvl w:ilvl="8" w:tplc="8BF4B93E">
      <w:start w:val="1"/>
      <w:numFmt w:val="bullet"/>
      <w:lvlText w:val="•"/>
      <w:lvlJc w:val="left"/>
      <w:pPr>
        <w:ind w:left="-133" w:hanging="340"/>
      </w:pPr>
      <w:rPr>
        <w:rFonts w:hint="default"/>
      </w:rPr>
    </w:lvl>
  </w:abstractNum>
  <w:abstractNum w:abstractNumId="125" w15:restartNumberingAfterBreak="0">
    <w:nsid w:val="22C108FB"/>
    <w:multiLevelType w:val="hybridMultilevel"/>
    <w:tmpl w:val="8FE01144"/>
    <w:lvl w:ilvl="0" w:tplc="9EDAB34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458DC3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6E808FB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1D1AC2C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870812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784C8FA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BB845FE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2FEE3F7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72520FD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26" w15:restartNumberingAfterBreak="0">
    <w:nsid w:val="22D32C89"/>
    <w:multiLevelType w:val="hybridMultilevel"/>
    <w:tmpl w:val="8F40F046"/>
    <w:lvl w:ilvl="0" w:tplc="4FE8E0B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B28E50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8B3AAFF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6286B9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9FB4326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ACD4BB46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49851B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895AE11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23BC2BC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27" w15:restartNumberingAfterBreak="0">
    <w:nsid w:val="22EC7670"/>
    <w:multiLevelType w:val="hybridMultilevel"/>
    <w:tmpl w:val="E13A31AE"/>
    <w:lvl w:ilvl="0" w:tplc="45368D20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813AFCE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2F868484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3A682AA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EA929BD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F140CD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3378EA00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A8E4C48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33B28E2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28" w15:restartNumberingAfterBreak="0">
    <w:nsid w:val="22F36F7E"/>
    <w:multiLevelType w:val="hybridMultilevel"/>
    <w:tmpl w:val="F3F83AAA"/>
    <w:lvl w:ilvl="0" w:tplc="186A0C5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C78EE2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D410F01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8D3821AA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C0F892E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CE8DEA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1D0320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1EAC14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8B5CAB8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29" w15:restartNumberingAfterBreak="0">
    <w:nsid w:val="23397698"/>
    <w:multiLevelType w:val="hybridMultilevel"/>
    <w:tmpl w:val="128242B4"/>
    <w:lvl w:ilvl="0" w:tplc="7C08E1A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BAA77C2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D0249A8A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3E14E6AC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FA8098A8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E9B6B14E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71A07B32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C6B0EFEC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FA16BFF4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130" w15:restartNumberingAfterBreak="0">
    <w:nsid w:val="233F5503"/>
    <w:multiLevelType w:val="hybridMultilevel"/>
    <w:tmpl w:val="13620550"/>
    <w:lvl w:ilvl="0" w:tplc="473AEEF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D94DD1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2E22188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D1EDCB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D5D0439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D70CDF6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EB1C3EB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908F84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51A9AEE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31" w15:restartNumberingAfterBreak="0">
    <w:nsid w:val="2360468A"/>
    <w:multiLevelType w:val="hybridMultilevel"/>
    <w:tmpl w:val="C0E216D8"/>
    <w:lvl w:ilvl="0" w:tplc="D7B27FA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01AFA4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184C14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BB0037A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A9F21F1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5A3896C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BD96B9D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B966CD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EC50578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32" w15:restartNumberingAfterBreak="0">
    <w:nsid w:val="236218EB"/>
    <w:multiLevelType w:val="hybridMultilevel"/>
    <w:tmpl w:val="34E81708"/>
    <w:lvl w:ilvl="0" w:tplc="0580618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3184552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C62C1DD8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43FA469E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B0F894B6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A2B22998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11CAB64E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79C298B4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D422BE94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133" w15:restartNumberingAfterBreak="0">
    <w:nsid w:val="23831933"/>
    <w:multiLevelType w:val="hybridMultilevel"/>
    <w:tmpl w:val="DE782200"/>
    <w:lvl w:ilvl="0" w:tplc="ACD0192E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57E4632">
      <w:start w:val="1"/>
      <w:numFmt w:val="bullet"/>
      <w:lvlText w:val="*"/>
      <w:lvlJc w:val="left"/>
      <w:pPr>
        <w:ind w:left="60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2" w:tplc="40CE71B8">
      <w:start w:val="1"/>
      <w:numFmt w:val="bullet"/>
      <w:lvlText w:val="–"/>
      <w:lvlJc w:val="left"/>
      <w:pPr>
        <w:ind w:left="84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3" w:tplc="134A83DA">
      <w:start w:val="1"/>
      <w:numFmt w:val="bullet"/>
      <w:lvlText w:val="•"/>
      <w:lvlJc w:val="left"/>
      <w:pPr>
        <w:ind w:left="1590" w:hanging="240"/>
      </w:pPr>
      <w:rPr>
        <w:rFonts w:hint="default"/>
      </w:rPr>
    </w:lvl>
    <w:lvl w:ilvl="4" w:tplc="B5BC96E6">
      <w:start w:val="1"/>
      <w:numFmt w:val="bullet"/>
      <w:lvlText w:val="•"/>
      <w:lvlJc w:val="left"/>
      <w:pPr>
        <w:ind w:left="2340" w:hanging="240"/>
      </w:pPr>
      <w:rPr>
        <w:rFonts w:hint="default"/>
      </w:rPr>
    </w:lvl>
    <w:lvl w:ilvl="5" w:tplc="7B3E5C54">
      <w:start w:val="1"/>
      <w:numFmt w:val="bullet"/>
      <w:lvlText w:val="•"/>
      <w:lvlJc w:val="left"/>
      <w:pPr>
        <w:ind w:left="3090" w:hanging="240"/>
      </w:pPr>
      <w:rPr>
        <w:rFonts w:hint="default"/>
      </w:rPr>
    </w:lvl>
    <w:lvl w:ilvl="6" w:tplc="7D1E4852">
      <w:start w:val="1"/>
      <w:numFmt w:val="bullet"/>
      <w:lvlText w:val="•"/>
      <w:lvlJc w:val="left"/>
      <w:pPr>
        <w:ind w:left="3840" w:hanging="240"/>
      </w:pPr>
      <w:rPr>
        <w:rFonts w:hint="default"/>
      </w:rPr>
    </w:lvl>
    <w:lvl w:ilvl="7" w:tplc="EBB07AFC">
      <w:start w:val="1"/>
      <w:numFmt w:val="bullet"/>
      <w:lvlText w:val="•"/>
      <w:lvlJc w:val="left"/>
      <w:pPr>
        <w:ind w:left="4590" w:hanging="240"/>
      </w:pPr>
      <w:rPr>
        <w:rFonts w:hint="default"/>
      </w:rPr>
    </w:lvl>
    <w:lvl w:ilvl="8" w:tplc="91A274B4">
      <w:start w:val="1"/>
      <w:numFmt w:val="bullet"/>
      <w:lvlText w:val="•"/>
      <w:lvlJc w:val="left"/>
      <w:pPr>
        <w:ind w:left="5340" w:hanging="240"/>
      </w:pPr>
      <w:rPr>
        <w:rFonts w:hint="default"/>
      </w:rPr>
    </w:lvl>
  </w:abstractNum>
  <w:abstractNum w:abstractNumId="134" w15:restartNumberingAfterBreak="0">
    <w:nsid w:val="249B10B0"/>
    <w:multiLevelType w:val="hybridMultilevel"/>
    <w:tmpl w:val="E0385082"/>
    <w:lvl w:ilvl="0" w:tplc="F498F93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852BE7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03491D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0618199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C60C4EB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5FFE04A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0EF659C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DC04455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5A40AB0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35" w15:restartNumberingAfterBreak="0">
    <w:nsid w:val="24C12D29"/>
    <w:multiLevelType w:val="hybridMultilevel"/>
    <w:tmpl w:val="90941950"/>
    <w:lvl w:ilvl="0" w:tplc="664618B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0FC182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094AB32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7EDAF5E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D576CC4A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D806E6E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F930716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1586322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A046209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36" w15:restartNumberingAfterBreak="0">
    <w:nsid w:val="24DF302D"/>
    <w:multiLevelType w:val="hybridMultilevel"/>
    <w:tmpl w:val="D6FE5852"/>
    <w:lvl w:ilvl="0" w:tplc="9F1CA12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232998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6644D02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069AAD0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37C4B80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E140DC9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AF9EB85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F1109424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AF8032B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37" w15:restartNumberingAfterBreak="0">
    <w:nsid w:val="24E06EB4"/>
    <w:multiLevelType w:val="hybridMultilevel"/>
    <w:tmpl w:val="80EC6F32"/>
    <w:lvl w:ilvl="0" w:tplc="423C7A6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41C8F3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356614D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1C7E941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AFF83B1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EF428C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C56AF704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FFDE959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5790B68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38" w15:restartNumberingAfterBreak="0">
    <w:nsid w:val="254163A2"/>
    <w:multiLevelType w:val="hybridMultilevel"/>
    <w:tmpl w:val="17E27AAE"/>
    <w:lvl w:ilvl="0" w:tplc="04C8DC88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D054A19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5238ACD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62548BB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302215C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BAC7C1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495A6AD0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39D04A7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C1FEB91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39" w15:restartNumberingAfterBreak="0">
    <w:nsid w:val="254E5F64"/>
    <w:multiLevelType w:val="hybridMultilevel"/>
    <w:tmpl w:val="9AD69D60"/>
    <w:lvl w:ilvl="0" w:tplc="035412F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08CDA0C">
      <w:start w:val="1"/>
      <w:numFmt w:val="bullet"/>
      <w:lvlText w:val="•"/>
      <w:lvlJc w:val="left"/>
      <w:pPr>
        <w:ind w:left="870" w:hanging="340"/>
      </w:pPr>
      <w:rPr>
        <w:rFonts w:hint="default"/>
      </w:rPr>
    </w:lvl>
    <w:lvl w:ilvl="2" w:tplc="ADAC14EA">
      <w:start w:val="1"/>
      <w:numFmt w:val="bullet"/>
      <w:lvlText w:val="•"/>
      <w:lvlJc w:val="left"/>
      <w:pPr>
        <w:ind w:left="1180" w:hanging="340"/>
      </w:pPr>
      <w:rPr>
        <w:rFonts w:hint="default"/>
      </w:rPr>
    </w:lvl>
    <w:lvl w:ilvl="3" w:tplc="CDF001B2">
      <w:start w:val="1"/>
      <w:numFmt w:val="bullet"/>
      <w:lvlText w:val="•"/>
      <w:lvlJc w:val="left"/>
      <w:pPr>
        <w:ind w:left="1490" w:hanging="340"/>
      </w:pPr>
      <w:rPr>
        <w:rFonts w:hint="default"/>
      </w:rPr>
    </w:lvl>
    <w:lvl w:ilvl="4" w:tplc="411EAD12">
      <w:start w:val="1"/>
      <w:numFmt w:val="bullet"/>
      <w:lvlText w:val="•"/>
      <w:lvlJc w:val="left"/>
      <w:pPr>
        <w:ind w:left="1800" w:hanging="340"/>
      </w:pPr>
      <w:rPr>
        <w:rFonts w:hint="default"/>
      </w:rPr>
    </w:lvl>
    <w:lvl w:ilvl="5" w:tplc="28967EC0">
      <w:start w:val="1"/>
      <w:numFmt w:val="bullet"/>
      <w:lvlText w:val="•"/>
      <w:lvlJc w:val="left"/>
      <w:pPr>
        <w:ind w:left="2110" w:hanging="340"/>
      </w:pPr>
      <w:rPr>
        <w:rFonts w:hint="default"/>
      </w:rPr>
    </w:lvl>
    <w:lvl w:ilvl="6" w:tplc="110077C4">
      <w:start w:val="1"/>
      <w:numFmt w:val="bullet"/>
      <w:lvlText w:val="•"/>
      <w:lvlJc w:val="left"/>
      <w:pPr>
        <w:ind w:left="2420" w:hanging="340"/>
      </w:pPr>
      <w:rPr>
        <w:rFonts w:hint="default"/>
      </w:rPr>
    </w:lvl>
    <w:lvl w:ilvl="7" w:tplc="23E0D2E0">
      <w:start w:val="1"/>
      <w:numFmt w:val="bullet"/>
      <w:lvlText w:val="•"/>
      <w:lvlJc w:val="left"/>
      <w:pPr>
        <w:ind w:left="2730" w:hanging="340"/>
      </w:pPr>
      <w:rPr>
        <w:rFonts w:hint="default"/>
      </w:rPr>
    </w:lvl>
    <w:lvl w:ilvl="8" w:tplc="83F4CFAC">
      <w:start w:val="1"/>
      <w:numFmt w:val="bullet"/>
      <w:lvlText w:val="•"/>
      <w:lvlJc w:val="left"/>
      <w:pPr>
        <w:ind w:left="3040" w:hanging="340"/>
      </w:pPr>
      <w:rPr>
        <w:rFonts w:hint="default"/>
      </w:rPr>
    </w:lvl>
  </w:abstractNum>
  <w:abstractNum w:abstractNumId="140" w15:restartNumberingAfterBreak="0">
    <w:nsid w:val="25712B90"/>
    <w:multiLevelType w:val="hybridMultilevel"/>
    <w:tmpl w:val="E24E67FA"/>
    <w:lvl w:ilvl="0" w:tplc="738C2C98">
      <w:start w:val="4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91CB51C">
      <w:start w:val="1"/>
      <w:numFmt w:val="bullet"/>
      <w:lvlText w:val="•"/>
      <w:lvlJc w:val="left"/>
      <w:pPr>
        <w:ind w:left="791" w:hanging="340"/>
      </w:pPr>
      <w:rPr>
        <w:rFonts w:hint="default"/>
      </w:rPr>
    </w:lvl>
    <w:lvl w:ilvl="2" w:tplc="855469D8">
      <w:start w:val="1"/>
      <w:numFmt w:val="bullet"/>
      <w:lvlText w:val="•"/>
      <w:lvlJc w:val="left"/>
      <w:pPr>
        <w:ind w:left="1023" w:hanging="340"/>
      </w:pPr>
      <w:rPr>
        <w:rFonts w:hint="default"/>
      </w:rPr>
    </w:lvl>
    <w:lvl w:ilvl="3" w:tplc="191A47C0">
      <w:start w:val="1"/>
      <w:numFmt w:val="bullet"/>
      <w:lvlText w:val="•"/>
      <w:lvlJc w:val="left"/>
      <w:pPr>
        <w:ind w:left="1255" w:hanging="340"/>
      </w:pPr>
      <w:rPr>
        <w:rFonts w:hint="default"/>
      </w:rPr>
    </w:lvl>
    <w:lvl w:ilvl="4" w:tplc="1CC888B0">
      <w:start w:val="1"/>
      <w:numFmt w:val="bullet"/>
      <w:lvlText w:val="•"/>
      <w:lvlJc w:val="left"/>
      <w:pPr>
        <w:ind w:left="1487" w:hanging="340"/>
      </w:pPr>
      <w:rPr>
        <w:rFonts w:hint="default"/>
      </w:rPr>
    </w:lvl>
    <w:lvl w:ilvl="5" w:tplc="2C9EF78C">
      <w:start w:val="1"/>
      <w:numFmt w:val="bullet"/>
      <w:lvlText w:val="•"/>
      <w:lvlJc w:val="left"/>
      <w:pPr>
        <w:ind w:left="1719" w:hanging="340"/>
      </w:pPr>
      <w:rPr>
        <w:rFonts w:hint="default"/>
      </w:rPr>
    </w:lvl>
    <w:lvl w:ilvl="6" w:tplc="6D70CE60">
      <w:start w:val="1"/>
      <w:numFmt w:val="bullet"/>
      <w:lvlText w:val="•"/>
      <w:lvlJc w:val="left"/>
      <w:pPr>
        <w:ind w:left="1951" w:hanging="340"/>
      </w:pPr>
      <w:rPr>
        <w:rFonts w:hint="default"/>
      </w:rPr>
    </w:lvl>
    <w:lvl w:ilvl="7" w:tplc="CC2AFC44">
      <w:start w:val="1"/>
      <w:numFmt w:val="bullet"/>
      <w:lvlText w:val="•"/>
      <w:lvlJc w:val="left"/>
      <w:pPr>
        <w:ind w:left="2183" w:hanging="340"/>
      </w:pPr>
      <w:rPr>
        <w:rFonts w:hint="default"/>
      </w:rPr>
    </w:lvl>
    <w:lvl w:ilvl="8" w:tplc="73BC8EC4">
      <w:start w:val="1"/>
      <w:numFmt w:val="bullet"/>
      <w:lvlText w:val="•"/>
      <w:lvlJc w:val="left"/>
      <w:pPr>
        <w:ind w:left="2415" w:hanging="340"/>
      </w:pPr>
      <w:rPr>
        <w:rFonts w:hint="default"/>
      </w:rPr>
    </w:lvl>
  </w:abstractNum>
  <w:abstractNum w:abstractNumId="141" w15:restartNumberingAfterBreak="0">
    <w:nsid w:val="25BD7176"/>
    <w:multiLevelType w:val="hybridMultilevel"/>
    <w:tmpl w:val="14E2A63C"/>
    <w:lvl w:ilvl="0" w:tplc="D6A644C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18A330C">
      <w:start w:val="1"/>
      <w:numFmt w:val="bullet"/>
      <w:lvlText w:val="•"/>
      <w:lvlJc w:val="left"/>
      <w:pPr>
        <w:ind w:left="814" w:hanging="340"/>
      </w:pPr>
      <w:rPr>
        <w:rFonts w:hint="default"/>
      </w:rPr>
    </w:lvl>
    <w:lvl w:ilvl="2" w:tplc="A3AA5518">
      <w:start w:val="1"/>
      <w:numFmt w:val="bullet"/>
      <w:lvlText w:val="•"/>
      <w:lvlJc w:val="left"/>
      <w:pPr>
        <w:ind w:left="1069" w:hanging="340"/>
      </w:pPr>
      <w:rPr>
        <w:rFonts w:hint="default"/>
      </w:rPr>
    </w:lvl>
    <w:lvl w:ilvl="3" w:tplc="07A4789C">
      <w:start w:val="1"/>
      <w:numFmt w:val="bullet"/>
      <w:lvlText w:val="•"/>
      <w:lvlJc w:val="left"/>
      <w:pPr>
        <w:ind w:left="1324" w:hanging="340"/>
      </w:pPr>
      <w:rPr>
        <w:rFonts w:hint="default"/>
      </w:rPr>
    </w:lvl>
    <w:lvl w:ilvl="4" w:tplc="5FF6E564">
      <w:start w:val="1"/>
      <w:numFmt w:val="bullet"/>
      <w:lvlText w:val="•"/>
      <w:lvlJc w:val="left"/>
      <w:pPr>
        <w:ind w:left="1579" w:hanging="340"/>
      </w:pPr>
      <w:rPr>
        <w:rFonts w:hint="default"/>
      </w:rPr>
    </w:lvl>
    <w:lvl w:ilvl="5" w:tplc="D444C676">
      <w:start w:val="1"/>
      <w:numFmt w:val="bullet"/>
      <w:lvlText w:val="•"/>
      <w:lvlJc w:val="left"/>
      <w:pPr>
        <w:ind w:left="1834" w:hanging="340"/>
      </w:pPr>
      <w:rPr>
        <w:rFonts w:hint="default"/>
      </w:rPr>
    </w:lvl>
    <w:lvl w:ilvl="6" w:tplc="32EE4A02">
      <w:start w:val="1"/>
      <w:numFmt w:val="bullet"/>
      <w:lvlText w:val="•"/>
      <w:lvlJc w:val="left"/>
      <w:pPr>
        <w:ind w:left="2089" w:hanging="340"/>
      </w:pPr>
      <w:rPr>
        <w:rFonts w:hint="default"/>
      </w:rPr>
    </w:lvl>
    <w:lvl w:ilvl="7" w:tplc="BDD2BB56">
      <w:start w:val="1"/>
      <w:numFmt w:val="bullet"/>
      <w:lvlText w:val="•"/>
      <w:lvlJc w:val="left"/>
      <w:pPr>
        <w:ind w:left="2344" w:hanging="340"/>
      </w:pPr>
      <w:rPr>
        <w:rFonts w:hint="default"/>
      </w:rPr>
    </w:lvl>
    <w:lvl w:ilvl="8" w:tplc="88FA7980">
      <w:start w:val="1"/>
      <w:numFmt w:val="bullet"/>
      <w:lvlText w:val="•"/>
      <w:lvlJc w:val="left"/>
      <w:pPr>
        <w:ind w:left="2599" w:hanging="340"/>
      </w:pPr>
      <w:rPr>
        <w:rFonts w:hint="default"/>
      </w:rPr>
    </w:lvl>
  </w:abstractNum>
  <w:abstractNum w:abstractNumId="142" w15:restartNumberingAfterBreak="0">
    <w:nsid w:val="25F85CAB"/>
    <w:multiLevelType w:val="hybridMultilevel"/>
    <w:tmpl w:val="9BCA28D4"/>
    <w:lvl w:ilvl="0" w:tplc="CBE83E2C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C8A1D26">
      <w:start w:val="1"/>
      <w:numFmt w:val="bullet"/>
      <w:lvlText w:val="•"/>
      <w:lvlJc w:val="left"/>
      <w:pPr>
        <w:ind w:left="842" w:hanging="340"/>
      </w:pPr>
      <w:rPr>
        <w:rFonts w:hint="default"/>
      </w:rPr>
    </w:lvl>
    <w:lvl w:ilvl="2" w:tplc="7C508AA8">
      <w:start w:val="1"/>
      <w:numFmt w:val="bullet"/>
      <w:lvlText w:val="•"/>
      <w:lvlJc w:val="left"/>
      <w:pPr>
        <w:ind w:left="1124" w:hanging="340"/>
      </w:pPr>
      <w:rPr>
        <w:rFonts w:hint="default"/>
      </w:rPr>
    </w:lvl>
    <w:lvl w:ilvl="3" w:tplc="F53CC870">
      <w:start w:val="1"/>
      <w:numFmt w:val="bullet"/>
      <w:lvlText w:val="•"/>
      <w:lvlJc w:val="left"/>
      <w:pPr>
        <w:ind w:left="1406" w:hanging="340"/>
      </w:pPr>
      <w:rPr>
        <w:rFonts w:hint="default"/>
      </w:rPr>
    </w:lvl>
    <w:lvl w:ilvl="4" w:tplc="05B0AE7E">
      <w:start w:val="1"/>
      <w:numFmt w:val="bullet"/>
      <w:lvlText w:val="•"/>
      <w:lvlJc w:val="left"/>
      <w:pPr>
        <w:ind w:left="1688" w:hanging="340"/>
      </w:pPr>
      <w:rPr>
        <w:rFonts w:hint="default"/>
      </w:rPr>
    </w:lvl>
    <w:lvl w:ilvl="5" w:tplc="B4B2914E">
      <w:start w:val="1"/>
      <w:numFmt w:val="bullet"/>
      <w:lvlText w:val="•"/>
      <w:lvlJc w:val="left"/>
      <w:pPr>
        <w:ind w:left="1970" w:hanging="340"/>
      </w:pPr>
      <w:rPr>
        <w:rFonts w:hint="default"/>
      </w:rPr>
    </w:lvl>
    <w:lvl w:ilvl="6" w:tplc="DC6EFDEA">
      <w:start w:val="1"/>
      <w:numFmt w:val="bullet"/>
      <w:lvlText w:val="•"/>
      <w:lvlJc w:val="left"/>
      <w:pPr>
        <w:ind w:left="2252" w:hanging="340"/>
      </w:pPr>
      <w:rPr>
        <w:rFonts w:hint="default"/>
      </w:rPr>
    </w:lvl>
    <w:lvl w:ilvl="7" w:tplc="850EFD72">
      <w:start w:val="1"/>
      <w:numFmt w:val="bullet"/>
      <w:lvlText w:val="•"/>
      <w:lvlJc w:val="left"/>
      <w:pPr>
        <w:ind w:left="2534" w:hanging="340"/>
      </w:pPr>
      <w:rPr>
        <w:rFonts w:hint="default"/>
      </w:rPr>
    </w:lvl>
    <w:lvl w:ilvl="8" w:tplc="829E88E2">
      <w:start w:val="1"/>
      <w:numFmt w:val="bullet"/>
      <w:lvlText w:val="•"/>
      <w:lvlJc w:val="left"/>
      <w:pPr>
        <w:ind w:left="2816" w:hanging="340"/>
      </w:pPr>
      <w:rPr>
        <w:rFonts w:hint="default"/>
      </w:rPr>
    </w:lvl>
  </w:abstractNum>
  <w:abstractNum w:abstractNumId="143" w15:restartNumberingAfterBreak="0">
    <w:nsid w:val="26CC198A"/>
    <w:multiLevelType w:val="hybridMultilevel"/>
    <w:tmpl w:val="0F627014"/>
    <w:lvl w:ilvl="0" w:tplc="5198871A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69C9242">
      <w:start w:val="1"/>
      <w:numFmt w:val="bullet"/>
      <w:lvlText w:val="•"/>
      <w:lvlJc w:val="left"/>
      <w:pPr>
        <w:ind w:left="472" w:hanging="340"/>
      </w:pPr>
      <w:rPr>
        <w:rFonts w:hint="default"/>
      </w:rPr>
    </w:lvl>
    <w:lvl w:ilvl="2" w:tplc="86608892">
      <w:start w:val="1"/>
      <w:numFmt w:val="bullet"/>
      <w:lvlText w:val="•"/>
      <w:lvlJc w:val="left"/>
      <w:pPr>
        <w:ind w:left="824" w:hanging="340"/>
      </w:pPr>
      <w:rPr>
        <w:rFonts w:hint="default"/>
      </w:rPr>
    </w:lvl>
    <w:lvl w:ilvl="3" w:tplc="B216A98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4" w:tplc="157CACFA">
      <w:start w:val="1"/>
      <w:numFmt w:val="bullet"/>
      <w:lvlText w:val="•"/>
      <w:lvlJc w:val="left"/>
      <w:pPr>
        <w:ind w:left="1528" w:hanging="340"/>
      </w:pPr>
      <w:rPr>
        <w:rFonts w:hint="default"/>
      </w:rPr>
    </w:lvl>
    <w:lvl w:ilvl="5" w:tplc="A74CBE5C">
      <w:start w:val="1"/>
      <w:numFmt w:val="bullet"/>
      <w:lvlText w:val="•"/>
      <w:lvlJc w:val="left"/>
      <w:pPr>
        <w:ind w:left="1880" w:hanging="340"/>
      </w:pPr>
      <w:rPr>
        <w:rFonts w:hint="default"/>
      </w:rPr>
    </w:lvl>
    <w:lvl w:ilvl="6" w:tplc="72EC2852">
      <w:start w:val="1"/>
      <w:numFmt w:val="bullet"/>
      <w:lvlText w:val="•"/>
      <w:lvlJc w:val="left"/>
      <w:pPr>
        <w:ind w:left="2232" w:hanging="340"/>
      </w:pPr>
      <w:rPr>
        <w:rFonts w:hint="default"/>
      </w:rPr>
    </w:lvl>
    <w:lvl w:ilvl="7" w:tplc="31AE3008">
      <w:start w:val="1"/>
      <w:numFmt w:val="bullet"/>
      <w:lvlText w:val="•"/>
      <w:lvlJc w:val="left"/>
      <w:pPr>
        <w:ind w:left="2584" w:hanging="340"/>
      </w:pPr>
      <w:rPr>
        <w:rFonts w:hint="default"/>
      </w:rPr>
    </w:lvl>
    <w:lvl w:ilvl="8" w:tplc="FA66B1D2">
      <w:start w:val="1"/>
      <w:numFmt w:val="bullet"/>
      <w:lvlText w:val="•"/>
      <w:lvlJc w:val="left"/>
      <w:pPr>
        <w:ind w:left="2936" w:hanging="340"/>
      </w:pPr>
      <w:rPr>
        <w:rFonts w:hint="default"/>
      </w:rPr>
    </w:lvl>
  </w:abstractNum>
  <w:abstractNum w:abstractNumId="144" w15:restartNumberingAfterBreak="0">
    <w:nsid w:val="26F24351"/>
    <w:multiLevelType w:val="hybridMultilevel"/>
    <w:tmpl w:val="7FEE7158"/>
    <w:lvl w:ilvl="0" w:tplc="98D468F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E40C142">
      <w:start w:val="1"/>
      <w:numFmt w:val="bullet"/>
      <w:lvlText w:val="•"/>
      <w:lvlJc w:val="left"/>
      <w:pPr>
        <w:ind w:left="814" w:hanging="340"/>
      </w:pPr>
      <w:rPr>
        <w:rFonts w:hint="default"/>
      </w:rPr>
    </w:lvl>
    <w:lvl w:ilvl="2" w:tplc="B65EBDAC">
      <w:start w:val="1"/>
      <w:numFmt w:val="bullet"/>
      <w:lvlText w:val="•"/>
      <w:lvlJc w:val="left"/>
      <w:pPr>
        <w:ind w:left="1069" w:hanging="340"/>
      </w:pPr>
      <w:rPr>
        <w:rFonts w:hint="default"/>
      </w:rPr>
    </w:lvl>
    <w:lvl w:ilvl="3" w:tplc="0CBABD96">
      <w:start w:val="1"/>
      <w:numFmt w:val="bullet"/>
      <w:lvlText w:val="•"/>
      <w:lvlJc w:val="left"/>
      <w:pPr>
        <w:ind w:left="1324" w:hanging="340"/>
      </w:pPr>
      <w:rPr>
        <w:rFonts w:hint="default"/>
      </w:rPr>
    </w:lvl>
    <w:lvl w:ilvl="4" w:tplc="BE765BEA">
      <w:start w:val="1"/>
      <w:numFmt w:val="bullet"/>
      <w:lvlText w:val="•"/>
      <w:lvlJc w:val="left"/>
      <w:pPr>
        <w:ind w:left="1579" w:hanging="340"/>
      </w:pPr>
      <w:rPr>
        <w:rFonts w:hint="default"/>
      </w:rPr>
    </w:lvl>
    <w:lvl w:ilvl="5" w:tplc="7C322CF4">
      <w:start w:val="1"/>
      <w:numFmt w:val="bullet"/>
      <w:lvlText w:val="•"/>
      <w:lvlJc w:val="left"/>
      <w:pPr>
        <w:ind w:left="1834" w:hanging="340"/>
      </w:pPr>
      <w:rPr>
        <w:rFonts w:hint="default"/>
      </w:rPr>
    </w:lvl>
    <w:lvl w:ilvl="6" w:tplc="E48C4C58">
      <w:start w:val="1"/>
      <w:numFmt w:val="bullet"/>
      <w:lvlText w:val="•"/>
      <w:lvlJc w:val="left"/>
      <w:pPr>
        <w:ind w:left="2089" w:hanging="340"/>
      </w:pPr>
      <w:rPr>
        <w:rFonts w:hint="default"/>
      </w:rPr>
    </w:lvl>
    <w:lvl w:ilvl="7" w:tplc="4538D640">
      <w:start w:val="1"/>
      <w:numFmt w:val="bullet"/>
      <w:lvlText w:val="•"/>
      <w:lvlJc w:val="left"/>
      <w:pPr>
        <w:ind w:left="2344" w:hanging="340"/>
      </w:pPr>
      <w:rPr>
        <w:rFonts w:hint="default"/>
      </w:rPr>
    </w:lvl>
    <w:lvl w:ilvl="8" w:tplc="0F50CFA8">
      <w:start w:val="1"/>
      <w:numFmt w:val="bullet"/>
      <w:lvlText w:val="•"/>
      <w:lvlJc w:val="left"/>
      <w:pPr>
        <w:ind w:left="2599" w:hanging="340"/>
      </w:pPr>
      <w:rPr>
        <w:rFonts w:hint="default"/>
      </w:rPr>
    </w:lvl>
  </w:abstractNum>
  <w:abstractNum w:abstractNumId="145" w15:restartNumberingAfterBreak="0">
    <w:nsid w:val="276E731E"/>
    <w:multiLevelType w:val="hybridMultilevel"/>
    <w:tmpl w:val="21D2F5A2"/>
    <w:lvl w:ilvl="0" w:tplc="07DE490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2E6D7D4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74DEC91C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C68A591C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E230F0B6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2B7EF70E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7BB2DF14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AC7464EC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501824EE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146" w15:restartNumberingAfterBreak="0">
    <w:nsid w:val="27860811"/>
    <w:multiLevelType w:val="hybridMultilevel"/>
    <w:tmpl w:val="3FCCE1C2"/>
    <w:lvl w:ilvl="0" w:tplc="629C86C0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BE09C3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FB8D79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359C1FA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F22C1A2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D2CEA1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9866C9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61E1F0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DBE02D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47" w15:restartNumberingAfterBreak="0">
    <w:nsid w:val="27AD594F"/>
    <w:multiLevelType w:val="hybridMultilevel"/>
    <w:tmpl w:val="D71259A0"/>
    <w:lvl w:ilvl="0" w:tplc="D074877E">
      <w:start w:val="32"/>
      <w:numFmt w:val="decimal"/>
      <w:lvlText w:val="%1"/>
      <w:lvlJc w:val="left"/>
      <w:pPr>
        <w:ind w:left="560" w:hanging="42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B4C698E">
      <w:start w:val="1"/>
      <w:numFmt w:val="bullet"/>
      <w:lvlText w:val="•"/>
      <w:lvlJc w:val="left"/>
      <w:pPr>
        <w:ind w:left="1206" w:hanging="420"/>
      </w:pPr>
      <w:rPr>
        <w:rFonts w:hint="default"/>
      </w:rPr>
    </w:lvl>
    <w:lvl w:ilvl="2" w:tplc="0D62C426">
      <w:start w:val="1"/>
      <w:numFmt w:val="bullet"/>
      <w:lvlText w:val="•"/>
      <w:lvlJc w:val="left"/>
      <w:pPr>
        <w:ind w:left="1852" w:hanging="420"/>
      </w:pPr>
      <w:rPr>
        <w:rFonts w:hint="default"/>
      </w:rPr>
    </w:lvl>
    <w:lvl w:ilvl="3" w:tplc="5D4CB4E4">
      <w:start w:val="1"/>
      <w:numFmt w:val="bullet"/>
      <w:lvlText w:val="•"/>
      <w:lvlJc w:val="left"/>
      <w:pPr>
        <w:ind w:left="2498" w:hanging="420"/>
      </w:pPr>
      <w:rPr>
        <w:rFonts w:hint="default"/>
      </w:rPr>
    </w:lvl>
    <w:lvl w:ilvl="4" w:tplc="0C882406">
      <w:start w:val="1"/>
      <w:numFmt w:val="bullet"/>
      <w:lvlText w:val="•"/>
      <w:lvlJc w:val="left"/>
      <w:pPr>
        <w:ind w:left="3144" w:hanging="420"/>
      </w:pPr>
      <w:rPr>
        <w:rFonts w:hint="default"/>
      </w:rPr>
    </w:lvl>
    <w:lvl w:ilvl="5" w:tplc="45541D8E">
      <w:start w:val="1"/>
      <w:numFmt w:val="bullet"/>
      <w:lvlText w:val="•"/>
      <w:lvlJc w:val="left"/>
      <w:pPr>
        <w:ind w:left="3790" w:hanging="420"/>
      </w:pPr>
      <w:rPr>
        <w:rFonts w:hint="default"/>
      </w:rPr>
    </w:lvl>
    <w:lvl w:ilvl="6" w:tplc="34309202">
      <w:start w:val="1"/>
      <w:numFmt w:val="bullet"/>
      <w:lvlText w:val="•"/>
      <w:lvlJc w:val="left"/>
      <w:pPr>
        <w:ind w:left="4436" w:hanging="420"/>
      </w:pPr>
      <w:rPr>
        <w:rFonts w:hint="default"/>
      </w:rPr>
    </w:lvl>
    <w:lvl w:ilvl="7" w:tplc="CC904C2A">
      <w:start w:val="1"/>
      <w:numFmt w:val="bullet"/>
      <w:lvlText w:val="•"/>
      <w:lvlJc w:val="left"/>
      <w:pPr>
        <w:ind w:left="5082" w:hanging="420"/>
      </w:pPr>
      <w:rPr>
        <w:rFonts w:hint="default"/>
      </w:rPr>
    </w:lvl>
    <w:lvl w:ilvl="8" w:tplc="3C5C12AC">
      <w:start w:val="1"/>
      <w:numFmt w:val="bullet"/>
      <w:lvlText w:val="•"/>
      <w:lvlJc w:val="left"/>
      <w:pPr>
        <w:ind w:left="5728" w:hanging="420"/>
      </w:pPr>
      <w:rPr>
        <w:rFonts w:hint="default"/>
      </w:rPr>
    </w:lvl>
  </w:abstractNum>
  <w:abstractNum w:abstractNumId="148" w15:restartNumberingAfterBreak="0">
    <w:nsid w:val="285340F6"/>
    <w:multiLevelType w:val="hybridMultilevel"/>
    <w:tmpl w:val="CA2A46A4"/>
    <w:lvl w:ilvl="0" w:tplc="8266F16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6489DD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E58791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2242937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74765EE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4EC3EA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F3103C1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46E8B63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D46A91AE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49" w15:restartNumberingAfterBreak="0">
    <w:nsid w:val="28771034"/>
    <w:multiLevelType w:val="hybridMultilevel"/>
    <w:tmpl w:val="B344D82E"/>
    <w:lvl w:ilvl="0" w:tplc="F696757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196ACE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8AAA160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D20CD62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C4DE164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1764AC0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7A383C5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244CE0F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A84AEB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50" w15:restartNumberingAfterBreak="0">
    <w:nsid w:val="289044A7"/>
    <w:multiLevelType w:val="hybridMultilevel"/>
    <w:tmpl w:val="FB7EAE80"/>
    <w:lvl w:ilvl="0" w:tplc="0E44A5D0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B8AAE370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F8CC73C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21A8BC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968BFF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CB7E212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3FB097A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3328D2A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563212F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51" w15:restartNumberingAfterBreak="0">
    <w:nsid w:val="28AA2B19"/>
    <w:multiLevelType w:val="hybridMultilevel"/>
    <w:tmpl w:val="1798AB56"/>
    <w:lvl w:ilvl="0" w:tplc="B060E7D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8E8E51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91BC540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9BE8ADD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9D30CDF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FB4C48A6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5C580EB4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6AAE277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805CBFA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52" w15:restartNumberingAfterBreak="0">
    <w:nsid w:val="295C70BB"/>
    <w:multiLevelType w:val="hybridMultilevel"/>
    <w:tmpl w:val="FC8888F8"/>
    <w:lvl w:ilvl="0" w:tplc="25A8FB36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FB6C2A9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6222489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5EE4B48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0CF6A5F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D876A22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28482E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D9B21844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4F3892D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53" w15:restartNumberingAfterBreak="0">
    <w:nsid w:val="29945A20"/>
    <w:multiLevelType w:val="hybridMultilevel"/>
    <w:tmpl w:val="77AEB950"/>
    <w:lvl w:ilvl="0" w:tplc="A2844CE2">
      <w:start w:val="1"/>
      <w:numFmt w:val="decimal"/>
      <w:lvlText w:val="%1"/>
      <w:lvlJc w:val="left"/>
      <w:pPr>
        <w:ind w:left="60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EE2C834">
      <w:start w:val="1"/>
      <w:numFmt w:val="bullet"/>
      <w:lvlText w:val="•"/>
      <w:lvlJc w:val="left"/>
      <w:pPr>
        <w:ind w:left="871" w:hanging="340"/>
      </w:pPr>
      <w:rPr>
        <w:rFonts w:hint="default"/>
      </w:rPr>
    </w:lvl>
    <w:lvl w:ilvl="2" w:tplc="ED3A4830">
      <w:start w:val="1"/>
      <w:numFmt w:val="bullet"/>
      <w:lvlText w:val="•"/>
      <w:lvlJc w:val="left"/>
      <w:pPr>
        <w:ind w:left="1143" w:hanging="340"/>
      </w:pPr>
      <w:rPr>
        <w:rFonts w:hint="default"/>
      </w:rPr>
    </w:lvl>
    <w:lvl w:ilvl="3" w:tplc="E7BC9C60">
      <w:start w:val="1"/>
      <w:numFmt w:val="bullet"/>
      <w:lvlText w:val="•"/>
      <w:lvlJc w:val="left"/>
      <w:pPr>
        <w:ind w:left="1414" w:hanging="340"/>
      </w:pPr>
      <w:rPr>
        <w:rFonts w:hint="default"/>
      </w:rPr>
    </w:lvl>
    <w:lvl w:ilvl="4" w:tplc="BDCE0590">
      <w:start w:val="1"/>
      <w:numFmt w:val="bullet"/>
      <w:lvlText w:val="•"/>
      <w:lvlJc w:val="left"/>
      <w:pPr>
        <w:ind w:left="1686" w:hanging="340"/>
      </w:pPr>
      <w:rPr>
        <w:rFonts w:hint="default"/>
      </w:rPr>
    </w:lvl>
    <w:lvl w:ilvl="5" w:tplc="D590787C">
      <w:start w:val="1"/>
      <w:numFmt w:val="bullet"/>
      <w:lvlText w:val="•"/>
      <w:lvlJc w:val="left"/>
      <w:pPr>
        <w:ind w:left="1957" w:hanging="340"/>
      </w:pPr>
      <w:rPr>
        <w:rFonts w:hint="default"/>
      </w:rPr>
    </w:lvl>
    <w:lvl w:ilvl="6" w:tplc="B36252AE">
      <w:start w:val="1"/>
      <w:numFmt w:val="bullet"/>
      <w:lvlText w:val="•"/>
      <w:lvlJc w:val="left"/>
      <w:pPr>
        <w:ind w:left="2229" w:hanging="340"/>
      </w:pPr>
      <w:rPr>
        <w:rFonts w:hint="default"/>
      </w:rPr>
    </w:lvl>
    <w:lvl w:ilvl="7" w:tplc="2DEE4A9C">
      <w:start w:val="1"/>
      <w:numFmt w:val="bullet"/>
      <w:lvlText w:val="•"/>
      <w:lvlJc w:val="left"/>
      <w:pPr>
        <w:ind w:left="2500" w:hanging="340"/>
      </w:pPr>
      <w:rPr>
        <w:rFonts w:hint="default"/>
      </w:rPr>
    </w:lvl>
    <w:lvl w:ilvl="8" w:tplc="A026531C">
      <w:start w:val="1"/>
      <w:numFmt w:val="bullet"/>
      <w:lvlText w:val="•"/>
      <w:lvlJc w:val="left"/>
      <w:pPr>
        <w:ind w:left="2772" w:hanging="340"/>
      </w:pPr>
      <w:rPr>
        <w:rFonts w:hint="default"/>
      </w:rPr>
    </w:lvl>
  </w:abstractNum>
  <w:abstractNum w:abstractNumId="154" w15:restartNumberingAfterBreak="0">
    <w:nsid w:val="29A42DC8"/>
    <w:multiLevelType w:val="hybridMultilevel"/>
    <w:tmpl w:val="0F56BB3A"/>
    <w:lvl w:ilvl="0" w:tplc="2B98C22A">
      <w:start w:val="1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3CDAE08E">
      <w:start w:val="1"/>
      <w:numFmt w:val="upperLetter"/>
      <w:lvlText w:val="%2."/>
      <w:lvlJc w:val="left"/>
      <w:pPr>
        <w:ind w:left="600" w:hanging="240"/>
        <w:jc w:val="left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2" w:tplc="42A41708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14B4A5A0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5EF08DCA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2A3A5FBC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0E726848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EB40A824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00C84A82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155" w15:restartNumberingAfterBreak="0">
    <w:nsid w:val="2A111796"/>
    <w:multiLevelType w:val="hybridMultilevel"/>
    <w:tmpl w:val="FE4EB9D4"/>
    <w:lvl w:ilvl="0" w:tplc="7026D9D6">
      <w:start w:val="3"/>
      <w:numFmt w:val="decimal"/>
      <w:lvlText w:val="%1"/>
      <w:lvlJc w:val="left"/>
      <w:pPr>
        <w:ind w:left="600" w:hanging="48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2EC411C">
      <w:start w:val="1"/>
      <w:numFmt w:val="bullet"/>
      <w:lvlText w:val="•"/>
      <w:lvlJc w:val="left"/>
      <w:pPr>
        <w:ind w:left="1242" w:hanging="480"/>
      </w:pPr>
      <w:rPr>
        <w:rFonts w:hint="default"/>
      </w:rPr>
    </w:lvl>
    <w:lvl w:ilvl="2" w:tplc="58621338">
      <w:start w:val="1"/>
      <w:numFmt w:val="bullet"/>
      <w:lvlText w:val="•"/>
      <w:lvlJc w:val="left"/>
      <w:pPr>
        <w:ind w:left="1884" w:hanging="480"/>
      </w:pPr>
      <w:rPr>
        <w:rFonts w:hint="default"/>
      </w:rPr>
    </w:lvl>
    <w:lvl w:ilvl="3" w:tplc="9FCE2D3E">
      <w:start w:val="1"/>
      <w:numFmt w:val="bullet"/>
      <w:lvlText w:val="•"/>
      <w:lvlJc w:val="left"/>
      <w:pPr>
        <w:ind w:left="2526" w:hanging="480"/>
      </w:pPr>
      <w:rPr>
        <w:rFonts w:hint="default"/>
      </w:rPr>
    </w:lvl>
    <w:lvl w:ilvl="4" w:tplc="F48C63FA">
      <w:start w:val="1"/>
      <w:numFmt w:val="bullet"/>
      <w:lvlText w:val="•"/>
      <w:lvlJc w:val="left"/>
      <w:pPr>
        <w:ind w:left="3168" w:hanging="480"/>
      </w:pPr>
      <w:rPr>
        <w:rFonts w:hint="default"/>
      </w:rPr>
    </w:lvl>
    <w:lvl w:ilvl="5" w:tplc="031C8AE6">
      <w:start w:val="1"/>
      <w:numFmt w:val="bullet"/>
      <w:lvlText w:val="•"/>
      <w:lvlJc w:val="left"/>
      <w:pPr>
        <w:ind w:left="3810" w:hanging="480"/>
      </w:pPr>
      <w:rPr>
        <w:rFonts w:hint="default"/>
      </w:rPr>
    </w:lvl>
    <w:lvl w:ilvl="6" w:tplc="2214AA6C">
      <w:start w:val="1"/>
      <w:numFmt w:val="bullet"/>
      <w:lvlText w:val="•"/>
      <w:lvlJc w:val="left"/>
      <w:pPr>
        <w:ind w:left="4452" w:hanging="480"/>
      </w:pPr>
      <w:rPr>
        <w:rFonts w:hint="default"/>
      </w:rPr>
    </w:lvl>
    <w:lvl w:ilvl="7" w:tplc="649633A2">
      <w:start w:val="1"/>
      <w:numFmt w:val="bullet"/>
      <w:lvlText w:val="•"/>
      <w:lvlJc w:val="left"/>
      <w:pPr>
        <w:ind w:left="5094" w:hanging="480"/>
      </w:pPr>
      <w:rPr>
        <w:rFonts w:hint="default"/>
      </w:rPr>
    </w:lvl>
    <w:lvl w:ilvl="8" w:tplc="472E3CB6">
      <w:start w:val="1"/>
      <w:numFmt w:val="bullet"/>
      <w:lvlText w:val="•"/>
      <w:lvlJc w:val="left"/>
      <w:pPr>
        <w:ind w:left="5736" w:hanging="480"/>
      </w:pPr>
      <w:rPr>
        <w:rFonts w:hint="default"/>
      </w:rPr>
    </w:lvl>
  </w:abstractNum>
  <w:abstractNum w:abstractNumId="156" w15:restartNumberingAfterBreak="0">
    <w:nsid w:val="2A1240A0"/>
    <w:multiLevelType w:val="hybridMultilevel"/>
    <w:tmpl w:val="18F6E4D0"/>
    <w:lvl w:ilvl="0" w:tplc="8DF68F6A">
      <w:start w:val="1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7A0C1D6">
      <w:start w:val="1"/>
      <w:numFmt w:val="bullet"/>
      <w:lvlText w:val="•"/>
      <w:lvlJc w:val="left"/>
      <w:pPr>
        <w:ind w:left="835" w:hanging="340"/>
      </w:pPr>
      <w:rPr>
        <w:rFonts w:hint="default"/>
      </w:rPr>
    </w:lvl>
    <w:lvl w:ilvl="2" w:tplc="E59634A6">
      <w:start w:val="1"/>
      <w:numFmt w:val="bullet"/>
      <w:lvlText w:val="•"/>
      <w:lvlJc w:val="left"/>
      <w:pPr>
        <w:ind w:left="1111" w:hanging="340"/>
      </w:pPr>
      <w:rPr>
        <w:rFonts w:hint="default"/>
      </w:rPr>
    </w:lvl>
    <w:lvl w:ilvl="3" w:tplc="1C5E8EB8">
      <w:start w:val="1"/>
      <w:numFmt w:val="bullet"/>
      <w:lvlText w:val="•"/>
      <w:lvlJc w:val="left"/>
      <w:pPr>
        <w:ind w:left="1387" w:hanging="340"/>
      </w:pPr>
      <w:rPr>
        <w:rFonts w:hint="default"/>
      </w:rPr>
    </w:lvl>
    <w:lvl w:ilvl="4" w:tplc="BB70496E">
      <w:start w:val="1"/>
      <w:numFmt w:val="bullet"/>
      <w:lvlText w:val="•"/>
      <w:lvlJc w:val="left"/>
      <w:pPr>
        <w:ind w:left="1663" w:hanging="340"/>
      </w:pPr>
      <w:rPr>
        <w:rFonts w:hint="default"/>
      </w:rPr>
    </w:lvl>
    <w:lvl w:ilvl="5" w:tplc="96664396">
      <w:start w:val="1"/>
      <w:numFmt w:val="bullet"/>
      <w:lvlText w:val="•"/>
      <w:lvlJc w:val="left"/>
      <w:pPr>
        <w:ind w:left="1939" w:hanging="340"/>
      </w:pPr>
      <w:rPr>
        <w:rFonts w:hint="default"/>
      </w:rPr>
    </w:lvl>
    <w:lvl w:ilvl="6" w:tplc="643CC5BA">
      <w:start w:val="1"/>
      <w:numFmt w:val="bullet"/>
      <w:lvlText w:val="•"/>
      <w:lvlJc w:val="left"/>
      <w:pPr>
        <w:ind w:left="2215" w:hanging="340"/>
      </w:pPr>
      <w:rPr>
        <w:rFonts w:hint="default"/>
      </w:rPr>
    </w:lvl>
    <w:lvl w:ilvl="7" w:tplc="22EAADD8">
      <w:start w:val="1"/>
      <w:numFmt w:val="bullet"/>
      <w:lvlText w:val="•"/>
      <w:lvlJc w:val="left"/>
      <w:pPr>
        <w:ind w:left="2491" w:hanging="340"/>
      </w:pPr>
      <w:rPr>
        <w:rFonts w:hint="default"/>
      </w:rPr>
    </w:lvl>
    <w:lvl w:ilvl="8" w:tplc="ACB080F0">
      <w:start w:val="1"/>
      <w:numFmt w:val="bullet"/>
      <w:lvlText w:val="•"/>
      <w:lvlJc w:val="left"/>
      <w:pPr>
        <w:ind w:left="2766" w:hanging="340"/>
      </w:pPr>
      <w:rPr>
        <w:rFonts w:hint="default"/>
      </w:rPr>
    </w:lvl>
  </w:abstractNum>
  <w:abstractNum w:abstractNumId="157" w15:restartNumberingAfterBreak="0">
    <w:nsid w:val="2A1D6011"/>
    <w:multiLevelType w:val="hybridMultilevel"/>
    <w:tmpl w:val="6D9EB7CC"/>
    <w:lvl w:ilvl="0" w:tplc="942497C8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A041694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8DBE385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BD923B34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9138A65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3618BB4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2778A3D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C022933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7CD42F3A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58" w15:restartNumberingAfterBreak="0">
    <w:nsid w:val="2A3858E4"/>
    <w:multiLevelType w:val="hybridMultilevel"/>
    <w:tmpl w:val="CF36E080"/>
    <w:lvl w:ilvl="0" w:tplc="548858B0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27CD6DA">
      <w:start w:val="1"/>
      <w:numFmt w:val="bullet"/>
      <w:lvlText w:val="•"/>
      <w:lvlJc w:val="left"/>
      <w:pPr>
        <w:ind w:left="600" w:hanging="240"/>
      </w:pPr>
      <w:rPr>
        <w:rFonts w:hint="default"/>
      </w:rPr>
    </w:lvl>
    <w:lvl w:ilvl="2" w:tplc="EDAEB306">
      <w:start w:val="1"/>
      <w:numFmt w:val="bullet"/>
      <w:lvlText w:val="•"/>
      <w:lvlJc w:val="left"/>
      <w:pPr>
        <w:ind w:left="1293" w:hanging="240"/>
      </w:pPr>
      <w:rPr>
        <w:rFonts w:hint="default"/>
      </w:rPr>
    </w:lvl>
    <w:lvl w:ilvl="3" w:tplc="70E68C68">
      <w:start w:val="1"/>
      <w:numFmt w:val="bullet"/>
      <w:lvlText w:val="•"/>
      <w:lvlJc w:val="left"/>
      <w:pPr>
        <w:ind w:left="1986" w:hanging="240"/>
      </w:pPr>
      <w:rPr>
        <w:rFonts w:hint="default"/>
      </w:rPr>
    </w:lvl>
    <w:lvl w:ilvl="4" w:tplc="0B7008B6">
      <w:start w:val="1"/>
      <w:numFmt w:val="bullet"/>
      <w:lvlText w:val="•"/>
      <w:lvlJc w:val="left"/>
      <w:pPr>
        <w:ind w:left="2680" w:hanging="240"/>
      </w:pPr>
      <w:rPr>
        <w:rFonts w:hint="default"/>
      </w:rPr>
    </w:lvl>
    <w:lvl w:ilvl="5" w:tplc="7812D502">
      <w:start w:val="1"/>
      <w:numFmt w:val="bullet"/>
      <w:lvlText w:val="•"/>
      <w:lvlJc w:val="left"/>
      <w:pPr>
        <w:ind w:left="3373" w:hanging="240"/>
      </w:pPr>
      <w:rPr>
        <w:rFonts w:hint="default"/>
      </w:rPr>
    </w:lvl>
    <w:lvl w:ilvl="6" w:tplc="2D8A67E8">
      <w:start w:val="1"/>
      <w:numFmt w:val="bullet"/>
      <w:lvlText w:val="•"/>
      <w:lvlJc w:val="left"/>
      <w:pPr>
        <w:ind w:left="4066" w:hanging="240"/>
      </w:pPr>
      <w:rPr>
        <w:rFonts w:hint="default"/>
      </w:rPr>
    </w:lvl>
    <w:lvl w:ilvl="7" w:tplc="9640BE94">
      <w:start w:val="1"/>
      <w:numFmt w:val="bullet"/>
      <w:lvlText w:val="•"/>
      <w:lvlJc w:val="left"/>
      <w:pPr>
        <w:ind w:left="4760" w:hanging="240"/>
      </w:pPr>
      <w:rPr>
        <w:rFonts w:hint="default"/>
      </w:rPr>
    </w:lvl>
    <w:lvl w:ilvl="8" w:tplc="D6CCFF9A">
      <w:start w:val="1"/>
      <w:numFmt w:val="bullet"/>
      <w:lvlText w:val="•"/>
      <w:lvlJc w:val="left"/>
      <w:pPr>
        <w:ind w:left="5453" w:hanging="240"/>
      </w:pPr>
      <w:rPr>
        <w:rFonts w:hint="default"/>
      </w:rPr>
    </w:lvl>
  </w:abstractNum>
  <w:abstractNum w:abstractNumId="159" w15:restartNumberingAfterBreak="0">
    <w:nsid w:val="2A970C16"/>
    <w:multiLevelType w:val="hybridMultilevel"/>
    <w:tmpl w:val="BD722E66"/>
    <w:lvl w:ilvl="0" w:tplc="4ADC47A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E58F58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88C5D1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EE3AC59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A4F6DD3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5AD656E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73BC871A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F96595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5344AF7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60" w15:restartNumberingAfterBreak="0">
    <w:nsid w:val="2B1204DA"/>
    <w:multiLevelType w:val="hybridMultilevel"/>
    <w:tmpl w:val="ACDA9214"/>
    <w:lvl w:ilvl="0" w:tplc="9CFAA078">
      <w:start w:val="3"/>
      <w:numFmt w:val="decimal"/>
      <w:lvlText w:val="%1"/>
      <w:lvlJc w:val="left"/>
      <w:pPr>
        <w:ind w:left="38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E98C0BE">
      <w:start w:val="1"/>
      <w:numFmt w:val="bullet"/>
      <w:lvlText w:val="•"/>
      <w:lvlJc w:val="left"/>
      <w:pPr>
        <w:ind w:left="560" w:hanging="340"/>
      </w:pPr>
      <w:rPr>
        <w:rFonts w:hint="default"/>
      </w:rPr>
    </w:lvl>
    <w:lvl w:ilvl="2" w:tplc="C87238AC">
      <w:start w:val="1"/>
      <w:numFmt w:val="bullet"/>
      <w:lvlText w:val="•"/>
      <w:lvlJc w:val="left"/>
      <w:pPr>
        <w:ind w:left="462" w:hanging="340"/>
      </w:pPr>
      <w:rPr>
        <w:rFonts w:hint="default"/>
      </w:rPr>
    </w:lvl>
    <w:lvl w:ilvl="3" w:tplc="AB16202A">
      <w:start w:val="1"/>
      <w:numFmt w:val="bullet"/>
      <w:lvlText w:val="•"/>
      <w:lvlJc w:val="left"/>
      <w:pPr>
        <w:ind w:left="364" w:hanging="340"/>
      </w:pPr>
      <w:rPr>
        <w:rFonts w:hint="default"/>
      </w:rPr>
    </w:lvl>
    <w:lvl w:ilvl="4" w:tplc="53EE2720">
      <w:start w:val="1"/>
      <w:numFmt w:val="bullet"/>
      <w:lvlText w:val="•"/>
      <w:lvlJc w:val="left"/>
      <w:pPr>
        <w:ind w:left="266" w:hanging="340"/>
      </w:pPr>
      <w:rPr>
        <w:rFonts w:hint="default"/>
      </w:rPr>
    </w:lvl>
    <w:lvl w:ilvl="5" w:tplc="4C30475A">
      <w:start w:val="1"/>
      <w:numFmt w:val="bullet"/>
      <w:lvlText w:val="•"/>
      <w:lvlJc w:val="left"/>
      <w:pPr>
        <w:ind w:left="168" w:hanging="340"/>
      </w:pPr>
      <w:rPr>
        <w:rFonts w:hint="default"/>
      </w:rPr>
    </w:lvl>
    <w:lvl w:ilvl="6" w:tplc="D46AA4C6">
      <w:start w:val="1"/>
      <w:numFmt w:val="bullet"/>
      <w:lvlText w:val="•"/>
      <w:lvlJc w:val="left"/>
      <w:pPr>
        <w:ind w:left="70" w:hanging="340"/>
      </w:pPr>
      <w:rPr>
        <w:rFonts w:hint="default"/>
      </w:rPr>
    </w:lvl>
    <w:lvl w:ilvl="7" w:tplc="B486152C">
      <w:start w:val="1"/>
      <w:numFmt w:val="bullet"/>
      <w:lvlText w:val="•"/>
      <w:lvlJc w:val="left"/>
      <w:pPr>
        <w:ind w:left="-28" w:hanging="340"/>
      </w:pPr>
      <w:rPr>
        <w:rFonts w:hint="default"/>
      </w:rPr>
    </w:lvl>
    <w:lvl w:ilvl="8" w:tplc="7E46A998">
      <w:start w:val="1"/>
      <w:numFmt w:val="bullet"/>
      <w:lvlText w:val="•"/>
      <w:lvlJc w:val="left"/>
      <w:pPr>
        <w:ind w:left="-126" w:hanging="340"/>
      </w:pPr>
      <w:rPr>
        <w:rFonts w:hint="default"/>
      </w:rPr>
    </w:lvl>
  </w:abstractNum>
  <w:abstractNum w:abstractNumId="161" w15:restartNumberingAfterBreak="0">
    <w:nsid w:val="2B7C6464"/>
    <w:multiLevelType w:val="hybridMultilevel"/>
    <w:tmpl w:val="26D07F2C"/>
    <w:lvl w:ilvl="0" w:tplc="54D4E20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DF4AF2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FF343AE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3F72870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61F21F3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323EE48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608A09D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A78327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298AF6D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62" w15:restartNumberingAfterBreak="0">
    <w:nsid w:val="2B8D6A7E"/>
    <w:multiLevelType w:val="hybridMultilevel"/>
    <w:tmpl w:val="4078A22C"/>
    <w:lvl w:ilvl="0" w:tplc="DE80713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A3C3C7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BED806F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1F7AD7E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67E4024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B970B0F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BBB2276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42E267C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42B6AAA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63" w15:restartNumberingAfterBreak="0">
    <w:nsid w:val="2BF91A82"/>
    <w:multiLevelType w:val="hybridMultilevel"/>
    <w:tmpl w:val="5DA87522"/>
    <w:lvl w:ilvl="0" w:tplc="F5A441D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912E438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CD5A951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A45873D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6FA8E2AE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F27AC99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1D44083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2A8C83E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F088472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64" w15:restartNumberingAfterBreak="0">
    <w:nsid w:val="2CEE4F52"/>
    <w:multiLevelType w:val="hybridMultilevel"/>
    <w:tmpl w:val="AA5C3B16"/>
    <w:lvl w:ilvl="0" w:tplc="304AE96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076134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11EE147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37E6CC4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01044E1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C726A7A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E804644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29A6C4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F062FB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65" w15:restartNumberingAfterBreak="0">
    <w:nsid w:val="2D3871C6"/>
    <w:multiLevelType w:val="hybridMultilevel"/>
    <w:tmpl w:val="0112711C"/>
    <w:lvl w:ilvl="0" w:tplc="D9900C4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E40490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F3E672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0350630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12D01C1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17D23F5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8E6C705A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31E31C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F307D7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66" w15:restartNumberingAfterBreak="0">
    <w:nsid w:val="2D5D04D9"/>
    <w:multiLevelType w:val="hybridMultilevel"/>
    <w:tmpl w:val="35B00054"/>
    <w:lvl w:ilvl="0" w:tplc="031CC28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D8AF81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E0089A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23DC2C6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41C0BC3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FDE60A1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9A424FD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67164D5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880CA8C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67" w15:restartNumberingAfterBreak="0">
    <w:nsid w:val="2D5E3D78"/>
    <w:multiLevelType w:val="hybridMultilevel"/>
    <w:tmpl w:val="C2B2D25C"/>
    <w:lvl w:ilvl="0" w:tplc="AF8AEB2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3482AC6">
      <w:start w:val="1"/>
      <w:numFmt w:val="bullet"/>
      <w:lvlText w:val="•"/>
      <w:lvlJc w:val="left"/>
      <w:pPr>
        <w:ind w:left="825" w:hanging="340"/>
      </w:pPr>
      <w:rPr>
        <w:rFonts w:hint="default"/>
      </w:rPr>
    </w:lvl>
    <w:lvl w:ilvl="2" w:tplc="35403B46">
      <w:start w:val="1"/>
      <w:numFmt w:val="bullet"/>
      <w:lvlText w:val="•"/>
      <w:lvlJc w:val="left"/>
      <w:pPr>
        <w:ind w:left="1091" w:hanging="340"/>
      </w:pPr>
      <w:rPr>
        <w:rFonts w:hint="default"/>
      </w:rPr>
    </w:lvl>
    <w:lvl w:ilvl="3" w:tplc="3FF61B1E">
      <w:start w:val="1"/>
      <w:numFmt w:val="bullet"/>
      <w:lvlText w:val="•"/>
      <w:lvlJc w:val="left"/>
      <w:pPr>
        <w:ind w:left="1356" w:hanging="340"/>
      </w:pPr>
      <w:rPr>
        <w:rFonts w:hint="default"/>
      </w:rPr>
    </w:lvl>
    <w:lvl w:ilvl="4" w:tplc="B130EA68">
      <w:start w:val="1"/>
      <w:numFmt w:val="bullet"/>
      <w:lvlText w:val="•"/>
      <w:lvlJc w:val="left"/>
      <w:pPr>
        <w:ind w:left="1622" w:hanging="340"/>
      </w:pPr>
      <w:rPr>
        <w:rFonts w:hint="default"/>
      </w:rPr>
    </w:lvl>
    <w:lvl w:ilvl="5" w:tplc="4A18DD62">
      <w:start w:val="1"/>
      <w:numFmt w:val="bullet"/>
      <w:lvlText w:val="•"/>
      <w:lvlJc w:val="left"/>
      <w:pPr>
        <w:ind w:left="1888" w:hanging="340"/>
      </w:pPr>
      <w:rPr>
        <w:rFonts w:hint="default"/>
      </w:rPr>
    </w:lvl>
    <w:lvl w:ilvl="6" w:tplc="85E29144">
      <w:start w:val="1"/>
      <w:numFmt w:val="bullet"/>
      <w:lvlText w:val="•"/>
      <w:lvlJc w:val="left"/>
      <w:pPr>
        <w:ind w:left="2153" w:hanging="340"/>
      </w:pPr>
      <w:rPr>
        <w:rFonts w:hint="default"/>
      </w:rPr>
    </w:lvl>
    <w:lvl w:ilvl="7" w:tplc="56323F6C">
      <w:start w:val="1"/>
      <w:numFmt w:val="bullet"/>
      <w:lvlText w:val="•"/>
      <w:lvlJc w:val="left"/>
      <w:pPr>
        <w:ind w:left="2419" w:hanging="340"/>
      </w:pPr>
      <w:rPr>
        <w:rFonts w:hint="default"/>
      </w:rPr>
    </w:lvl>
    <w:lvl w:ilvl="8" w:tplc="6E3A3014">
      <w:start w:val="1"/>
      <w:numFmt w:val="bullet"/>
      <w:lvlText w:val="•"/>
      <w:lvlJc w:val="left"/>
      <w:pPr>
        <w:ind w:left="2684" w:hanging="340"/>
      </w:pPr>
      <w:rPr>
        <w:rFonts w:hint="default"/>
      </w:rPr>
    </w:lvl>
  </w:abstractNum>
  <w:abstractNum w:abstractNumId="168" w15:restartNumberingAfterBreak="0">
    <w:nsid w:val="2DCD456F"/>
    <w:multiLevelType w:val="hybridMultilevel"/>
    <w:tmpl w:val="F09EA77C"/>
    <w:lvl w:ilvl="0" w:tplc="ADB216B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95C3730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86C6E2B6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0FF0B6A2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DC6CA162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A3A0E252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FF5AD626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1708E5DA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93E8CF80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169" w15:restartNumberingAfterBreak="0">
    <w:nsid w:val="2DD7509F"/>
    <w:multiLevelType w:val="hybridMultilevel"/>
    <w:tmpl w:val="71649CD0"/>
    <w:lvl w:ilvl="0" w:tplc="6AC2099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0F62C1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302C6DB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C8700F2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BA9095E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26B0A7DA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CB5C2C3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8F9E0B8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7EB4660A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70" w15:restartNumberingAfterBreak="0">
    <w:nsid w:val="2E4847C3"/>
    <w:multiLevelType w:val="hybridMultilevel"/>
    <w:tmpl w:val="6E540AF8"/>
    <w:lvl w:ilvl="0" w:tplc="4744578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EBE2EE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0E0D98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E1562DF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ACC97F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B36849C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A466800C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324EC9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3C68E1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71" w15:restartNumberingAfterBreak="0">
    <w:nsid w:val="2EAF33FE"/>
    <w:multiLevelType w:val="hybridMultilevel"/>
    <w:tmpl w:val="85DA97FA"/>
    <w:lvl w:ilvl="0" w:tplc="E58A6F96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83EB7C4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4C62D95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B3D81394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6AD0140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DE42168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24FAE99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7040BC8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8AD8EE22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72" w15:restartNumberingAfterBreak="0">
    <w:nsid w:val="2F4A758F"/>
    <w:multiLevelType w:val="hybridMultilevel"/>
    <w:tmpl w:val="63145DCA"/>
    <w:lvl w:ilvl="0" w:tplc="72AA876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A3C981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25BC171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B5F02E7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8370CAD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C46A20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431AA98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03263BA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6C46B6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73" w15:restartNumberingAfterBreak="0">
    <w:nsid w:val="2FA0494D"/>
    <w:multiLevelType w:val="hybridMultilevel"/>
    <w:tmpl w:val="832C9DA8"/>
    <w:lvl w:ilvl="0" w:tplc="B022B384">
      <w:start w:val="3"/>
      <w:numFmt w:val="decimal"/>
      <w:lvlText w:val="%1"/>
      <w:lvlJc w:val="left"/>
      <w:pPr>
        <w:ind w:left="478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1B23AF4">
      <w:start w:val="1"/>
      <w:numFmt w:val="bullet"/>
      <w:lvlText w:val="•"/>
      <w:lvlJc w:val="left"/>
      <w:pPr>
        <w:ind w:left="560" w:hanging="340"/>
      </w:pPr>
      <w:rPr>
        <w:rFonts w:hint="default"/>
      </w:rPr>
    </w:lvl>
    <w:lvl w:ilvl="2" w:tplc="FD9AB3E6">
      <w:start w:val="1"/>
      <w:numFmt w:val="bullet"/>
      <w:lvlText w:val="•"/>
      <w:lvlJc w:val="left"/>
      <w:pPr>
        <w:ind w:left="470" w:hanging="340"/>
      </w:pPr>
      <w:rPr>
        <w:rFonts w:hint="default"/>
      </w:rPr>
    </w:lvl>
    <w:lvl w:ilvl="3" w:tplc="254C4CF8">
      <w:start w:val="1"/>
      <w:numFmt w:val="bullet"/>
      <w:lvlText w:val="•"/>
      <w:lvlJc w:val="left"/>
      <w:pPr>
        <w:ind w:left="381" w:hanging="340"/>
      </w:pPr>
      <w:rPr>
        <w:rFonts w:hint="default"/>
      </w:rPr>
    </w:lvl>
    <w:lvl w:ilvl="4" w:tplc="59EE5914">
      <w:start w:val="1"/>
      <w:numFmt w:val="bullet"/>
      <w:lvlText w:val="•"/>
      <w:lvlJc w:val="left"/>
      <w:pPr>
        <w:ind w:left="292" w:hanging="340"/>
      </w:pPr>
      <w:rPr>
        <w:rFonts w:hint="default"/>
      </w:rPr>
    </w:lvl>
    <w:lvl w:ilvl="5" w:tplc="B64041BA">
      <w:start w:val="1"/>
      <w:numFmt w:val="bullet"/>
      <w:lvlText w:val="•"/>
      <w:lvlJc w:val="left"/>
      <w:pPr>
        <w:ind w:left="203" w:hanging="340"/>
      </w:pPr>
      <w:rPr>
        <w:rFonts w:hint="default"/>
      </w:rPr>
    </w:lvl>
    <w:lvl w:ilvl="6" w:tplc="EC842044">
      <w:start w:val="1"/>
      <w:numFmt w:val="bullet"/>
      <w:lvlText w:val="•"/>
      <w:lvlJc w:val="left"/>
      <w:pPr>
        <w:ind w:left="114" w:hanging="340"/>
      </w:pPr>
      <w:rPr>
        <w:rFonts w:hint="default"/>
      </w:rPr>
    </w:lvl>
    <w:lvl w:ilvl="7" w:tplc="43BCD9A6">
      <w:start w:val="1"/>
      <w:numFmt w:val="bullet"/>
      <w:lvlText w:val="•"/>
      <w:lvlJc w:val="left"/>
      <w:pPr>
        <w:ind w:left="25" w:hanging="340"/>
      </w:pPr>
      <w:rPr>
        <w:rFonts w:hint="default"/>
      </w:rPr>
    </w:lvl>
    <w:lvl w:ilvl="8" w:tplc="52F603CC">
      <w:start w:val="1"/>
      <w:numFmt w:val="bullet"/>
      <w:lvlText w:val="•"/>
      <w:lvlJc w:val="left"/>
      <w:pPr>
        <w:ind w:left="-64" w:hanging="340"/>
      </w:pPr>
      <w:rPr>
        <w:rFonts w:hint="default"/>
      </w:rPr>
    </w:lvl>
  </w:abstractNum>
  <w:abstractNum w:abstractNumId="174" w15:restartNumberingAfterBreak="0">
    <w:nsid w:val="30421762"/>
    <w:multiLevelType w:val="hybridMultilevel"/>
    <w:tmpl w:val="7F6849A6"/>
    <w:lvl w:ilvl="0" w:tplc="C450A6C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624619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D4D6BBD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3F24B0A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83B424E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FFEC8FC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28D4C56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D15C771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D3CE403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75" w15:restartNumberingAfterBreak="0">
    <w:nsid w:val="304F7D7F"/>
    <w:multiLevelType w:val="hybridMultilevel"/>
    <w:tmpl w:val="8D3828F4"/>
    <w:lvl w:ilvl="0" w:tplc="84B80072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3E48EC6">
      <w:start w:val="1"/>
      <w:numFmt w:val="bullet"/>
      <w:lvlText w:val="•"/>
      <w:lvlJc w:val="left"/>
      <w:pPr>
        <w:ind w:left="839" w:hanging="340"/>
      </w:pPr>
      <w:rPr>
        <w:rFonts w:hint="default"/>
      </w:rPr>
    </w:lvl>
    <w:lvl w:ilvl="2" w:tplc="D026D3EE">
      <w:start w:val="1"/>
      <w:numFmt w:val="bullet"/>
      <w:lvlText w:val="•"/>
      <w:lvlJc w:val="left"/>
      <w:pPr>
        <w:ind w:left="1119" w:hanging="340"/>
      </w:pPr>
      <w:rPr>
        <w:rFonts w:hint="default"/>
      </w:rPr>
    </w:lvl>
    <w:lvl w:ilvl="3" w:tplc="0768A2AE">
      <w:start w:val="1"/>
      <w:numFmt w:val="bullet"/>
      <w:lvlText w:val="•"/>
      <w:lvlJc w:val="left"/>
      <w:pPr>
        <w:ind w:left="1398" w:hanging="340"/>
      </w:pPr>
      <w:rPr>
        <w:rFonts w:hint="default"/>
      </w:rPr>
    </w:lvl>
    <w:lvl w:ilvl="4" w:tplc="7758D052">
      <w:start w:val="1"/>
      <w:numFmt w:val="bullet"/>
      <w:lvlText w:val="•"/>
      <w:lvlJc w:val="left"/>
      <w:pPr>
        <w:ind w:left="1678" w:hanging="340"/>
      </w:pPr>
      <w:rPr>
        <w:rFonts w:hint="default"/>
      </w:rPr>
    </w:lvl>
    <w:lvl w:ilvl="5" w:tplc="52945786">
      <w:start w:val="1"/>
      <w:numFmt w:val="bullet"/>
      <w:lvlText w:val="•"/>
      <w:lvlJc w:val="left"/>
      <w:pPr>
        <w:ind w:left="1958" w:hanging="340"/>
      </w:pPr>
      <w:rPr>
        <w:rFonts w:hint="default"/>
      </w:rPr>
    </w:lvl>
    <w:lvl w:ilvl="6" w:tplc="08AAD6D8">
      <w:start w:val="1"/>
      <w:numFmt w:val="bullet"/>
      <w:lvlText w:val="•"/>
      <w:lvlJc w:val="left"/>
      <w:pPr>
        <w:ind w:left="2237" w:hanging="340"/>
      </w:pPr>
      <w:rPr>
        <w:rFonts w:hint="default"/>
      </w:rPr>
    </w:lvl>
    <w:lvl w:ilvl="7" w:tplc="B29A5246">
      <w:start w:val="1"/>
      <w:numFmt w:val="bullet"/>
      <w:lvlText w:val="•"/>
      <w:lvlJc w:val="left"/>
      <w:pPr>
        <w:ind w:left="2517" w:hanging="340"/>
      </w:pPr>
      <w:rPr>
        <w:rFonts w:hint="default"/>
      </w:rPr>
    </w:lvl>
    <w:lvl w:ilvl="8" w:tplc="C5282738">
      <w:start w:val="1"/>
      <w:numFmt w:val="bullet"/>
      <w:lvlText w:val="•"/>
      <w:lvlJc w:val="left"/>
      <w:pPr>
        <w:ind w:left="2796" w:hanging="340"/>
      </w:pPr>
      <w:rPr>
        <w:rFonts w:hint="default"/>
      </w:rPr>
    </w:lvl>
  </w:abstractNum>
  <w:abstractNum w:abstractNumId="176" w15:restartNumberingAfterBreak="0">
    <w:nsid w:val="3184545A"/>
    <w:multiLevelType w:val="hybridMultilevel"/>
    <w:tmpl w:val="97ECD31C"/>
    <w:lvl w:ilvl="0" w:tplc="70D8A5D8">
      <w:start w:val="1"/>
      <w:numFmt w:val="decimal"/>
      <w:lvlText w:val="%1.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9808E88">
      <w:start w:val="1"/>
      <w:numFmt w:val="bullet"/>
      <w:lvlText w:val="•"/>
      <w:lvlJc w:val="left"/>
      <w:pPr>
        <w:ind w:left="1242" w:hanging="240"/>
      </w:pPr>
      <w:rPr>
        <w:rFonts w:hint="default"/>
      </w:rPr>
    </w:lvl>
    <w:lvl w:ilvl="2" w:tplc="63F29E8A">
      <w:start w:val="1"/>
      <w:numFmt w:val="bullet"/>
      <w:lvlText w:val="•"/>
      <w:lvlJc w:val="left"/>
      <w:pPr>
        <w:ind w:left="1884" w:hanging="240"/>
      </w:pPr>
      <w:rPr>
        <w:rFonts w:hint="default"/>
      </w:rPr>
    </w:lvl>
    <w:lvl w:ilvl="3" w:tplc="8BB2CC70">
      <w:start w:val="1"/>
      <w:numFmt w:val="bullet"/>
      <w:lvlText w:val="•"/>
      <w:lvlJc w:val="left"/>
      <w:pPr>
        <w:ind w:left="2526" w:hanging="240"/>
      </w:pPr>
      <w:rPr>
        <w:rFonts w:hint="default"/>
      </w:rPr>
    </w:lvl>
    <w:lvl w:ilvl="4" w:tplc="5BE01298">
      <w:start w:val="1"/>
      <w:numFmt w:val="bullet"/>
      <w:lvlText w:val="•"/>
      <w:lvlJc w:val="left"/>
      <w:pPr>
        <w:ind w:left="3168" w:hanging="240"/>
      </w:pPr>
      <w:rPr>
        <w:rFonts w:hint="default"/>
      </w:rPr>
    </w:lvl>
    <w:lvl w:ilvl="5" w:tplc="AD2C0ED6">
      <w:start w:val="1"/>
      <w:numFmt w:val="bullet"/>
      <w:lvlText w:val="•"/>
      <w:lvlJc w:val="left"/>
      <w:pPr>
        <w:ind w:left="3810" w:hanging="240"/>
      </w:pPr>
      <w:rPr>
        <w:rFonts w:hint="default"/>
      </w:rPr>
    </w:lvl>
    <w:lvl w:ilvl="6" w:tplc="641AC62C">
      <w:start w:val="1"/>
      <w:numFmt w:val="bullet"/>
      <w:lvlText w:val="•"/>
      <w:lvlJc w:val="left"/>
      <w:pPr>
        <w:ind w:left="4452" w:hanging="240"/>
      </w:pPr>
      <w:rPr>
        <w:rFonts w:hint="default"/>
      </w:rPr>
    </w:lvl>
    <w:lvl w:ilvl="7" w:tplc="13B09E1C">
      <w:start w:val="1"/>
      <w:numFmt w:val="bullet"/>
      <w:lvlText w:val="•"/>
      <w:lvlJc w:val="left"/>
      <w:pPr>
        <w:ind w:left="5094" w:hanging="240"/>
      </w:pPr>
      <w:rPr>
        <w:rFonts w:hint="default"/>
      </w:rPr>
    </w:lvl>
    <w:lvl w:ilvl="8" w:tplc="1D8C0BC4">
      <w:start w:val="1"/>
      <w:numFmt w:val="bullet"/>
      <w:lvlText w:val="•"/>
      <w:lvlJc w:val="left"/>
      <w:pPr>
        <w:ind w:left="5736" w:hanging="240"/>
      </w:pPr>
      <w:rPr>
        <w:rFonts w:hint="default"/>
      </w:rPr>
    </w:lvl>
  </w:abstractNum>
  <w:abstractNum w:abstractNumId="177" w15:restartNumberingAfterBreak="0">
    <w:nsid w:val="32AB19BE"/>
    <w:multiLevelType w:val="hybridMultilevel"/>
    <w:tmpl w:val="7EECBC76"/>
    <w:lvl w:ilvl="0" w:tplc="7B0026E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D0E45B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824991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EA4039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ED88257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C6D4545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276CE1E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40A0A8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21202D0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78" w15:restartNumberingAfterBreak="0">
    <w:nsid w:val="32E83A37"/>
    <w:multiLevelType w:val="hybridMultilevel"/>
    <w:tmpl w:val="1BB2DD2E"/>
    <w:lvl w:ilvl="0" w:tplc="DDC8BBE2">
      <w:start w:val="1"/>
      <w:numFmt w:val="bullet"/>
      <w:lvlText w:val="•"/>
      <w:lvlJc w:val="left"/>
      <w:pPr>
        <w:ind w:left="359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6A22FFE6">
      <w:start w:val="1"/>
      <w:numFmt w:val="bullet"/>
      <w:lvlText w:val="•"/>
      <w:lvlJc w:val="left"/>
      <w:pPr>
        <w:ind w:left="1025" w:hanging="240"/>
      </w:pPr>
      <w:rPr>
        <w:rFonts w:hint="default"/>
      </w:rPr>
    </w:lvl>
    <w:lvl w:ilvl="2" w:tplc="A1C20DFC">
      <w:start w:val="1"/>
      <w:numFmt w:val="bullet"/>
      <w:lvlText w:val="•"/>
      <w:lvlJc w:val="left"/>
      <w:pPr>
        <w:ind w:left="1691" w:hanging="240"/>
      </w:pPr>
      <w:rPr>
        <w:rFonts w:hint="default"/>
      </w:rPr>
    </w:lvl>
    <w:lvl w:ilvl="3" w:tplc="E6922544">
      <w:start w:val="1"/>
      <w:numFmt w:val="bullet"/>
      <w:lvlText w:val="•"/>
      <w:lvlJc w:val="left"/>
      <w:pPr>
        <w:ind w:left="2357" w:hanging="240"/>
      </w:pPr>
      <w:rPr>
        <w:rFonts w:hint="default"/>
      </w:rPr>
    </w:lvl>
    <w:lvl w:ilvl="4" w:tplc="2F50852C">
      <w:start w:val="1"/>
      <w:numFmt w:val="bullet"/>
      <w:lvlText w:val="•"/>
      <w:lvlJc w:val="left"/>
      <w:pPr>
        <w:ind w:left="3023" w:hanging="240"/>
      </w:pPr>
      <w:rPr>
        <w:rFonts w:hint="default"/>
      </w:rPr>
    </w:lvl>
    <w:lvl w:ilvl="5" w:tplc="847E4996">
      <w:start w:val="1"/>
      <w:numFmt w:val="bullet"/>
      <w:lvlText w:val="•"/>
      <w:lvlJc w:val="left"/>
      <w:pPr>
        <w:ind w:left="3689" w:hanging="240"/>
      </w:pPr>
      <w:rPr>
        <w:rFonts w:hint="default"/>
      </w:rPr>
    </w:lvl>
    <w:lvl w:ilvl="6" w:tplc="6034FF14">
      <w:start w:val="1"/>
      <w:numFmt w:val="bullet"/>
      <w:lvlText w:val="•"/>
      <w:lvlJc w:val="left"/>
      <w:pPr>
        <w:ind w:left="4355" w:hanging="240"/>
      </w:pPr>
      <w:rPr>
        <w:rFonts w:hint="default"/>
      </w:rPr>
    </w:lvl>
    <w:lvl w:ilvl="7" w:tplc="66DEC04E">
      <w:start w:val="1"/>
      <w:numFmt w:val="bullet"/>
      <w:lvlText w:val="•"/>
      <w:lvlJc w:val="left"/>
      <w:pPr>
        <w:ind w:left="5021" w:hanging="240"/>
      </w:pPr>
      <w:rPr>
        <w:rFonts w:hint="default"/>
      </w:rPr>
    </w:lvl>
    <w:lvl w:ilvl="8" w:tplc="165AC73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79" w15:restartNumberingAfterBreak="0">
    <w:nsid w:val="33521ED0"/>
    <w:multiLevelType w:val="hybridMultilevel"/>
    <w:tmpl w:val="92B480FC"/>
    <w:lvl w:ilvl="0" w:tplc="CE92396C">
      <w:start w:val="1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37A5646">
      <w:start w:val="1"/>
      <w:numFmt w:val="bullet"/>
      <w:lvlText w:val="•"/>
      <w:lvlJc w:val="left"/>
      <w:pPr>
        <w:ind w:left="846" w:hanging="340"/>
      </w:pPr>
      <w:rPr>
        <w:rFonts w:hint="default"/>
      </w:rPr>
    </w:lvl>
    <w:lvl w:ilvl="2" w:tplc="5494092E">
      <w:start w:val="1"/>
      <w:numFmt w:val="bullet"/>
      <w:lvlText w:val="•"/>
      <w:lvlJc w:val="left"/>
      <w:pPr>
        <w:ind w:left="1132" w:hanging="340"/>
      </w:pPr>
      <w:rPr>
        <w:rFonts w:hint="default"/>
      </w:rPr>
    </w:lvl>
    <w:lvl w:ilvl="3" w:tplc="6EC278B2">
      <w:start w:val="1"/>
      <w:numFmt w:val="bullet"/>
      <w:lvlText w:val="•"/>
      <w:lvlJc w:val="left"/>
      <w:pPr>
        <w:ind w:left="1418" w:hanging="340"/>
      </w:pPr>
      <w:rPr>
        <w:rFonts w:hint="default"/>
      </w:rPr>
    </w:lvl>
    <w:lvl w:ilvl="4" w:tplc="B27CEC74">
      <w:start w:val="1"/>
      <w:numFmt w:val="bullet"/>
      <w:lvlText w:val="•"/>
      <w:lvlJc w:val="left"/>
      <w:pPr>
        <w:ind w:left="1704" w:hanging="340"/>
      </w:pPr>
      <w:rPr>
        <w:rFonts w:hint="default"/>
      </w:rPr>
    </w:lvl>
    <w:lvl w:ilvl="5" w:tplc="AAF40476">
      <w:start w:val="1"/>
      <w:numFmt w:val="bullet"/>
      <w:lvlText w:val="•"/>
      <w:lvlJc w:val="left"/>
      <w:pPr>
        <w:ind w:left="1990" w:hanging="340"/>
      </w:pPr>
      <w:rPr>
        <w:rFonts w:hint="default"/>
      </w:rPr>
    </w:lvl>
    <w:lvl w:ilvl="6" w:tplc="931E5128">
      <w:start w:val="1"/>
      <w:numFmt w:val="bullet"/>
      <w:lvlText w:val="•"/>
      <w:lvlJc w:val="left"/>
      <w:pPr>
        <w:ind w:left="2277" w:hanging="340"/>
      </w:pPr>
      <w:rPr>
        <w:rFonts w:hint="default"/>
      </w:rPr>
    </w:lvl>
    <w:lvl w:ilvl="7" w:tplc="D802857A">
      <w:start w:val="1"/>
      <w:numFmt w:val="bullet"/>
      <w:lvlText w:val="•"/>
      <w:lvlJc w:val="left"/>
      <w:pPr>
        <w:ind w:left="2563" w:hanging="340"/>
      </w:pPr>
      <w:rPr>
        <w:rFonts w:hint="default"/>
      </w:rPr>
    </w:lvl>
    <w:lvl w:ilvl="8" w:tplc="0E0EA5A0">
      <w:start w:val="1"/>
      <w:numFmt w:val="bullet"/>
      <w:lvlText w:val="•"/>
      <w:lvlJc w:val="left"/>
      <w:pPr>
        <w:ind w:left="2849" w:hanging="340"/>
      </w:pPr>
      <w:rPr>
        <w:rFonts w:hint="default"/>
      </w:rPr>
    </w:lvl>
  </w:abstractNum>
  <w:abstractNum w:abstractNumId="180" w15:restartNumberingAfterBreak="0">
    <w:nsid w:val="33614469"/>
    <w:multiLevelType w:val="hybridMultilevel"/>
    <w:tmpl w:val="7452CA2A"/>
    <w:lvl w:ilvl="0" w:tplc="3886D64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20A2A4E">
      <w:start w:val="1"/>
      <w:numFmt w:val="bullet"/>
      <w:lvlText w:val="•"/>
      <w:lvlJc w:val="left"/>
      <w:pPr>
        <w:ind w:left="818" w:hanging="340"/>
      </w:pPr>
      <w:rPr>
        <w:rFonts w:hint="default"/>
      </w:rPr>
    </w:lvl>
    <w:lvl w:ilvl="2" w:tplc="498E21B6">
      <w:start w:val="1"/>
      <w:numFmt w:val="bullet"/>
      <w:lvlText w:val="•"/>
      <w:lvlJc w:val="left"/>
      <w:pPr>
        <w:ind w:left="1076" w:hanging="340"/>
      </w:pPr>
      <w:rPr>
        <w:rFonts w:hint="default"/>
      </w:rPr>
    </w:lvl>
    <w:lvl w:ilvl="3" w:tplc="BFDAA200">
      <w:start w:val="1"/>
      <w:numFmt w:val="bullet"/>
      <w:lvlText w:val="•"/>
      <w:lvlJc w:val="left"/>
      <w:pPr>
        <w:ind w:left="1335" w:hanging="340"/>
      </w:pPr>
      <w:rPr>
        <w:rFonts w:hint="default"/>
      </w:rPr>
    </w:lvl>
    <w:lvl w:ilvl="4" w:tplc="5F3626AC">
      <w:start w:val="1"/>
      <w:numFmt w:val="bullet"/>
      <w:lvlText w:val="•"/>
      <w:lvlJc w:val="left"/>
      <w:pPr>
        <w:ind w:left="1593" w:hanging="340"/>
      </w:pPr>
      <w:rPr>
        <w:rFonts w:hint="default"/>
      </w:rPr>
    </w:lvl>
    <w:lvl w:ilvl="5" w:tplc="DDD01670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6" w:tplc="110A037C">
      <w:start w:val="1"/>
      <w:numFmt w:val="bullet"/>
      <w:lvlText w:val="•"/>
      <w:lvlJc w:val="left"/>
      <w:pPr>
        <w:ind w:left="2110" w:hanging="340"/>
      </w:pPr>
      <w:rPr>
        <w:rFonts w:hint="default"/>
      </w:rPr>
    </w:lvl>
    <w:lvl w:ilvl="7" w:tplc="0FE4EDBC">
      <w:start w:val="1"/>
      <w:numFmt w:val="bullet"/>
      <w:lvlText w:val="•"/>
      <w:lvlJc w:val="left"/>
      <w:pPr>
        <w:ind w:left="2369" w:hanging="340"/>
      </w:pPr>
      <w:rPr>
        <w:rFonts w:hint="default"/>
      </w:rPr>
    </w:lvl>
    <w:lvl w:ilvl="8" w:tplc="F49498CA">
      <w:start w:val="1"/>
      <w:numFmt w:val="bullet"/>
      <w:lvlText w:val="•"/>
      <w:lvlJc w:val="left"/>
      <w:pPr>
        <w:ind w:left="2627" w:hanging="340"/>
      </w:pPr>
      <w:rPr>
        <w:rFonts w:hint="default"/>
      </w:rPr>
    </w:lvl>
  </w:abstractNum>
  <w:abstractNum w:abstractNumId="181" w15:restartNumberingAfterBreak="0">
    <w:nsid w:val="33CE1C38"/>
    <w:multiLevelType w:val="hybridMultilevel"/>
    <w:tmpl w:val="A2E47370"/>
    <w:lvl w:ilvl="0" w:tplc="1FA44D4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B26B50A">
      <w:start w:val="1"/>
      <w:numFmt w:val="bullet"/>
      <w:lvlText w:val="•"/>
      <w:lvlJc w:val="left"/>
      <w:pPr>
        <w:ind w:left="821" w:hanging="340"/>
      </w:pPr>
      <w:rPr>
        <w:rFonts w:hint="default"/>
      </w:rPr>
    </w:lvl>
    <w:lvl w:ilvl="2" w:tplc="D32014AC">
      <w:start w:val="1"/>
      <w:numFmt w:val="bullet"/>
      <w:lvlText w:val="•"/>
      <w:lvlJc w:val="left"/>
      <w:pPr>
        <w:ind w:left="1083" w:hanging="340"/>
      </w:pPr>
      <w:rPr>
        <w:rFonts w:hint="default"/>
      </w:rPr>
    </w:lvl>
    <w:lvl w:ilvl="3" w:tplc="6BD8CEA8">
      <w:start w:val="1"/>
      <w:numFmt w:val="bullet"/>
      <w:lvlText w:val="•"/>
      <w:lvlJc w:val="left"/>
      <w:pPr>
        <w:ind w:left="1345" w:hanging="340"/>
      </w:pPr>
      <w:rPr>
        <w:rFonts w:hint="default"/>
      </w:rPr>
    </w:lvl>
    <w:lvl w:ilvl="4" w:tplc="AA7E2B10">
      <w:start w:val="1"/>
      <w:numFmt w:val="bullet"/>
      <w:lvlText w:val="•"/>
      <w:lvlJc w:val="left"/>
      <w:pPr>
        <w:ind w:left="1607" w:hanging="340"/>
      </w:pPr>
      <w:rPr>
        <w:rFonts w:hint="default"/>
      </w:rPr>
    </w:lvl>
    <w:lvl w:ilvl="5" w:tplc="8EDE74EE">
      <w:start w:val="1"/>
      <w:numFmt w:val="bullet"/>
      <w:lvlText w:val="•"/>
      <w:lvlJc w:val="left"/>
      <w:pPr>
        <w:ind w:left="1869" w:hanging="340"/>
      </w:pPr>
      <w:rPr>
        <w:rFonts w:hint="default"/>
      </w:rPr>
    </w:lvl>
    <w:lvl w:ilvl="6" w:tplc="56268314">
      <w:start w:val="1"/>
      <w:numFmt w:val="bullet"/>
      <w:lvlText w:val="•"/>
      <w:lvlJc w:val="left"/>
      <w:pPr>
        <w:ind w:left="2131" w:hanging="340"/>
      </w:pPr>
      <w:rPr>
        <w:rFonts w:hint="default"/>
      </w:rPr>
    </w:lvl>
    <w:lvl w:ilvl="7" w:tplc="1514F3AA">
      <w:start w:val="1"/>
      <w:numFmt w:val="bullet"/>
      <w:lvlText w:val="•"/>
      <w:lvlJc w:val="left"/>
      <w:pPr>
        <w:ind w:left="2393" w:hanging="340"/>
      </w:pPr>
      <w:rPr>
        <w:rFonts w:hint="default"/>
      </w:rPr>
    </w:lvl>
    <w:lvl w:ilvl="8" w:tplc="85F47A6E">
      <w:start w:val="1"/>
      <w:numFmt w:val="bullet"/>
      <w:lvlText w:val="•"/>
      <w:lvlJc w:val="left"/>
      <w:pPr>
        <w:ind w:left="2654" w:hanging="340"/>
      </w:pPr>
      <w:rPr>
        <w:rFonts w:hint="default"/>
      </w:rPr>
    </w:lvl>
  </w:abstractNum>
  <w:abstractNum w:abstractNumId="182" w15:restartNumberingAfterBreak="0">
    <w:nsid w:val="34902BD7"/>
    <w:multiLevelType w:val="hybridMultilevel"/>
    <w:tmpl w:val="2D0A6632"/>
    <w:lvl w:ilvl="0" w:tplc="209ECE1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E7AB4F0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02EA4B14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D044490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2B64F37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18E29D0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AEC0540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BF5CA5D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C368FB3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83" w15:restartNumberingAfterBreak="0">
    <w:nsid w:val="34AE225F"/>
    <w:multiLevelType w:val="hybridMultilevel"/>
    <w:tmpl w:val="8E7A6B54"/>
    <w:lvl w:ilvl="0" w:tplc="0A584260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80674E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6BFE528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626C523A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D8D8659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BF0CC79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F8D476C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566CF534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8A382D18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84" w15:restartNumberingAfterBreak="0">
    <w:nsid w:val="34AF5FBB"/>
    <w:multiLevelType w:val="hybridMultilevel"/>
    <w:tmpl w:val="956257CE"/>
    <w:lvl w:ilvl="0" w:tplc="0838CAE6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E7638EA">
      <w:start w:val="1"/>
      <w:numFmt w:val="lowerLetter"/>
      <w:lvlText w:val="%2)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B5D672EE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8864EB7A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5178BD86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3F5C1340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D032A09A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B3F2ED50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C7D23960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185" w15:restartNumberingAfterBreak="0">
    <w:nsid w:val="34E6263A"/>
    <w:multiLevelType w:val="hybridMultilevel"/>
    <w:tmpl w:val="4BDC9148"/>
    <w:lvl w:ilvl="0" w:tplc="E5E417C4">
      <w:start w:val="1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27E05E8">
      <w:start w:val="1"/>
      <w:numFmt w:val="bullet"/>
      <w:lvlText w:val="•"/>
      <w:lvlJc w:val="left"/>
      <w:pPr>
        <w:ind w:left="846" w:hanging="340"/>
      </w:pPr>
      <w:rPr>
        <w:rFonts w:hint="default"/>
      </w:rPr>
    </w:lvl>
    <w:lvl w:ilvl="2" w:tplc="E454175C">
      <w:start w:val="1"/>
      <w:numFmt w:val="bullet"/>
      <w:lvlText w:val="•"/>
      <w:lvlJc w:val="left"/>
      <w:pPr>
        <w:ind w:left="1132" w:hanging="340"/>
      </w:pPr>
      <w:rPr>
        <w:rFonts w:hint="default"/>
      </w:rPr>
    </w:lvl>
    <w:lvl w:ilvl="3" w:tplc="8B20B78E">
      <w:start w:val="1"/>
      <w:numFmt w:val="bullet"/>
      <w:lvlText w:val="•"/>
      <w:lvlJc w:val="left"/>
      <w:pPr>
        <w:ind w:left="1418" w:hanging="340"/>
      </w:pPr>
      <w:rPr>
        <w:rFonts w:hint="default"/>
      </w:rPr>
    </w:lvl>
    <w:lvl w:ilvl="4" w:tplc="55B678D8">
      <w:start w:val="1"/>
      <w:numFmt w:val="bullet"/>
      <w:lvlText w:val="•"/>
      <w:lvlJc w:val="left"/>
      <w:pPr>
        <w:ind w:left="1704" w:hanging="340"/>
      </w:pPr>
      <w:rPr>
        <w:rFonts w:hint="default"/>
      </w:rPr>
    </w:lvl>
    <w:lvl w:ilvl="5" w:tplc="57EC8688">
      <w:start w:val="1"/>
      <w:numFmt w:val="bullet"/>
      <w:lvlText w:val="•"/>
      <w:lvlJc w:val="left"/>
      <w:pPr>
        <w:ind w:left="1990" w:hanging="340"/>
      </w:pPr>
      <w:rPr>
        <w:rFonts w:hint="default"/>
      </w:rPr>
    </w:lvl>
    <w:lvl w:ilvl="6" w:tplc="861A2878">
      <w:start w:val="1"/>
      <w:numFmt w:val="bullet"/>
      <w:lvlText w:val="•"/>
      <w:lvlJc w:val="left"/>
      <w:pPr>
        <w:ind w:left="2277" w:hanging="340"/>
      </w:pPr>
      <w:rPr>
        <w:rFonts w:hint="default"/>
      </w:rPr>
    </w:lvl>
    <w:lvl w:ilvl="7" w:tplc="DC147762">
      <w:start w:val="1"/>
      <w:numFmt w:val="bullet"/>
      <w:lvlText w:val="•"/>
      <w:lvlJc w:val="left"/>
      <w:pPr>
        <w:ind w:left="2563" w:hanging="340"/>
      </w:pPr>
      <w:rPr>
        <w:rFonts w:hint="default"/>
      </w:rPr>
    </w:lvl>
    <w:lvl w:ilvl="8" w:tplc="5FCC8D30">
      <w:start w:val="1"/>
      <w:numFmt w:val="bullet"/>
      <w:lvlText w:val="•"/>
      <w:lvlJc w:val="left"/>
      <w:pPr>
        <w:ind w:left="2849" w:hanging="340"/>
      </w:pPr>
      <w:rPr>
        <w:rFonts w:hint="default"/>
      </w:rPr>
    </w:lvl>
  </w:abstractNum>
  <w:abstractNum w:abstractNumId="186" w15:restartNumberingAfterBreak="0">
    <w:nsid w:val="3510738E"/>
    <w:multiLevelType w:val="hybridMultilevel"/>
    <w:tmpl w:val="A29E2C16"/>
    <w:lvl w:ilvl="0" w:tplc="A7B2C47A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BC81986">
      <w:start w:val="1"/>
      <w:numFmt w:val="bullet"/>
      <w:lvlText w:val="•"/>
      <w:lvlJc w:val="left"/>
      <w:pPr>
        <w:ind w:left="832" w:hanging="340"/>
      </w:pPr>
      <w:rPr>
        <w:rFonts w:hint="default"/>
      </w:rPr>
    </w:lvl>
    <w:lvl w:ilvl="2" w:tplc="6CFEB166">
      <w:start w:val="1"/>
      <w:numFmt w:val="bullet"/>
      <w:lvlText w:val="•"/>
      <w:lvlJc w:val="left"/>
      <w:pPr>
        <w:ind w:left="1105" w:hanging="340"/>
      </w:pPr>
      <w:rPr>
        <w:rFonts w:hint="default"/>
      </w:rPr>
    </w:lvl>
    <w:lvl w:ilvl="3" w:tplc="40E884D8">
      <w:start w:val="1"/>
      <w:numFmt w:val="bullet"/>
      <w:lvlText w:val="•"/>
      <w:lvlJc w:val="left"/>
      <w:pPr>
        <w:ind w:left="1378" w:hanging="340"/>
      </w:pPr>
      <w:rPr>
        <w:rFonts w:hint="default"/>
      </w:rPr>
    </w:lvl>
    <w:lvl w:ilvl="4" w:tplc="D842D3F6">
      <w:start w:val="1"/>
      <w:numFmt w:val="bullet"/>
      <w:lvlText w:val="•"/>
      <w:lvlJc w:val="left"/>
      <w:pPr>
        <w:ind w:left="1651" w:hanging="340"/>
      </w:pPr>
      <w:rPr>
        <w:rFonts w:hint="default"/>
      </w:rPr>
    </w:lvl>
    <w:lvl w:ilvl="5" w:tplc="0F20A5D6">
      <w:start w:val="1"/>
      <w:numFmt w:val="bullet"/>
      <w:lvlText w:val="•"/>
      <w:lvlJc w:val="left"/>
      <w:pPr>
        <w:ind w:left="1924" w:hanging="340"/>
      </w:pPr>
      <w:rPr>
        <w:rFonts w:hint="default"/>
      </w:rPr>
    </w:lvl>
    <w:lvl w:ilvl="6" w:tplc="A2285C48">
      <w:start w:val="1"/>
      <w:numFmt w:val="bullet"/>
      <w:lvlText w:val="•"/>
      <w:lvlJc w:val="left"/>
      <w:pPr>
        <w:ind w:left="2197" w:hanging="340"/>
      </w:pPr>
      <w:rPr>
        <w:rFonts w:hint="default"/>
      </w:rPr>
    </w:lvl>
    <w:lvl w:ilvl="7" w:tplc="B5121788">
      <w:start w:val="1"/>
      <w:numFmt w:val="bullet"/>
      <w:lvlText w:val="•"/>
      <w:lvlJc w:val="left"/>
      <w:pPr>
        <w:ind w:left="2469" w:hanging="340"/>
      </w:pPr>
      <w:rPr>
        <w:rFonts w:hint="default"/>
      </w:rPr>
    </w:lvl>
    <w:lvl w:ilvl="8" w:tplc="FB489DC0">
      <w:start w:val="1"/>
      <w:numFmt w:val="bullet"/>
      <w:lvlText w:val="•"/>
      <w:lvlJc w:val="left"/>
      <w:pPr>
        <w:ind w:left="2742" w:hanging="340"/>
      </w:pPr>
      <w:rPr>
        <w:rFonts w:hint="default"/>
      </w:rPr>
    </w:lvl>
  </w:abstractNum>
  <w:abstractNum w:abstractNumId="187" w15:restartNumberingAfterBreak="0">
    <w:nsid w:val="35831D26"/>
    <w:multiLevelType w:val="hybridMultilevel"/>
    <w:tmpl w:val="CE6CBE08"/>
    <w:lvl w:ilvl="0" w:tplc="DE481444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0C0A2BA">
      <w:start w:val="1"/>
      <w:numFmt w:val="bullet"/>
      <w:lvlText w:val="•"/>
      <w:lvlJc w:val="left"/>
      <w:pPr>
        <w:ind w:left="60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31143D92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798A1AC2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E1065BB6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DC3680A6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EC9CC4E6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4E1261EE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51E0939C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188" w15:restartNumberingAfterBreak="0">
    <w:nsid w:val="359C524F"/>
    <w:multiLevelType w:val="hybridMultilevel"/>
    <w:tmpl w:val="B27CF678"/>
    <w:lvl w:ilvl="0" w:tplc="F47E5112">
      <w:start w:val="1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94E905C">
      <w:start w:val="1"/>
      <w:numFmt w:val="bullet"/>
      <w:lvlText w:val="•"/>
      <w:lvlJc w:val="left"/>
      <w:pPr>
        <w:ind w:left="840" w:hanging="340"/>
      </w:pPr>
      <w:rPr>
        <w:rFonts w:hint="default"/>
      </w:rPr>
    </w:lvl>
    <w:lvl w:ilvl="2" w:tplc="B9463F16">
      <w:start w:val="1"/>
      <w:numFmt w:val="bullet"/>
      <w:lvlText w:val="•"/>
      <w:lvlJc w:val="left"/>
      <w:pPr>
        <w:ind w:left="1120" w:hanging="340"/>
      </w:pPr>
      <w:rPr>
        <w:rFonts w:hint="default"/>
      </w:rPr>
    </w:lvl>
    <w:lvl w:ilvl="3" w:tplc="7F6A8F80">
      <w:start w:val="1"/>
      <w:numFmt w:val="bullet"/>
      <w:lvlText w:val="•"/>
      <w:lvlJc w:val="left"/>
      <w:pPr>
        <w:ind w:left="1401" w:hanging="340"/>
      </w:pPr>
      <w:rPr>
        <w:rFonts w:hint="default"/>
      </w:rPr>
    </w:lvl>
    <w:lvl w:ilvl="4" w:tplc="BEF699F6">
      <w:start w:val="1"/>
      <w:numFmt w:val="bullet"/>
      <w:lvlText w:val="•"/>
      <w:lvlJc w:val="left"/>
      <w:pPr>
        <w:ind w:left="1681" w:hanging="340"/>
      </w:pPr>
      <w:rPr>
        <w:rFonts w:hint="default"/>
      </w:rPr>
    </w:lvl>
    <w:lvl w:ilvl="5" w:tplc="F95838EE">
      <w:start w:val="1"/>
      <w:numFmt w:val="bullet"/>
      <w:lvlText w:val="•"/>
      <w:lvlJc w:val="left"/>
      <w:pPr>
        <w:ind w:left="1961" w:hanging="340"/>
      </w:pPr>
      <w:rPr>
        <w:rFonts w:hint="default"/>
      </w:rPr>
    </w:lvl>
    <w:lvl w:ilvl="6" w:tplc="851C2558">
      <w:start w:val="1"/>
      <w:numFmt w:val="bullet"/>
      <w:lvlText w:val="•"/>
      <w:lvlJc w:val="left"/>
      <w:pPr>
        <w:ind w:left="2242" w:hanging="340"/>
      </w:pPr>
      <w:rPr>
        <w:rFonts w:hint="default"/>
      </w:rPr>
    </w:lvl>
    <w:lvl w:ilvl="7" w:tplc="F4307624">
      <w:start w:val="1"/>
      <w:numFmt w:val="bullet"/>
      <w:lvlText w:val="•"/>
      <w:lvlJc w:val="left"/>
      <w:pPr>
        <w:ind w:left="2522" w:hanging="340"/>
      </w:pPr>
      <w:rPr>
        <w:rFonts w:hint="default"/>
      </w:rPr>
    </w:lvl>
    <w:lvl w:ilvl="8" w:tplc="AD5C2D84">
      <w:start w:val="1"/>
      <w:numFmt w:val="bullet"/>
      <w:lvlText w:val="•"/>
      <w:lvlJc w:val="left"/>
      <w:pPr>
        <w:ind w:left="2803" w:hanging="340"/>
      </w:pPr>
      <w:rPr>
        <w:rFonts w:hint="default"/>
      </w:rPr>
    </w:lvl>
  </w:abstractNum>
  <w:abstractNum w:abstractNumId="189" w15:restartNumberingAfterBreak="0">
    <w:nsid w:val="35E53F06"/>
    <w:multiLevelType w:val="hybridMultilevel"/>
    <w:tmpl w:val="34B8D8CE"/>
    <w:lvl w:ilvl="0" w:tplc="13E2320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DBC2136">
      <w:start w:val="1"/>
      <w:numFmt w:val="bullet"/>
      <w:lvlText w:val="•"/>
      <w:lvlJc w:val="left"/>
      <w:pPr>
        <w:ind w:left="838" w:hanging="340"/>
      </w:pPr>
      <w:rPr>
        <w:rFonts w:hint="default"/>
      </w:rPr>
    </w:lvl>
    <w:lvl w:ilvl="2" w:tplc="666CC7A6">
      <w:start w:val="1"/>
      <w:numFmt w:val="bullet"/>
      <w:lvlText w:val="•"/>
      <w:lvlJc w:val="left"/>
      <w:pPr>
        <w:ind w:left="1117" w:hanging="340"/>
      </w:pPr>
      <w:rPr>
        <w:rFonts w:hint="default"/>
      </w:rPr>
    </w:lvl>
    <w:lvl w:ilvl="3" w:tplc="BE5C7EC2">
      <w:start w:val="1"/>
      <w:numFmt w:val="bullet"/>
      <w:lvlText w:val="•"/>
      <w:lvlJc w:val="left"/>
      <w:pPr>
        <w:ind w:left="1396" w:hanging="340"/>
      </w:pPr>
      <w:rPr>
        <w:rFonts w:hint="default"/>
      </w:rPr>
    </w:lvl>
    <w:lvl w:ilvl="4" w:tplc="3E046C98">
      <w:start w:val="1"/>
      <w:numFmt w:val="bullet"/>
      <w:lvlText w:val="•"/>
      <w:lvlJc w:val="left"/>
      <w:pPr>
        <w:ind w:left="1675" w:hanging="340"/>
      </w:pPr>
      <w:rPr>
        <w:rFonts w:hint="default"/>
      </w:rPr>
    </w:lvl>
    <w:lvl w:ilvl="5" w:tplc="975E76CC">
      <w:start w:val="1"/>
      <w:numFmt w:val="bullet"/>
      <w:lvlText w:val="•"/>
      <w:lvlJc w:val="left"/>
      <w:pPr>
        <w:ind w:left="1953" w:hanging="340"/>
      </w:pPr>
      <w:rPr>
        <w:rFonts w:hint="default"/>
      </w:rPr>
    </w:lvl>
    <w:lvl w:ilvl="6" w:tplc="12E6513E">
      <w:start w:val="1"/>
      <w:numFmt w:val="bullet"/>
      <w:lvlText w:val="•"/>
      <w:lvlJc w:val="left"/>
      <w:pPr>
        <w:ind w:left="2232" w:hanging="340"/>
      </w:pPr>
      <w:rPr>
        <w:rFonts w:hint="default"/>
      </w:rPr>
    </w:lvl>
    <w:lvl w:ilvl="7" w:tplc="300464BC">
      <w:start w:val="1"/>
      <w:numFmt w:val="bullet"/>
      <w:lvlText w:val="•"/>
      <w:lvlJc w:val="left"/>
      <w:pPr>
        <w:ind w:left="2511" w:hanging="340"/>
      </w:pPr>
      <w:rPr>
        <w:rFonts w:hint="default"/>
      </w:rPr>
    </w:lvl>
    <w:lvl w:ilvl="8" w:tplc="FAEAA3F2">
      <w:start w:val="1"/>
      <w:numFmt w:val="bullet"/>
      <w:lvlText w:val="•"/>
      <w:lvlJc w:val="left"/>
      <w:pPr>
        <w:ind w:left="2790" w:hanging="340"/>
      </w:pPr>
      <w:rPr>
        <w:rFonts w:hint="default"/>
      </w:rPr>
    </w:lvl>
  </w:abstractNum>
  <w:abstractNum w:abstractNumId="190" w15:restartNumberingAfterBreak="0">
    <w:nsid w:val="361D447C"/>
    <w:multiLevelType w:val="hybridMultilevel"/>
    <w:tmpl w:val="0838AED4"/>
    <w:lvl w:ilvl="0" w:tplc="975C188C">
      <w:start w:val="1"/>
      <w:numFmt w:val="decimal"/>
      <w:lvlText w:val="%1."/>
      <w:lvlJc w:val="left"/>
      <w:pPr>
        <w:ind w:left="4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1EC891E">
      <w:start w:val="1"/>
      <w:numFmt w:val="bullet"/>
      <w:lvlText w:val="•"/>
      <w:lvlJc w:val="left"/>
      <w:pPr>
        <w:ind w:left="1066" w:hanging="240"/>
      </w:pPr>
      <w:rPr>
        <w:rFonts w:hint="default"/>
      </w:rPr>
    </w:lvl>
    <w:lvl w:ilvl="2" w:tplc="DDC09DB6">
      <w:start w:val="1"/>
      <w:numFmt w:val="bullet"/>
      <w:lvlText w:val="•"/>
      <w:lvlJc w:val="left"/>
      <w:pPr>
        <w:ind w:left="1732" w:hanging="240"/>
      </w:pPr>
      <w:rPr>
        <w:rFonts w:hint="default"/>
      </w:rPr>
    </w:lvl>
    <w:lvl w:ilvl="3" w:tplc="0066A542">
      <w:start w:val="1"/>
      <w:numFmt w:val="bullet"/>
      <w:lvlText w:val="•"/>
      <w:lvlJc w:val="left"/>
      <w:pPr>
        <w:ind w:left="2398" w:hanging="240"/>
      </w:pPr>
      <w:rPr>
        <w:rFonts w:hint="default"/>
      </w:rPr>
    </w:lvl>
    <w:lvl w:ilvl="4" w:tplc="56D6C764">
      <w:start w:val="1"/>
      <w:numFmt w:val="bullet"/>
      <w:lvlText w:val="•"/>
      <w:lvlJc w:val="left"/>
      <w:pPr>
        <w:ind w:left="3064" w:hanging="240"/>
      </w:pPr>
      <w:rPr>
        <w:rFonts w:hint="default"/>
      </w:rPr>
    </w:lvl>
    <w:lvl w:ilvl="5" w:tplc="C7AEF1A8">
      <w:start w:val="1"/>
      <w:numFmt w:val="bullet"/>
      <w:lvlText w:val="•"/>
      <w:lvlJc w:val="left"/>
      <w:pPr>
        <w:ind w:left="3730" w:hanging="240"/>
      </w:pPr>
      <w:rPr>
        <w:rFonts w:hint="default"/>
      </w:rPr>
    </w:lvl>
    <w:lvl w:ilvl="6" w:tplc="48A082D0">
      <w:start w:val="1"/>
      <w:numFmt w:val="bullet"/>
      <w:lvlText w:val="•"/>
      <w:lvlJc w:val="left"/>
      <w:pPr>
        <w:ind w:left="4396" w:hanging="240"/>
      </w:pPr>
      <w:rPr>
        <w:rFonts w:hint="default"/>
      </w:rPr>
    </w:lvl>
    <w:lvl w:ilvl="7" w:tplc="C6540788">
      <w:start w:val="1"/>
      <w:numFmt w:val="bullet"/>
      <w:lvlText w:val="•"/>
      <w:lvlJc w:val="left"/>
      <w:pPr>
        <w:ind w:left="5062" w:hanging="240"/>
      </w:pPr>
      <w:rPr>
        <w:rFonts w:hint="default"/>
      </w:rPr>
    </w:lvl>
    <w:lvl w:ilvl="8" w:tplc="5052C264">
      <w:start w:val="1"/>
      <w:numFmt w:val="bullet"/>
      <w:lvlText w:val="•"/>
      <w:lvlJc w:val="left"/>
      <w:pPr>
        <w:ind w:left="5728" w:hanging="240"/>
      </w:pPr>
      <w:rPr>
        <w:rFonts w:hint="default"/>
      </w:rPr>
    </w:lvl>
  </w:abstractNum>
  <w:abstractNum w:abstractNumId="191" w15:restartNumberingAfterBreak="0">
    <w:nsid w:val="36970B2E"/>
    <w:multiLevelType w:val="hybridMultilevel"/>
    <w:tmpl w:val="237236AA"/>
    <w:lvl w:ilvl="0" w:tplc="AA90D03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822470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85187E6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24C681A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41466BC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1338894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F59CF5E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9C26E6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DFF0B34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192" w15:restartNumberingAfterBreak="0">
    <w:nsid w:val="36B62B5F"/>
    <w:multiLevelType w:val="hybridMultilevel"/>
    <w:tmpl w:val="3A88E3B2"/>
    <w:lvl w:ilvl="0" w:tplc="A7CCF15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8C08F3E">
      <w:start w:val="1"/>
      <w:numFmt w:val="bullet"/>
      <w:lvlText w:val="•"/>
      <w:lvlJc w:val="left"/>
      <w:pPr>
        <w:ind w:left="825" w:hanging="340"/>
      </w:pPr>
      <w:rPr>
        <w:rFonts w:hint="default"/>
      </w:rPr>
    </w:lvl>
    <w:lvl w:ilvl="2" w:tplc="E6AE3D72">
      <w:start w:val="1"/>
      <w:numFmt w:val="bullet"/>
      <w:lvlText w:val="•"/>
      <w:lvlJc w:val="left"/>
      <w:pPr>
        <w:ind w:left="1091" w:hanging="340"/>
      </w:pPr>
      <w:rPr>
        <w:rFonts w:hint="default"/>
      </w:rPr>
    </w:lvl>
    <w:lvl w:ilvl="3" w:tplc="D12055C2">
      <w:start w:val="1"/>
      <w:numFmt w:val="bullet"/>
      <w:lvlText w:val="•"/>
      <w:lvlJc w:val="left"/>
      <w:pPr>
        <w:ind w:left="1356" w:hanging="340"/>
      </w:pPr>
      <w:rPr>
        <w:rFonts w:hint="default"/>
      </w:rPr>
    </w:lvl>
    <w:lvl w:ilvl="4" w:tplc="5758503E">
      <w:start w:val="1"/>
      <w:numFmt w:val="bullet"/>
      <w:lvlText w:val="•"/>
      <w:lvlJc w:val="left"/>
      <w:pPr>
        <w:ind w:left="1622" w:hanging="340"/>
      </w:pPr>
      <w:rPr>
        <w:rFonts w:hint="default"/>
      </w:rPr>
    </w:lvl>
    <w:lvl w:ilvl="5" w:tplc="D9983AA2">
      <w:start w:val="1"/>
      <w:numFmt w:val="bullet"/>
      <w:lvlText w:val="•"/>
      <w:lvlJc w:val="left"/>
      <w:pPr>
        <w:ind w:left="1888" w:hanging="340"/>
      </w:pPr>
      <w:rPr>
        <w:rFonts w:hint="default"/>
      </w:rPr>
    </w:lvl>
    <w:lvl w:ilvl="6" w:tplc="EC8A0B1A">
      <w:start w:val="1"/>
      <w:numFmt w:val="bullet"/>
      <w:lvlText w:val="•"/>
      <w:lvlJc w:val="left"/>
      <w:pPr>
        <w:ind w:left="2153" w:hanging="340"/>
      </w:pPr>
      <w:rPr>
        <w:rFonts w:hint="default"/>
      </w:rPr>
    </w:lvl>
    <w:lvl w:ilvl="7" w:tplc="6818EB82">
      <w:start w:val="1"/>
      <w:numFmt w:val="bullet"/>
      <w:lvlText w:val="•"/>
      <w:lvlJc w:val="left"/>
      <w:pPr>
        <w:ind w:left="2419" w:hanging="340"/>
      </w:pPr>
      <w:rPr>
        <w:rFonts w:hint="default"/>
      </w:rPr>
    </w:lvl>
    <w:lvl w:ilvl="8" w:tplc="81BA3788">
      <w:start w:val="1"/>
      <w:numFmt w:val="bullet"/>
      <w:lvlText w:val="•"/>
      <w:lvlJc w:val="left"/>
      <w:pPr>
        <w:ind w:left="2684" w:hanging="340"/>
      </w:pPr>
      <w:rPr>
        <w:rFonts w:hint="default"/>
      </w:rPr>
    </w:lvl>
  </w:abstractNum>
  <w:abstractNum w:abstractNumId="193" w15:restartNumberingAfterBreak="0">
    <w:nsid w:val="36BD2D09"/>
    <w:multiLevelType w:val="hybridMultilevel"/>
    <w:tmpl w:val="FA58A114"/>
    <w:lvl w:ilvl="0" w:tplc="16B69738">
      <w:start w:val="1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7600B7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9A9837A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60B6911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31AEEF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2EED75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BCB4E39E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B738859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49BE4C0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194" w15:restartNumberingAfterBreak="0">
    <w:nsid w:val="36C902BD"/>
    <w:multiLevelType w:val="hybridMultilevel"/>
    <w:tmpl w:val="8A30C29C"/>
    <w:lvl w:ilvl="0" w:tplc="852A1A5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D683F44">
      <w:start w:val="1"/>
      <w:numFmt w:val="bullet"/>
      <w:lvlText w:val="•"/>
      <w:lvlJc w:val="left"/>
      <w:pPr>
        <w:ind w:left="814" w:hanging="340"/>
      </w:pPr>
      <w:rPr>
        <w:rFonts w:hint="default"/>
      </w:rPr>
    </w:lvl>
    <w:lvl w:ilvl="2" w:tplc="812E540C">
      <w:start w:val="1"/>
      <w:numFmt w:val="bullet"/>
      <w:lvlText w:val="•"/>
      <w:lvlJc w:val="left"/>
      <w:pPr>
        <w:ind w:left="1069" w:hanging="340"/>
      </w:pPr>
      <w:rPr>
        <w:rFonts w:hint="default"/>
      </w:rPr>
    </w:lvl>
    <w:lvl w:ilvl="3" w:tplc="BADE5642">
      <w:start w:val="1"/>
      <w:numFmt w:val="bullet"/>
      <w:lvlText w:val="•"/>
      <w:lvlJc w:val="left"/>
      <w:pPr>
        <w:ind w:left="1324" w:hanging="340"/>
      </w:pPr>
      <w:rPr>
        <w:rFonts w:hint="default"/>
      </w:rPr>
    </w:lvl>
    <w:lvl w:ilvl="4" w:tplc="90489034">
      <w:start w:val="1"/>
      <w:numFmt w:val="bullet"/>
      <w:lvlText w:val="•"/>
      <w:lvlJc w:val="left"/>
      <w:pPr>
        <w:ind w:left="1579" w:hanging="340"/>
      </w:pPr>
      <w:rPr>
        <w:rFonts w:hint="default"/>
      </w:rPr>
    </w:lvl>
    <w:lvl w:ilvl="5" w:tplc="93466556">
      <w:start w:val="1"/>
      <w:numFmt w:val="bullet"/>
      <w:lvlText w:val="•"/>
      <w:lvlJc w:val="left"/>
      <w:pPr>
        <w:ind w:left="1834" w:hanging="340"/>
      </w:pPr>
      <w:rPr>
        <w:rFonts w:hint="default"/>
      </w:rPr>
    </w:lvl>
    <w:lvl w:ilvl="6" w:tplc="0A76B816">
      <w:start w:val="1"/>
      <w:numFmt w:val="bullet"/>
      <w:lvlText w:val="•"/>
      <w:lvlJc w:val="left"/>
      <w:pPr>
        <w:ind w:left="2089" w:hanging="340"/>
      </w:pPr>
      <w:rPr>
        <w:rFonts w:hint="default"/>
      </w:rPr>
    </w:lvl>
    <w:lvl w:ilvl="7" w:tplc="BB14A896">
      <w:start w:val="1"/>
      <w:numFmt w:val="bullet"/>
      <w:lvlText w:val="•"/>
      <w:lvlJc w:val="left"/>
      <w:pPr>
        <w:ind w:left="2344" w:hanging="340"/>
      </w:pPr>
      <w:rPr>
        <w:rFonts w:hint="default"/>
      </w:rPr>
    </w:lvl>
    <w:lvl w:ilvl="8" w:tplc="FC4CA9AA">
      <w:start w:val="1"/>
      <w:numFmt w:val="bullet"/>
      <w:lvlText w:val="•"/>
      <w:lvlJc w:val="left"/>
      <w:pPr>
        <w:ind w:left="2599" w:hanging="340"/>
      </w:pPr>
      <w:rPr>
        <w:rFonts w:hint="default"/>
      </w:rPr>
    </w:lvl>
  </w:abstractNum>
  <w:abstractNum w:abstractNumId="195" w15:restartNumberingAfterBreak="0">
    <w:nsid w:val="36DF4158"/>
    <w:multiLevelType w:val="hybridMultilevel"/>
    <w:tmpl w:val="0686B82A"/>
    <w:lvl w:ilvl="0" w:tplc="B700EB1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682CC50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9BBAD830">
      <w:start w:val="1"/>
      <w:numFmt w:val="bullet"/>
      <w:lvlText w:val="•"/>
      <w:lvlJc w:val="left"/>
      <w:pPr>
        <w:ind w:left="1086" w:hanging="340"/>
      </w:pPr>
      <w:rPr>
        <w:rFonts w:hint="default"/>
      </w:rPr>
    </w:lvl>
    <w:lvl w:ilvl="3" w:tplc="369ED4E6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1E7A976C">
      <w:start w:val="1"/>
      <w:numFmt w:val="bullet"/>
      <w:lvlText w:val="•"/>
      <w:lvlJc w:val="left"/>
      <w:pPr>
        <w:ind w:left="1613" w:hanging="340"/>
      </w:pPr>
      <w:rPr>
        <w:rFonts w:hint="default"/>
      </w:rPr>
    </w:lvl>
    <w:lvl w:ilvl="5" w:tplc="9C866934">
      <w:start w:val="1"/>
      <w:numFmt w:val="bullet"/>
      <w:lvlText w:val="•"/>
      <w:lvlJc w:val="left"/>
      <w:pPr>
        <w:ind w:left="1877" w:hanging="340"/>
      </w:pPr>
      <w:rPr>
        <w:rFonts w:hint="default"/>
      </w:rPr>
    </w:lvl>
    <w:lvl w:ilvl="6" w:tplc="7FAE9F8C">
      <w:start w:val="1"/>
      <w:numFmt w:val="bullet"/>
      <w:lvlText w:val="•"/>
      <w:lvlJc w:val="left"/>
      <w:pPr>
        <w:ind w:left="2140" w:hanging="340"/>
      </w:pPr>
      <w:rPr>
        <w:rFonts w:hint="default"/>
      </w:rPr>
    </w:lvl>
    <w:lvl w:ilvl="7" w:tplc="26842424">
      <w:start w:val="1"/>
      <w:numFmt w:val="bullet"/>
      <w:lvlText w:val="•"/>
      <w:lvlJc w:val="left"/>
      <w:pPr>
        <w:ind w:left="2404" w:hanging="340"/>
      </w:pPr>
      <w:rPr>
        <w:rFonts w:hint="default"/>
      </w:rPr>
    </w:lvl>
    <w:lvl w:ilvl="8" w:tplc="02D87F2C">
      <w:start w:val="1"/>
      <w:numFmt w:val="bullet"/>
      <w:lvlText w:val="•"/>
      <w:lvlJc w:val="left"/>
      <w:pPr>
        <w:ind w:left="2667" w:hanging="340"/>
      </w:pPr>
      <w:rPr>
        <w:rFonts w:hint="default"/>
      </w:rPr>
    </w:lvl>
  </w:abstractNum>
  <w:abstractNum w:abstractNumId="196" w15:restartNumberingAfterBreak="0">
    <w:nsid w:val="370A368D"/>
    <w:multiLevelType w:val="hybridMultilevel"/>
    <w:tmpl w:val="EE6A047A"/>
    <w:lvl w:ilvl="0" w:tplc="36A0F39E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7142768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3070AE44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E206B08A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4118BD68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D572F8F4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6BFC3296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F32EF3B0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6336960E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197" w15:restartNumberingAfterBreak="0">
    <w:nsid w:val="372D01C7"/>
    <w:multiLevelType w:val="hybridMultilevel"/>
    <w:tmpl w:val="AAF859BC"/>
    <w:lvl w:ilvl="0" w:tplc="00447720">
      <w:start w:val="1"/>
      <w:numFmt w:val="decimal"/>
      <w:lvlText w:val="(%1)"/>
      <w:lvlJc w:val="left"/>
      <w:pPr>
        <w:ind w:left="386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728185C">
      <w:start w:val="1"/>
      <w:numFmt w:val="bullet"/>
      <w:lvlText w:val="•"/>
      <w:lvlJc w:val="left"/>
      <w:pPr>
        <w:ind w:left="1053" w:hanging="240"/>
      </w:pPr>
      <w:rPr>
        <w:rFonts w:hint="default"/>
      </w:rPr>
    </w:lvl>
    <w:lvl w:ilvl="2" w:tplc="D6E0EB8A">
      <w:start w:val="1"/>
      <w:numFmt w:val="bullet"/>
      <w:lvlText w:val="•"/>
      <w:lvlJc w:val="left"/>
      <w:pPr>
        <w:ind w:left="1721" w:hanging="240"/>
      </w:pPr>
      <w:rPr>
        <w:rFonts w:hint="default"/>
      </w:rPr>
    </w:lvl>
    <w:lvl w:ilvl="3" w:tplc="D4CE90AE">
      <w:start w:val="1"/>
      <w:numFmt w:val="bullet"/>
      <w:lvlText w:val="•"/>
      <w:lvlJc w:val="left"/>
      <w:pPr>
        <w:ind w:left="2388" w:hanging="240"/>
      </w:pPr>
      <w:rPr>
        <w:rFonts w:hint="default"/>
      </w:rPr>
    </w:lvl>
    <w:lvl w:ilvl="4" w:tplc="E2161A54">
      <w:start w:val="1"/>
      <w:numFmt w:val="bullet"/>
      <w:lvlText w:val="•"/>
      <w:lvlJc w:val="left"/>
      <w:pPr>
        <w:ind w:left="3055" w:hanging="240"/>
      </w:pPr>
      <w:rPr>
        <w:rFonts w:hint="default"/>
      </w:rPr>
    </w:lvl>
    <w:lvl w:ilvl="5" w:tplc="7848063C">
      <w:start w:val="1"/>
      <w:numFmt w:val="bullet"/>
      <w:lvlText w:val="•"/>
      <w:lvlJc w:val="left"/>
      <w:pPr>
        <w:ind w:left="3723" w:hanging="240"/>
      </w:pPr>
      <w:rPr>
        <w:rFonts w:hint="default"/>
      </w:rPr>
    </w:lvl>
    <w:lvl w:ilvl="6" w:tplc="A09AC942">
      <w:start w:val="1"/>
      <w:numFmt w:val="bullet"/>
      <w:lvlText w:val="•"/>
      <w:lvlJc w:val="left"/>
      <w:pPr>
        <w:ind w:left="4390" w:hanging="240"/>
      </w:pPr>
      <w:rPr>
        <w:rFonts w:hint="default"/>
      </w:rPr>
    </w:lvl>
    <w:lvl w:ilvl="7" w:tplc="9C5269AC">
      <w:start w:val="1"/>
      <w:numFmt w:val="bullet"/>
      <w:lvlText w:val="•"/>
      <w:lvlJc w:val="left"/>
      <w:pPr>
        <w:ind w:left="5057" w:hanging="240"/>
      </w:pPr>
      <w:rPr>
        <w:rFonts w:hint="default"/>
      </w:rPr>
    </w:lvl>
    <w:lvl w:ilvl="8" w:tplc="7B1EAB2C">
      <w:start w:val="1"/>
      <w:numFmt w:val="bullet"/>
      <w:lvlText w:val="•"/>
      <w:lvlJc w:val="left"/>
      <w:pPr>
        <w:ind w:left="5725" w:hanging="240"/>
      </w:pPr>
      <w:rPr>
        <w:rFonts w:hint="default"/>
      </w:rPr>
    </w:lvl>
  </w:abstractNum>
  <w:abstractNum w:abstractNumId="198" w15:restartNumberingAfterBreak="0">
    <w:nsid w:val="37516CD5"/>
    <w:multiLevelType w:val="hybridMultilevel"/>
    <w:tmpl w:val="E04A2B3A"/>
    <w:lvl w:ilvl="0" w:tplc="C570F5F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AB82600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404043E8">
      <w:start w:val="1"/>
      <w:numFmt w:val="bullet"/>
      <w:lvlText w:val="•"/>
      <w:lvlJc w:val="left"/>
      <w:pPr>
        <w:ind w:left="1086" w:hanging="340"/>
      </w:pPr>
      <w:rPr>
        <w:rFonts w:hint="default"/>
      </w:rPr>
    </w:lvl>
    <w:lvl w:ilvl="3" w:tplc="907E9370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99026934">
      <w:start w:val="1"/>
      <w:numFmt w:val="bullet"/>
      <w:lvlText w:val="•"/>
      <w:lvlJc w:val="left"/>
      <w:pPr>
        <w:ind w:left="1613" w:hanging="340"/>
      </w:pPr>
      <w:rPr>
        <w:rFonts w:hint="default"/>
      </w:rPr>
    </w:lvl>
    <w:lvl w:ilvl="5" w:tplc="4ECC7C64">
      <w:start w:val="1"/>
      <w:numFmt w:val="bullet"/>
      <w:lvlText w:val="•"/>
      <w:lvlJc w:val="left"/>
      <w:pPr>
        <w:ind w:left="1877" w:hanging="340"/>
      </w:pPr>
      <w:rPr>
        <w:rFonts w:hint="default"/>
      </w:rPr>
    </w:lvl>
    <w:lvl w:ilvl="6" w:tplc="77A2EDD6">
      <w:start w:val="1"/>
      <w:numFmt w:val="bullet"/>
      <w:lvlText w:val="•"/>
      <w:lvlJc w:val="left"/>
      <w:pPr>
        <w:ind w:left="2140" w:hanging="340"/>
      </w:pPr>
      <w:rPr>
        <w:rFonts w:hint="default"/>
      </w:rPr>
    </w:lvl>
    <w:lvl w:ilvl="7" w:tplc="D6D2F41A">
      <w:start w:val="1"/>
      <w:numFmt w:val="bullet"/>
      <w:lvlText w:val="•"/>
      <w:lvlJc w:val="left"/>
      <w:pPr>
        <w:ind w:left="2404" w:hanging="340"/>
      </w:pPr>
      <w:rPr>
        <w:rFonts w:hint="default"/>
      </w:rPr>
    </w:lvl>
    <w:lvl w:ilvl="8" w:tplc="53A07EEA">
      <w:start w:val="1"/>
      <w:numFmt w:val="bullet"/>
      <w:lvlText w:val="•"/>
      <w:lvlJc w:val="left"/>
      <w:pPr>
        <w:ind w:left="2667" w:hanging="340"/>
      </w:pPr>
      <w:rPr>
        <w:rFonts w:hint="default"/>
      </w:rPr>
    </w:lvl>
  </w:abstractNum>
  <w:abstractNum w:abstractNumId="199" w15:restartNumberingAfterBreak="0">
    <w:nsid w:val="37561C06"/>
    <w:multiLevelType w:val="hybridMultilevel"/>
    <w:tmpl w:val="8AFC511C"/>
    <w:lvl w:ilvl="0" w:tplc="18A6107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628373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D5DCF58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B95467C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D984272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8BC80F4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8BA4753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6A4C598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3FE45BCC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00" w15:restartNumberingAfterBreak="0">
    <w:nsid w:val="37700910"/>
    <w:multiLevelType w:val="hybridMultilevel"/>
    <w:tmpl w:val="C8B08778"/>
    <w:lvl w:ilvl="0" w:tplc="8AE85D7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44EEC22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531EF864">
      <w:start w:val="1"/>
      <w:numFmt w:val="bullet"/>
      <w:lvlText w:val="•"/>
      <w:lvlJc w:val="left"/>
      <w:pPr>
        <w:ind w:left="1086" w:hanging="340"/>
      </w:pPr>
      <w:rPr>
        <w:rFonts w:hint="default"/>
      </w:rPr>
    </w:lvl>
    <w:lvl w:ilvl="3" w:tplc="D0107F82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1DC8CF94">
      <w:start w:val="1"/>
      <w:numFmt w:val="bullet"/>
      <w:lvlText w:val="•"/>
      <w:lvlJc w:val="left"/>
      <w:pPr>
        <w:ind w:left="1613" w:hanging="340"/>
      </w:pPr>
      <w:rPr>
        <w:rFonts w:hint="default"/>
      </w:rPr>
    </w:lvl>
    <w:lvl w:ilvl="5" w:tplc="01CEB6C8">
      <w:start w:val="1"/>
      <w:numFmt w:val="bullet"/>
      <w:lvlText w:val="•"/>
      <w:lvlJc w:val="left"/>
      <w:pPr>
        <w:ind w:left="1877" w:hanging="340"/>
      </w:pPr>
      <w:rPr>
        <w:rFonts w:hint="default"/>
      </w:rPr>
    </w:lvl>
    <w:lvl w:ilvl="6" w:tplc="C0FE7B8A">
      <w:start w:val="1"/>
      <w:numFmt w:val="bullet"/>
      <w:lvlText w:val="•"/>
      <w:lvlJc w:val="left"/>
      <w:pPr>
        <w:ind w:left="2140" w:hanging="340"/>
      </w:pPr>
      <w:rPr>
        <w:rFonts w:hint="default"/>
      </w:rPr>
    </w:lvl>
    <w:lvl w:ilvl="7" w:tplc="F61640EE">
      <w:start w:val="1"/>
      <w:numFmt w:val="bullet"/>
      <w:lvlText w:val="•"/>
      <w:lvlJc w:val="left"/>
      <w:pPr>
        <w:ind w:left="2404" w:hanging="340"/>
      </w:pPr>
      <w:rPr>
        <w:rFonts w:hint="default"/>
      </w:rPr>
    </w:lvl>
    <w:lvl w:ilvl="8" w:tplc="79FC4FA2">
      <w:start w:val="1"/>
      <w:numFmt w:val="bullet"/>
      <w:lvlText w:val="•"/>
      <w:lvlJc w:val="left"/>
      <w:pPr>
        <w:ind w:left="2667" w:hanging="340"/>
      </w:pPr>
      <w:rPr>
        <w:rFonts w:hint="default"/>
      </w:rPr>
    </w:lvl>
  </w:abstractNum>
  <w:abstractNum w:abstractNumId="201" w15:restartNumberingAfterBreak="0">
    <w:nsid w:val="37711B47"/>
    <w:multiLevelType w:val="hybridMultilevel"/>
    <w:tmpl w:val="679E9F60"/>
    <w:lvl w:ilvl="0" w:tplc="D6540F7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606B642">
      <w:start w:val="1"/>
      <w:numFmt w:val="bullet"/>
      <w:lvlText w:val="•"/>
      <w:lvlJc w:val="left"/>
      <w:pPr>
        <w:ind w:left="818" w:hanging="340"/>
      </w:pPr>
      <w:rPr>
        <w:rFonts w:hint="default"/>
      </w:rPr>
    </w:lvl>
    <w:lvl w:ilvl="2" w:tplc="7D48928A">
      <w:start w:val="1"/>
      <w:numFmt w:val="bullet"/>
      <w:lvlText w:val="•"/>
      <w:lvlJc w:val="left"/>
      <w:pPr>
        <w:ind w:left="1076" w:hanging="340"/>
      </w:pPr>
      <w:rPr>
        <w:rFonts w:hint="default"/>
      </w:rPr>
    </w:lvl>
    <w:lvl w:ilvl="3" w:tplc="667E7C0C">
      <w:start w:val="1"/>
      <w:numFmt w:val="bullet"/>
      <w:lvlText w:val="•"/>
      <w:lvlJc w:val="left"/>
      <w:pPr>
        <w:ind w:left="1335" w:hanging="340"/>
      </w:pPr>
      <w:rPr>
        <w:rFonts w:hint="default"/>
      </w:rPr>
    </w:lvl>
    <w:lvl w:ilvl="4" w:tplc="55B09646">
      <w:start w:val="1"/>
      <w:numFmt w:val="bullet"/>
      <w:lvlText w:val="•"/>
      <w:lvlJc w:val="left"/>
      <w:pPr>
        <w:ind w:left="1593" w:hanging="340"/>
      </w:pPr>
      <w:rPr>
        <w:rFonts w:hint="default"/>
      </w:rPr>
    </w:lvl>
    <w:lvl w:ilvl="5" w:tplc="9242601E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6" w:tplc="CBC87296">
      <w:start w:val="1"/>
      <w:numFmt w:val="bullet"/>
      <w:lvlText w:val="•"/>
      <w:lvlJc w:val="left"/>
      <w:pPr>
        <w:ind w:left="2110" w:hanging="340"/>
      </w:pPr>
      <w:rPr>
        <w:rFonts w:hint="default"/>
      </w:rPr>
    </w:lvl>
    <w:lvl w:ilvl="7" w:tplc="4FF6E64C">
      <w:start w:val="1"/>
      <w:numFmt w:val="bullet"/>
      <w:lvlText w:val="•"/>
      <w:lvlJc w:val="left"/>
      <w:pPr>
        <w:ind w:left="2369" w:hanging="340"/>
      </w:pPr>
      <w:rPr>
        <w:rFonts w:hint="default"/>
      </w:rPr>
    </w:lvl>
    <w:lvl w:ilvl="8" w:tplc="7DD85198">
      <w:start w:val="1"/>
      <w:numFmt w:val="bullet"/>
      <w:lvlText w:val="•"/>
      <w:lvlJc w:val="left"/>
      <w:pPr>
        <w:ind w:left="2627" w:hanging="340"/>
      </w:pPr>
      <w:rPr>
        <w:rFonts w:hint="default"/>
      </w:rPr>
    </w:lvl>
  </w:abstractNum>
  <w:abstractNum w:abstractNumId="202" w15:restartNumberingAfterBreak="0">
    <w:nsid w:val="37D17FA2"/>
    <w:multiLevelType w:val="hybridMultilevel"/>
    <w:tmpl w:val="953C82D2"/>
    <w:lvl w:ilvl="0" w:tplc="3E082B4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A52AA7E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43B03F60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A2B8010C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921A8DE0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72B89E0E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ECB69F3E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9B940428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D1345516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203" w15:restartNumberingAfterBreak="0">
    <w:nsid w:val="38222DD1"/>
    <w:multiLevelType w:val="hybridMultilevel"/>
    <w:tmpl w:val="D71E4ED4"/>
    <w:lvl w:ilvl="0" w:tplc="6ABACF98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6A0C36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8D9637C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5CD01FB4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3A0349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E4C2659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AA1ED0D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D22675F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54A4896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04" w15:restartNumberingAfterBreak="0">
    <w:nsid w:val="38792CD2"/>
    <w:multiLevelType w:val="hybridMultilevel"/>
    <w:tmpl w:val="78BEB402"/>
    <w:lvl w:ilvl="0" w:tplc="34A640A4">
      <w:start w:val="2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E4808E4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9656F9DC">
      <w:start w:val="1"/>
      <w:numFmt w:val="bullet"/>
      <w:lvlText w:val="•"/>
      <w:lvlJc w:val="left"/>
      <w:pPr>
        <w:ind w:left="1145" w:hanging="340"/>
      </w:pPr>
      <w:rPr>
        <w:rFonts w:hint="default"/>
      </w:rPr>
    </w:lvl>
    <w:lvl w:ilvl="3" w:tplc="1E8AF324">
      <w:start w:val="1"/>
      <w:numFmt w:val="bullet"/>
      <w:lvlText w:val="•"/>
      <w:lvlJc w:val="left"/>
      <w:pPr>
        <w:ind w:left="1437" w:hanging="340"/>
      </w:pPr>
      <w:rPr>
        <w:rFonts w:hint="default"/>
      </w:rPr>
    </w:lvl>
    <w:lvl w:ilvl="4" w:tplc="6EBCAFD0">
      <w:start w:val="1"/>
      <w:numFmt w:val="bullet"/>
      <w:lvlText w:val="•"/>
      <w:lvlJc w:val="left"/>
      <w:pPr>
        <w:ind w:left="1730" w:hanging="340"/>
      </w:pPr>
      <w:rPr>
        <w:rFonts w:hint="default"/>
      </w:rPr>
    </w:lvl>
    <w:lvl w:ilvl="5" w:tplc="38F68B4A">
      <w:start w:val="1"/>
      <w:numFmt w:val="bullet"/>
      <w:lvlText w:val="•"/>
      <w:lvlJc w:val="left"/>
      <w:pPr>
        <w:ind w:left="2022" w:hanging="340"/>
      </w:pPr>
      <w:rPr>
        <w:rFonts w:hint="default"/>
      </w:rPr>
    </w:lvl>
    <w:lvl w:ilvl="6" w:tplc="35289D5E">
      <w:start w:val="1"/>
      <w:numFmt w:val="bullet"/>
      <w:lvlText w:val="•"/>
      <w:lvlJc w:val="left"/>
      <w:pPr>
        <w:ind w:left="2315" w:hanging="340"/>
      </w:pPr>
      <w:rPr>
        <w:rFonts w:hint="default"/>
      </w:rPr>
    </w:lvl>
    <w:lvl w:ilvl="7" w:tplc="B4C2FD4A">
      <w:start w:val="1"/>
      <w:numFmt w:val="bullet"/>
      <w:lvlText w:val="•"/>
      <w:lvlJc w:val="left"/>
      <w:pPr>
        <w:ind w:left="2608" w:hanging="340"/>
      </w:pPr>
      <w:rPr>
        <w:rFonts w:hint="default"/>
      </w:rPr>
    </w:lvl>
    <w:lvl w:ilvl="8" w:tplc="8CA064EC">
      <w:start w:val="1"/>
      <w:numFmt w:val="bullet"/>
      <w:lvlText w:val="•"/>
      <w:lvlJc w:val="left"/>
      <w:pPr>
        <w:ind w:left="2900" w:hanging="340"/>
      </w:pPr>
      <w:rPr>
        <w:rFonts w:hint="default"/>
      </w:rPr>
    </w:lvl>
  </w:abstractNum>
  <w:abstractNum w:abstractNumId="205" w15:restartNumberingAfterBreak="0">
    <w:nsid w:val="39036F4C"/>
    <w:multiLevelType w:val="hybridMultilevel"/>
    <w:tmpl w:val="07D25266"/>
    <w:lvl w:ilvl="0" w:tplc="76F0520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4D6D82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9E0E2DB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9A52AB5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2F45B6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B0068A4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5F90A43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A084594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4D8C789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06" w15:restartNumberingAfterBreak="0">
    <w:nsid w:val="399304FA"/>
    <w:multiLevelType w:val="hybridMultilevel"/>
    <w:tmpl w:val="497A316C"/>
    <w:lvl w:ilvl="0" w:tplc="800CD540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02A046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9384C204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C89CA66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6358A01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DE10AF4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B5CE3EF0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D87EDE6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2A7EB09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07" w15:restartNumberingAfterBreak="0">
    <w:nsid w:val="39E70536"/>
    <w:multiLevelType w:val="hybridMultilevel"/>
    <w:tmpl w:val="4D2AA052"/>
    <w:lvl w:ilvl="0" w:tplc="F16AF59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F0E368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0F28BF2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D4E173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10560D1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D304FEC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E586FAB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8A2431B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1427A3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08" w15:restartNumberingAfterBreak="0">
    <w:nsid w:val="3A1B5F5D"/>
    <w:multiLevelType w:val="hybridMultilevel"/>
    <w:tmpl w:val="827EBE58"/>
    <w:lvl w:ilvl="0" w:tplc="C9EAD4DE">
      <w:start w:val="1"/>
      <w:numFmt w:val="lowerLetter"/>
      <w:lvlText w:val="%1)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24014A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C8A85AC4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A05EC58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0F4049C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4A96D20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22100154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700CFD3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29F2AB7A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09" w15:restartNumberingAfterBreak="0">
    <w:nsid w:val="3A981D6C"/>
    <w:multiLevelType w:val="hybridMultilevel"/>
    <w:tmpl w:val="EF9235B4"/>
    <w:lvl w:ilvl="0" w:tplc="A72CAD60">
      <w:start w:val="1"/>
      <w:numFmt w:val="decimal"/>
      <w:lvlText w:val="%1"/>
      <w:lvlJc w:val="left"/>
      <w:pPr>
        <w:ind w:left="300" w:hanging="18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DACC914">
      <w:start w:val="1"/>
      <w:numFmt w:val="bullet"/>
      <w:lvlText w:val="•"/>
      <w:lvlJc w:val="left"/>
      <w:pPr>
        <w:ind w:left="972" w:hanging="180"/>
      </w:pPr>
      <w:rPr>
        <w:rFonts w:hint="default"/>
      </w:rPr>
    </w:lvl>
    <w:lvl w:ilvl="2" w:tplc="ABB81FA4">
      <w:start w:val="1"/>
      <w:numFmt w:val="bullet"/>
      <w:lvlText w:val="•"/>
      <w:lvlJc w:val="left"/>
      <w:pPr>
        <w:ind w:left="1644" w:hanging="180"/>
      </w:pPr>
      <w:rPr>
        <w:rFonts w:hint="default"/>
      </w:rPr>
    </w:lvl>
    <w:lvl w:ilvl="3" w:tplc="2AE61136">
      <w:start w:val="1"/>
      <w:numFmt w:val="bullet"/>
      <w:lvlText w:val="•"/>
      <w:lvlJc w:val="left"/>
      <w:pPr>
        <w:ind w:left="2316" w:hanging="180"/>
      </w:pPr>
      <w:rPr>
        <w:rFonts w:hint="default"/>
      </w:rPr>
    </w:lvl>
    <w:lvl w:ilvl="4" w:tplc="C43602F6">
      <w:start w:val="1"/>
      <w:numFmt w:val="bullet"/>
      <w:lvlText w:val="•"/>
      <w:lvlJc w:val="left"/>
      <w:pPr>
        <w:ind w:left="2988" w:hanging="180"/>
      </w:pPr>
      <w:rPr>
        <w:rFonts w:hint="default"/>
      </w:rPr>
    </w:lvl>
    <w:lvl w:ilvl="5" w:tplc="E1FC3422">
      <w:start w:val="1"/>
      <w:numFmt w:val="bullet"/>
      <w:lvlText w:val="•"/>
      <w:lvlJc w:val="left"/>
      <w:pPr>
        <w:ind w:left="3660" w:hanging="180"/>
      </w:pPr>
      <w:rPr>
        <w:rFonts w:hint="default"/>
      </w:rPr>
    </w:lvl>
    <w:lvl w:ilvl="6" w:tplc="85047F96">
      <w:start w:val="1"/>
      <w:numFmt w:val="bullet"/>
      <w:lvlText w:val="•"/>
      <w:lvlJc w:val="left"/>
      <w:pPr>
        <w:ind w:left="4332" w:hanging="180"/>
      </w:pPr>
      <w:rPr>
        <w:rFonts w:hint="default"/>
      </w:rPr>
    </w:lvl>
    <w:lvl w:ilvl="7" w:tplc="3F7E4BB2">
      <w:start w:val="1"/>
      <w:numFmt w:val="bullet"/>
      <w:lvlText w:val="•"/>
      <w:lvlJc w:val="left"/>
      <w:pPr>
        <w:ind w:left="5004" w:hanging="180"/>
      </w:pPr>
      <w:rPr>
        <w:rFonts w:hint="default"/>
      </w:rPr>
    </w:lvl>
    <w:lvl w:ilvl="8" w:tplc="741CD636">
      <w:start w:val="1"/>
      <w:numFmt w:val="bullet"/>
      <w:lvlText w:val="•"/>
      <w:lvlJc w:val="left"/>
      <w:pPr>
        <w:ind w:left="5676" w:hanging="180"/>
      </w:pPr>
      <w:rPr>
        <w:rFonts w:hint="default"/>
      </w:rPr>
    </w:lvl>
  </w:abstractNum>
  <w:abstractNum w:abstractNumId="210" w15:restartNumberingAfterBreak="0">
    <w:nsid w:val="3AFC1358"/>
    <w:multiLevelType w:val="hybridMultilevel"/>
    <w:tmpl w:val="A4F254EE"/>
    <w:lvl w:ilvl="0" w:tplc="908E1B74">
      <w:start w:val="2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9C80A3A">
      <w:start w:val="1"/>
      <w:numFmt w:val="bullet"/>
      <w:lvlText w:val="•"/>
      <w:lvlJc w:val="left"/>
      <w:pPr>
        <w:ind w:left="425" w:hanging="340"/>
      </w:pPr>
      <w:rPr>
        <w:rFonts w:hint="default"/>
      </w:rPr>
    </w:lvl>
    <w:lvl w:ilvl="2" w:tplc="97A8B5BE">
      <w:start w:val="1"/>
      <w:numFmt w:val="bullet"/>
      <w:lvlText w:val="•"/>
      <w:lvlJc w:val="left"/>
      <w:pPr>
        <w:ind w:left="731" w:hanging="340"/>
      </w:pPr>
      <w:rPr>
        <w:rFonts w:hint="default"/>
      </w:rPr>
    </w:lvl>
    <w:lvl w:ilvl="3" w:tplc="D3FE30BA">
      <w:start w:val="1"/>
      <w:numFmt w:val="bullet"/>
      <w:lvlText w:val="•"/>
      <w:lvlJc w:val="left"/>
      <w:pPr>
        <w:ind w:left="1037" w:hanging="340"/>
      </w:pPr>
      <w:rPr>
        <w:rFonts w:hint="default"/>
      </w:rPr>
    </w:lvl>
    <w:lvl w:ilvl="4" w:tplc="C4EC4536">
      <w:start w:val="1"/>
      <w:numFmt w:val="bullet"/>
      <w:lvlText w:val="•"/>
      <w:lvlJc w:val="left"/>
      <w:pPr>
        <w:ind w:left="1343" w:hanging="340"/>
      </w:pPr>
      <w:rPr>
        <w:rFonts w:hint="default"/>
      </w:rPr>
    </w:lvl>
    <w:lvl w:ilvl="5" w:tplc="AC26B826">
      <w:start w:val="1"/>
      <w:numFmt w:val="bullet"/>
      <w:lvlText w:val="•"/>
      <w:lvlJc w:val="left"/>
      <w:pPr>
        <w:ind w:left="1649" w:hanging="340"/>
      </w:pPr>
      <w:rPr>
        <w:rFonts w:hint="default"/>
      </w:rPr>
    </w:lvl>
    <w:lvl w:ilvl="6" w:tplc="0CDEE7EE">
      <w:start w:val="1"/>
      <w:numFmt w:val="bullet"/>
      <w:lvlText w:val="•"/>
      <w:lvlJc w:val="left"/>
      <w:pPr>
        <w:ind w:left="1955" w:hanging="340"/>
      </w:pPr>
      <w:rPr>
        <w:rFonts w:hint="default"/>
      </w:rPr>
    </w:lvl>
    <w:lvl w:ilvl="7" w:tplc="574C5B82">
      <w:start w:val="1"/>
      <w:numFmt w:val="bullet"/>
      <w:lvlText w:val="•"/>
      <w:lvlJc w:val="left"/>
      <w:pPr>
        <w:ind w:left="2261" w:hanging="340"/>
      </w:pPr>
      <w:rPr>
        <w:rFonts w:hint="default"/>
      </w:rPr>
    </w:lvl>
    <w:lvl w:ilvl="8" w:tplc="F70E5DBA">
      <w:start w:val="1"/>
      <w:numFmt w:val="bullet"/>
      <w:lvlText w:val="•"/>
      <w:lvlJc w:val="left"/>
      <w:pPr>
        <w:ind w:left="2566" w:hanging="340"/>
      </w:pPr>
      <w:rPr>
        <w:rFonts w:hint="default"/>
      </w:rPr>
    </w:lvl>
  </w:abstractNum>
  <w:abstractNum w:abstractNumId="211" w15:restartNumberingAfterBreak="0">
    <w:nsid w:val="3B927E39"/>
    <w:multiLevelType w:val="hybridMultilevel"/>
    <w:tmpl w:val="36D865D6"/>
    <w:lvl w:ilvl="0" w:tplc="4E625EC8">
      <w:start w:val="1"/>
      <w:numFmt w:val="decimal"/>
      <w:lvlText w:val="%1."/>
      <w:lvlJc w:val="left"/>
      <w:pPr>
        <w:ind w:left="280" w:hanging="16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6A4431E">
      <w:start w:val="1"/>
      <w:numFmt w:val="decimal"/>
      <w:lvlText w:val="%2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40986DB0">
      <w:start w:val="1"/>
      <w:numFmt w:val="bullet"/>
      <w:lvlText w:val="•"/>
      <w:lvlJc w:val="left"/>
      <w:pPr>
        <w:ind w:left="858" w:hanging="340"/>
      </w:pPr>
      <w:rPr>
        <w:rFonts w:hint="default"/>
      </w:rPr>
    </w:lvl>
    <w:lvl w:ilvl="3" w:tplc="7BB2F1C2">
      <w:start w:val="1"/>
      <w:numFmt w:val="bullet"/>
      <w:lvlText w:val="•"/>
      <w:lvlJc w:val="left"/>
      <w:pPr>
        <w:ind w:left="1156" w:hanging="340"/>
      </w:pPr>
      <w:rPr>
        <w:rFonts w:hint="default"/>
      </w:rPr>
    </w:lvl>
    <w:lvl w:ilvl="4" w:tplc="514435B0">
      <w:start w:val="1"/>
      <w:numFmt w:val="bullet"/>
      <w:lvlText w:val="•"/>
      <w:lvlJc w:val="left"/>
      <w:pPr>
        <w:ind w:left="1454" w:hanging="340"/>
      </w:pPr>
      <w:rPr>
        <w:rFonts w:hint="default"/>
      </w:rPr>
    </w:lvl>
    <w:lvl w:ilvl="5" w:tplc="1690FD3A">
      <w:start w:val="1"/>
      <w:numFmt w:val="bullet"/>
      <w:lvlText w:val="•"/>
      <w:lvlJc w:val="left"/>
      <w:pPr>
        <w:ind w:left="1753" w:hanging="340"/>
      </w:pPr>
      <w:rPr>
        <w:rFonts w:hint="default"/>
      </w:rPr>
    </w:lvl>
    <w:lvl w:ilvl="6" w:tplc="41DAAA92">
      <w:start w:val="1"/>
      <w:numFmt w:val="bullet"/>
      <w:lvlText w:val="•"/>
      <w:lvlJc w:val="left"/>
      <w:pPr>
        <w:ind w:left="2051" w:hanging="340"/>
      </w:pPr>
      <w:rPr>
        <w:rFonts w:hint="default"/>
      </w:rPr>
    </w:lvl>
    <w:lvl w:ilvl="7" w:tplc="4ED23DF0">
      <w:start w:val="1"/>
      <w:numFmt w:val="bullet"/>
      <w:lvlText w:val="•"/>
      <w:lvlJc w:val="left"/>
      <w:pPr>
        <w:ind w:left="2349" w:hanging="340"/>
      </w:pPr>
      <w:rPr>
        <w:rFonts w:hint="default"/>
      </w:rPr>
    </w:lvl>
    <w:lvl w:ilvl="8" w:tplc="6B7286FC">
      <w:start w:val="1"/>
      <w:numFmt w:val="bullet"/>
      <w:lvlText w:val="•"/>
      <w:lvlJc w:val="left"/>
      <w:pPr>
        <w:ind w:left="2648" w:hanging="340"/>
      </w:pPr>
      <w:rPr>
        <w:rFonts w:hint="default"/>
      </w:rPr>
    </w:lvl>
  </w:abstractNum>
  <w:abstractNum w:abstractNumId="212" w15:restartNumberingAfterBreak="0">
    <w:nsid w:val="3BA5621F"/>
    <w:multiLevelType w:val="hybridMultilevel"/>
    <w:tmpl w:val="2676CBE8"/>
    <w:lvl w:ilvl="0" w:tplc="3222D03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C5C361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0F6AF7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0096BB8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0AAF71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025E449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F96E8B5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25A48F8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EE65A0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13" w15:restartNumberingAfterBreak="0">
    <w:nsid w:val="3C1D5D0B"/>
    <w:multiLevelType w:val="hybridMultilevel"/>
    <w:tmpl w:val="5A40D9CA"/>
    <w:lvl w:ilvl="0" w:tplc="A7F8634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27417D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F1502C2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23E8FC2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94E864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9D48454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4238EF0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3AE8AE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268486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14" w15:restartNumberingAfterBreak="0">
    <w:nsid w:val="3CD73491"/>
    <w:multiLevelType w:val="hybridMultilevel"/>
    <w:tmpl w:val="9BBC1350"/>
    <w:lvl w:ilvl="0" w:tplc="449CAB5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A38D55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D26412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7A6B91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1118425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AC8C92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67F45A7A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94E6AC2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50CE41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15" w15:restartNumberingAfterBreak="0">
    <w:nsid w:val="3CE858DD"/>
    <w:multiLevelType w:val="hybridMultilevel"/>
    <w:tmpl w:val="D6620814"/>
    <w:lvl w:ilvl="0" w:tplc="57EA2B9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6E81460">
      <w:start w:val="1"/>
      <w:numFmt w:val="bullet"/>
      <w:lvlText w:val="•"/>
      <w:lvlJc w:val="left"/>
      <w:pPr>
        <w:ind w:left="1206" w:hanging="340"/>
      </w:pPr>
      <w:rPr>
        <w:rFonts w:hint="default"/>
      </w:rPr>
    </w:lvl>
    <w:lvl w:ilvl="2" w:tplc="FAE4A3BE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3" w:tplc="452C16EE">
      <w:start w:val="1"/>
      <w:numFmt w:val="bullet"/>
      <w:lvlText w:val="•"/>
      <w:lvlJc w:val="left"/>
      <w:pPr>
        <w:ind w:left="2498" w:hanging="340"/>
      </w:pPr>
      <w:rPr>
        <w:rFonts w:hint="default"/>
      </w:rPr>
    </w:lvl>
    <w:lvl w:ilvl="4" w:tplc="FD0EB5CA">
      <w:start w:val="1"/>
      <w:numFmt w:val="bullet"/>
      <w:lvlText w:val="•"/>
      <w:lvlJc w:val="left"/>
      <w:pPr>
        <w:ind w:left="3144" w:hanging="340"/>
      </w:pPr>
      <w:rPr>
        <w:rFonts w:hint="default"/>
      </w:rPr>
    </w:lvl>
    <w:lvl w:ilvl="5" w:tplc="ADD67616">
      <w:start w:val="1"/>
      <w:numFmt w:val="bullet"/>
      <w:lvlText w:val="•"/>
      <w:lvlJc w:val="left"/>
      <w:pPr>
        <w:ind w:left="3790" w:hanging="340"/>
      </w:pPr>
      <w:rPr>
        <w:rFonts w:hint="default"/>
      </w:rPr>
    </w:lvl>
    <w:lvl w:ilvl="6" w:tplc="BE647464">
      <w:start w:val="1"/>
      <w:numFmt w:val="bullet"/>
      <w:lvlText w:val="•"/>
      <w:lvlJc w:val="left"/>
      <w:pPr>
        <w:ind w:left="4436" w:hanging="340"/>
      </w:pPr>
      <w:rPr>
        <w:rFonts w:hint="default"/>
      </w:rPr>
    </w:lvl>
    <w:lvl w:ilvl="7" w:tplc="B65C5C1A">
      <w:start w:val="1"/>
      <w:numFmt w:val="bullet"/>
      <w:lvlText w:val="•"/>
      <w:lvlJc w:val="left"/>
      <w:pPr>
        <w:ind w:left="5082" w:hanging="340"/>
      </w:pPr>
      <w:rPr>
        <w:rFonts w:hint="default"/>
      </w:rPr>
    </w:lvl>
    <w:lvl w:ilvl="8" w:tplc="E4425BC2">
      <w:start w:val="1"/>
      <w:numFmt w:val="bullet"/>
      <w:lvlText w:val="•"/>
      <w:lvlJc w:val="left"/>
      <w:pPr>
        <w:ind w:left="5728" w:hanging="340"/>
      </w:pPr>
      <w:rPr>
        <w:rFonts w:hint="default"/>
      </w:rPr>
    </w:lvl>
  </w:abstractNum>
  <w:abstractNum w:abstractNumId="216" w15:restartNumberingAfterBreak="0">
    <w:nsid w:val="3D18141E"/>
    <w:multiLevelType w:val="hybridMultilevel"/>
    <w:tmpl w:val="DCC0510A"/>
    <w:lvl w:ilvl="0" w:tplc="5762A74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9423B90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57D28780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C7325400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0E46EBFC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A29E0532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874E599C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1E62D6A4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03E48EF4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217" w15:restartNumberingAfterBreak="0">
    <w:nsid w:val="3D383BA6"/>
    <w:multiLevelType w:val="hybridMultilevel"/>
    <w:tmpl w:val="F962D5FA"/>
    <w:lvl w:ilvl="0" w:tplc="5268C35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18AF71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7B6AFF30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9EE090D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FA008A3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74FC7E4A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27C4B8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2CC4A8B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3380219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18" w15:restartNumberingAfterBreak="0">
    <w:nsid w:val="3D826675"/>
    <w:multiLevelType w:val="hybridMultilevel"/>
    <w:tmpl w:val="CD48CEE6"/>
    <w:lvl w:ilvl="0" w:tplc="DCA2E5A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CC408E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FB08F55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D36C72B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6456996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7C42DE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6F02178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E368CEB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A4CF4B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19" w15:restartNumberingAfterBreak="0">
    <w:nsid w:val="3D900F27"/>
    <w:multiLevelType w:val="hybridMultilevel"/>
    <w:tmpl w:val="13B8BF36"/>
    <w:lvl w:ilvl="0" w:tplc="F6C44EC4">
      <w:start w:val="1"/>
      <w:numFmt w:val="decimal"/>
      <w:lvlText w:val="%1."/>
      <w:lvlJc w:val="left"/>
      <w:pPr>
        <w:ind w:left="400" w:hanging="28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DA825EC">
      <w:start w:val="1"/>
      <w:numFmt w:val="bullet"/>
      <w:lvlText w:val="•"/>
      <w:lvlJc w:val="left"/>
      <w:pPr>
        <w:ind w:left="1062" w:hanging="280"/>
      </w:pPr>
      <w:rPr>
        <w:rFonts w:hint="default"/>
      </w:rPr>
    </w:lvl>
    <w:lvl w:ilvl="2" w:tplc="19C87032">
      <w:start w:val="1"/>
      <w:numFmt w:val="bullet"/>
      <w:lvlText w:val="•"/>
      <w:lvlJc w:val="left"/>
      <w:pPr>
        <w:ind w:left="1724" w:hanging="280"/>
      </w:pPr>
      <w:rPr>
        <w:rFonts w:hint="default"/>
      </w:rPr>
    </w:lvl>
    <w:lvl w:ilvl="3" w:tplc="AEA8DA90">
      <w:start w:val="1"/>
      <w:numFmt w:val="bullet"/>
      <w:lvlText w:val="•"/>
      <w:lvlJc w:val="left"/>
      <w:pPr>
        <w:ind w:left="2386" w:hanging="280"/>
      </w:pPr>
      <w:rPr>
        <w:rFonts w:hint="default"/>
      </w:rPr>
    </w:lvl>
    <w:lvl w:ilvl="4" w:tplc="7FDEC978">
      <w:start w:val="1"/>
      <w:numFmt w:val="bullet"/>
      <w:lvlText w:val="•"/>
      <w:lvlJc w:val="left"/>
      <w:pPr>
        <w:ind w:left="3048" w:hanging="280"/>
      </w:pPr>
      <w:rPr>
        <w:rFonts w:hint="default"/>
      </w:rPr>
    </w:lvl>
    <w:lvl w:ilvl="5" w:tplc="9912EF2C">
      <w:start w:val="1"/>
      <w:numFmt w:val="bullet"/>
      <w:lvlText w:val="•"/>
      <w:lvlJc w:val="left"/>
      <w:pPr>
        <w:ind w:left="3710" w:hanging="280"/>
      </w:pPr>
      <w:rPr>
        <w:rFonts w:hint="default"/>
      </w:rPr>
    </w:lvl>
    <w:lvl w:ilvl="6" w:tplc="2390CF2E">
      <w:start w:val="1"/>
      <w:numFmt w:val="bullet"/>
      <w:lvlText w:val="•"/>
      <w:lvlJc w:val="left"/>
      <w:pPr>
        <w:ind w:left="4372" w:hanging="280"/>
      </w:pPr>
      <w:rPr>
        <w:rFonts w:hint="default"/>
      </w:rPr>
    </w:lvl>
    <w:lvl w:ilvl="7" w:tplc="A55C43D6">
      <w:start w:val="1"/>
      <w:numFmt w:val="bullet"/>
      <w:lvlText w:val="•"/>
      <w:lvlJc w:val="left"/>
      <w:pPr>
        <w:ind w:left="5034" w:hanging="280"/>
      </w:pPr>
      <w:rPr>
        <w:rFonts w:hint="default"/>
      </w:rPr>
    </w:lvl>
    <w:lvl w:ilvl="8" w:tplc="E0D29D6E">
      <w:start w:val="1"/>
      <w:numFmt w:val="bullet"/>
      <w:lvlText w:val="•"/>
      <w:lvlJc w:val="left"/>
      <w:pPr>
        <w:ind w:left="5696" w:hanging="280"/>
      </w:pPr>
      <w:rPr>
        <w:rFonts w:hint="default"/>
      </w:rPr>
    </w:lvl>
  </w:abstractNum>
  <w:abstractNum w:abstractNumId="220" w15:restartNumberingAfterBreak="0">
    <w:nsid w:val="3D954925"/>
    <w:multiLevelType w:val="hybridMultilevel"/>
    <w:tmpl w:val="CA969B9A"/>
    <w:lvl w:ilvl="0" w:tplc="F740023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CC4BD20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FAB6DE1C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6A3845B2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3C5C031C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82429470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1F9AA59E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334C61EC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04220B68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221" w15:restartNumberingAfterBreak="0">
    <w:nsid w:val="3DEE24BA"/>
    <w:multiLevelType w:val="hybridMultilevel"/>
    <w:tmpl w:val="4ACA96F6"/>
    <w:lvl w:ilvl="0" w:tplc="C2BAF7C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C78F75A">
      <w:start w:val="1"/>
      <w:numFmt w:val="bullet"/>
      <w:lvlText w:val="•"/>
      <w:lvlJc w:val="left"/>
      <w:pPr>
        <w:ind w:left="826" w:hanging="340"/>
      </w:pPr>
      <w:rPr>
        <w:rFonts w:hint="default"/>
      </w:rPr>
    </w:lvl>
    <w:lvl w:ilvl="2" w:tplc="C8726A86">
      <w:start w:val="1"/>
      <w:numFmt w:val="bullet"/>
      <w:lvlText w:val="•"/>
      <w:lvlJc w:val="left"/>
      <w:pPr>
        <w:ind w:left="1091" w:hanging="340"/>
      </w:pPr>
      <w:rPr>
        <w:rFonts w:hint="default"/>
      </w:rPr>
    </w:lvl>
    <w:lvl w:ilvl="3" w:tplc="336616DC">
      <w:start w:val="1"/>
      <w:numFmt w:val="bullet"/>
      <w:lvlText w:val="•"/>
      <w:lvlJc w:val="left"/>
      <w:pPr>
        <w:ind w:left="1357" w:hanging="340"/>
      </w:pPr>
      <w:rPr>
        <w:rFonts w:hint="default"/>
      </w:rPr>
    </w:lvl>
    <w:lvl w:ilvl="4" w:tplc="721C00F0">
      <w:start w:val="1"/>
      <w:numFmt w:val="bullet"/>
      <w:lvlText w:val="•"/>
      <w:lvlJc w:val="left"/>
      <w:pPr>
        <w:ind w:left="1623" w:hanging="340"/>
      </w:pPr>
      <w:rPr>
        <w:rFonts w:hint="default"/>
      </w:rPr>
    </w:lvl>
    <w:lvl w:ilvl="5" w:tplc="2FE841DA">
      <w:start w:val="1"/>
      <w:numFmt w:val="bullet"/>
      <w:lvlText w:val="•"/>
      <w:lvlJc w:val="left"/>
      <w:pPr>
        <w:ind w:left="1889" w:hanging="340"/>
      </w:pPr>
      <w:rPr>
        <w:rFonts w:hint="default"/>
      </w:rPr>
    </w:lvl>
    <w:lvl w:ilvl="6" w:tplc="9912F250">
      <w:start w:val="1"/>
      <w:numFmt w:val="bullet"/>
      <w:lvlText w:val="•"/>
      <w:lvlJc w:val="left"/>
      <w:pPr>
        <w:ind w:left="2155" w:hanging="340"/>
      </w:pPr>
      <w:rPr>
        <w:rFonts w:hint="default"/>
      </w:rPr>
    </w:lvl>
    <w:lvl w:ilvl="7" w:tplc="7870C570">
      <w:start w:val="1"/>
      <w:numFmt w:val="bullet"/>
      <w:lvlText w:val="•"/>
      <w:lvlJc w:val="left"/>
      <w:pPr>
        <w:ind w:left="2421" w:hanging="340"/>
      </w:pPr>
      <w:rPr>
        <w:rFonts w:hint="default"/>
      </w:rPr>
    </w:lvl>
    <w:lvl w:ilvl="8" w:tplc="0D3AE324">
      <w:start w:val="1"/>
      <w:numFmt w:val="bullet"/>
      <w:lvlText w:val="•"/>
      <w:lvlJc w:val="left"/>
      <w:pPr>
        <w:ind w:left="2687" w:hanging="340"/>
      </w:pPr>
      <w:rPr>
        <w:rFonts w:hint="default"/>
      </w:rPr>
    </w:lvl>
  </w:abstractNum>
  <w:abstractNum w:abstractNumId="222" w15:restartNumberingAfterBreak="0">
    <w:nsid w:val="3DF2204E"/>
    <w:multiLevelType w:val="hybridMultilevel"/>
    <w:tmpl w:val="27C40C2E"/>
    <w:lvl w:ilvl="0" w:tplc="9E20D9CA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A56FEE8">
      <w:start w:val="1"/>
      <w:numFmt w:val="bullet"/>
      <w:lvlText w:val="•"/>
      <w:lvlJc w:val="left"/>
      <w:pPr>
        <w:ind w:left="829" w:hanging="340"/>
      </w:pPr>
      <w:rPr>
        <w:rFonts w:hint="default"/>
      </w:rPr>
    </w:lvl>
    <w:lvl w:ilvl="2" w:tplc="CAD048F8">
      <w:start w:val="1"/>
      <w:numFmt w:val="bullet"/>
      <w:lvlText w:val="•"/>
      <w:lvlJc w:val="left"/>
      <w:pPr>
        <w:ind w:left="1098" w:hanging="340"/>
      </w:pPr>
      <w:rPr>
        <w:rFonts w:hint="default"/>
      </w:rPr>
    </w:lvl>
    <w:lvl w:ilvl="3" w:tplc="A1688CF8">
      <w:start w:val="1"/>
      <w:numFmt w:val="bullet"/>
      <w:lvlText w:val="•"/>
      <w:lvlJc w:val="left"/>
      <w:pPr>
        <w:ind w:left="1368" w:hanging="340"/>
      </w:pPr>
      <w:rPr>
        <w:rFonts w:hint="default"/>
      </w:rPr>
    </w:lvl>
    <w:lvl w:ilvl="4" w:tplc="A912B64E">
      <w:start w:val="1"/>
      <w:numFmt w:val="bullet"/>
      <w:lvlText w:val="•"/>
      <w:lvlJc w:val="left"/>
      <w:pPr>
        <w:ind w:left="1637" w:hanging="340"/>
      </w:pPr>
      <w:rPr>
        <w:rFonts w:hint="default"/>
      </w:rPr>
    </w:lvl>
    <w:lvl w:ilvl="5" w:tplc="83FCBD78">
      <w:start w:val="1"/>
      <w:numFmt w:val="bullet"/>
      <w:lvlText w:val="•"/>
      <w:lvlJc w:val="left"/>
      <w:pPr>
        <w:ind w:left="1907" w:hanging="340"/>
      </w:pPr>
      <w:rPr>
        <w:rFonts w:hint="default"/>
      </w:rPr>
    </w:lvl>
    <w:lvl w:ilvl="6" w:tplc="57BE719C">
      <w:start w:val="1"/>
      <w:numFmt w:val="bullet"/>
      <w:lvlText w:val="•"/>
      <w:lvlJc w:val="left"/>
      <w:pPr>
        <w:ind w:left="2176" w:hanging="340"/>
      </w:pPr>
      <w:rPr>
        <w:rFonts w:hint="default"/>
      </w:rPr>
    </w:lvl>
    <w:lvl w:ilvl="7" w:tplc="E2905904">
      <w:start w:val="1"/>
      <w:numFmt w:val="bullet"/>
      <w:lvlText w:val="•"/>
      <w:lvlJc w:val="left"/>
      <w:pPr>
        <w:ind w:left="2446" w:hanging="340"/>
      </w:pPr>
      <w:rPr>
        <w:rFonts w:hint="default"/>
      </w:rPr>
    </w:lvl>
    <w:lvl w:ilvl="8" w:tplc="878C94A6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</w:abstractNum>
  <w:abstractNum w:abstractNumId="223" w15:restartNumberingAfterBreak="0">
    <w:nsid w:val="3E342237"/>
    <w:multiLevelType w:val="hybridMultilevel"/>
    <w:tmpl w:val="AB36AC44"/>
    <w:lvl w:ilvl="0" w:tplc="1E2A9024">
      <w:start w:val="1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217E5D68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CD66544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E928325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7DDE24A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C85C224A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E79A947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09905AF4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AF027EC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24" w15:restartNumberingAfterBreak="0">
    <w:nsid w:val="3E772903"/>
    <w:multiLevelType w:val="hybridMultilevel"/>
    <w:tmpl w:val="08306A4E"/>
    <w:lvl w:ilvl="0" w:tplc="A70A960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816C7A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28F487A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C80E682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2832746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FC30803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D7BE32EA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9B92C69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0E88D7C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25" w15:restartNumberingAfterBreak="0">
    <w:nsid w:val="3E7A03B9"/>
    <w:multiLevelType w:val="hybridMultilevel"/>
    <w:tmpl w:val="F2DC976E"/>
    <w:lvl w:ilvl="0" w:tplc="C396C92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6618FD8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ECB0A42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C790840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402B07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1FC6687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4F18BDF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0E86A82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4D2AC1D2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26" w15:restartNumberingAfterBreak="0">
    <w:nsid w:val="3EC003D3"/>
    <w:multiLevelType w:val="hybridMultilevel"/>
    <w:tmpl w:val="AFA86AE4"/>
    <w:lvl w:ilvl="0" w:tplc="446C431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A28EFEA">
      <w:start w:val="1"/>
      <w:numFmt w:val="bullet"/>
      <w:lvlText w:val="•"/>
      <w:lvlJc w:val="left"/>
      <w:pPr>
        <w:ind w:left="60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970C4B22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C9345270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E418F9D6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50A66BA0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6B54F636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22B4BA0C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CD084426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227" w15:restartNumberingAfterBreak="0">
    <w:nsid w:val="3F42014B"/>
    <w:multiLevelType w:val="multilevel"/>
    <w:tmpl w:val="AC326B60"/>
    <w:lvl w:ilvl="0">
      <w:start w:val="13"/>
      <w:numFmt w:val="upperLetter"/>
      <w:lvlText w:val="%1"/>
      <w:lvlJc w:val="left"/>
      <w:pPr>
        <w:ind w:left="435" w:hanging="316"/>
        <w:jc w:val="left"/>
      </w:pPr>
      <w:rPr>
        <w:rFonts w:hint="default"/>
      </w:rPr>
    </w:lvl>
    <w:lvl w:ilvl="1">
      <w:start w:val="4"/>
      <w:numFmt w:val="upperLetter"/>
      <w:lvlText w:val="%1.%2"/>
      <w:lvlJc w:val="left"/>
      <w:pPr>
        <w:ind w:left="435" w:hanging="316"/>
        <w:jc w:val="left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2">
      <w:start w:val="1"/>
      <w:numFmt w:val="bullet"/>
      <w:lvlText w:val="•"/>
      <w:lvlJc w:val="left"/>
      <w:pPr>
        <w:ind w:left="976" w:hanging="3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47" w:hanging="3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17" w:hanging="3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88" w:hanging="3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8" w:hanging="3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29" w:hanging="3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99" w:hanging="316"/>
      </w:pPr>
      <w:rPr>
        <w:rFonts w:hint="default"/>
      </w:rPr>
    </w:lvl>
  </w:abstractNum>
  <w:abstractNum w:abstractNumId="228" w15:restartNumberingAfterBreak="0">
    <w:nsid w:val="3FA67F3C"/>
    <w:multiLevelType w:val="hybridMultilevel"/>
    <w:tmpl w:val="DD7EDD2A"/>
    <w:lvl w:ilvl="0" w:tplc="4E92CF4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A58B7E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BAC4A1D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1B2B31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E268532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164469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6241DF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EE42148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57142BE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29" w15:restartNumberingAfterBreak="0">
    <w:nsid w:val="3FB70A47"/>
    <w:multiLevelType w:val="hybridMultilevel"/>
    <w:tmpl w:val="D41CB20A"/>
    <w:lvl w:ilvl="0" w:tplc="B7AE1A54">
      <w:start w:val="3"/>
      <w:numFmt w:val="decimal"/>
      <w:lvlText w:val="%1"/>
      <w:lvlJc w:val="left"/>
      <w:pPr>
        <w:ind w:left="600" w:hanging="48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38C263A">
      <w:start w:val="1"/>
      <w:numFmt w:val="bullet"/>
      <w:lvlText w:val="•"/>
      <w:lvlJc w:val="left"/>
      <w:pPr>
        <w:ind w:left="1242" w:hanging="480"/>
      </w:pPr>
      <w:rPr>
        <w:rFonts w:hint="default"/>
      </w:rPr>
    </w:lvl>
    <w:lvl w:ilvl="2" w:tplc="DE420946">
      <w:start w:val="1"/>
      <w:numFmt w:val="bullet"/>
      <w:lvlText w:val="•"/>
      <w:lvlJc w:val="left"/>
      <w:pPr>
        <w:ind w:left="1884" w:hanging="480"/>
      </w:pPr>
      <w:rPr>
        <w:rFonts w:hint="default"/>
      </w:rPr>
    </w:lvl>
    <w:lvl w:ilvl="3" w:tplc="0868C968">
      <w:start w:val="1"/>
      <w:numFmt w:val="bullet"/>
      <w:lvlText w:val="•"/>
      <w:lvlJc w:val="left"/>
      <w:pPr>
        <w:ind w:left="2526" w:hanging="480"/>
      </w:pPr>
      <w:rPr>
        <w:rFonts w:hint="default"/>
      </w:rPr>
    </w:lvl>
    <w:lvl w:ilvl="4" w:tplc="1666A7E0">
      <w:start w:val="1"/>
      <w:numFmt w:val="bullet"/>
      <w:lvlText w:val="•"/>
      <w:lvlJc w:val="left"/>
      <w:pPr>
        <w:ind w:left="3168" w:hanging="480"/>
      </w:pPr>
      <w:rPr>
        <w:rFonts w:hint="default"/>
      </w:rPr>
    </w:lvl>
    <w:lvl w:ilvl="5" w:tplc="E53264FA">
      <w:start w:val="1"/>
      <w:numFmt w:val="bullet"/>
      <w:lvlText w:val="•"/>
      <w:lvlJc w:val="left"/>
      <w:pPr>
        <w:ind w:left="3810" w:hanging="480"/>
      </w:pPr>
      <w:rPr>
        <w:rFonts w:hint="default"/>
      </w:rPr>
    </w:lvl>
    <w:lvl w:ilvl="6" w:tplc="38848754">
      <w:start w:val="1"/>
      <w:numFmt w:val="bullet"/>
      <w:lvlText w:val="•"/>
      <w:lvlJc w:val="left"/>
      <w:pPr>
        <w:ind w:left="4452" w:hanging="480"/>
      </w:pPr>
      <w:rPr>
        <w:rFonts w:hint="default"/>
      </w:rPr>
    </w:lvl>
    <w:lvl w:ilvl="7" w:tplc="3D020090">
      <w:start w:val="1"/>
      <w:numFmt w:val="bullet"/>
      <w:lvlText w:val="•"/>
      <w:lvlJc w:val="left"/>
      <w:pPr>
        <w:ind w:left="5094" w:hanging="480"/>
      </w:pPr>
      <w:rPr>
        <w:rFonts w:hint="default"/>
      </w:rPr>
    </w:lvl>
    <w:lvl w:ilvl="8" w:tplc="EFF63308">
      <w:start w:val="1"/>
      <w:numFmt w:val="bullet"/>
      <w:lvlText w:val="•"/>
      <w:lvlJc w:val="left"/>
      <w:pPr>
        <w:ind w:left="5736" w:hanging="480"/>
      </w:pPr>
      <w:rPr>
        <w:rFonts w:hint="default"/>
      </w:rPr>
    </w:lvl>
  </w:abstractNum>
  <w:abstractNum w:abstractNumId="230" w15:restartNumberingAfterBreak="0">
    <w:nsid w:val="3FD10421"/>
    <w:multiLevelType w:val="hybridMultilevel"/>
    <w:tmpl w:val="0BBEC1D6"/>
    <w:lvl w:ilvl="0" w:tplc="A7108534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C26CB64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6840F79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D73A6D0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2C8758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45C058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A92EF9F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748CA88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EAF671B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31" w15:restartNumberingAfterBreak="0">
    <w:nsid w:val="40181AE2"/>
    <w:multiLevelType w:val="hybridMultilevel"/>
    <w:tmpl w:val="FF60B2B6"/>
    <w:lvl w:ilvl="0" w:tplc="86D6305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BDE8428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75D2711E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25C661F8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040A558E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B4F6F90E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53BE1370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F4C26C4A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F126CF00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232" w15:restartNumberingAfterBreak="0">
    <w:nsid w:val="40524CA0"/>
    <w:multiLevelType w:val="hybridMultilevel"/>
    <w:tmpl w:val="CDAAA0A4"/>
    <w:lvl w:ilvl="0" w:tplc="54D261C2">
      <w:start w:val="2"/>
      <w:numFmt w:val="decimal"/>
      <w:lvlText w:val="%1"/>
      <w:lvlJc w:val="left"/>
      <w:pPr>
        <w:ind w:left="373" w:hanging="12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EEAD276">
      <w:start w:val="1"/>
      <w:numFmt w:val="bullet"/>
      <w:lvlText w:val="•"/>
      <w:lvlJc w:val="left"/>
      <w:pPr>
        <w:ind w:left="459" w:hanging="120"/>
      </w:pPr>
      <w:rPr>
        <w:rFonts w:hint="default"/>
      </w:rPr>
    </w:lvl>
    <w:lvl w:ilvl="2" w:tplc="B7C6C824">
      <w:start w:val="1"/>
      <w:numFmt w:val="bullet"/>
      <w:lvlText w:val="•"/>
      <w:lvlJc w:val="left"/>
      <w:pPr>
        <w:ind w:left="545" w:hanging="120"/>
      </w:pPr>
      <w:rPr>
        <w:rFonts w:hint="default"/>
      </w:rPr>
    </w:lvl>
    <w:lvl w:ilvl="3" w:tplc="A6DAAA06">
      <w:start w:val="1"/>
      <w:numFmt w:val="bullet"/>
      <w:lvlText w:val="•"/>
      <w:lvlJc w:val="left"/>
      <w:pPr>
        <w:ind w:left="630" w:hanging="120"/>
      </w:pPr>
      <w:rPr>
        <w:rFonts w:hint="default"/>
      </w:rPr>
    </w:lvl>
    <w:lvl w:ilvl="4" w:tplc="4622087E">
      <w:start w:val="1"/>
      <w:numFmt w:val="bullet"/>
      <w:lvlText w:val="•"/>
      <w:lvlJc w:val="left"/>
      <w:pPr>
        <w:ind w:left="716" w:hanging="120"/>
      </w:pPr>
      <w:rPr>
        <w:rFonts w:hint="default"/>
      </w:rPr>
    </w:lvl>
    <w:lvl w:ilvl="5" w:tplc="3926B6C2">
      <w:start w:val="1"/>
      <w:numFmt w:val="bullet"/>
      <w:lvlText w:val="•"/>
      <w:lvlJc w:val="left"/>
      <w:pPr>
        <w:ind w:left="802" w:hanging="120"/>
      </w:pPr>
      <w:rPr>
        <w:rFonts w:hint="default"/>
      </w:rPr>
    </w:lvl>
    <w:lvl w:ilvl="6" w:tplc="B406EDC2">
      <w:start w:val="1"/>
      <w:numFmt w:val="bullet"/>
      <w:lvlText w:val="•"/>
      <w:lvlJc w:val="left"/>
      <w:pPr>
        <w:ind w:left="888" w:hanging="120"/>
      </w:pPr>
      <w:rPr>
        <w:rFonts w:hint="default"/>
      </w:rPr>
    </w:lvl>
    <w:lvl w:ilvl="7" w:tplc="C9CAF52C">
      <w:start w:val="1"/>
      <w:numFmt w:val="bullet"/>
      <w:lvlText w:val="•"/>
      <w:lvlJc w:val="left"/>
      <w:pPr>
        <w:ind w:left="974" w:hanging="120"/>
      </w:pPr>
      <w:rPr>
        <w:rFonts w:hint="default"/>
      </w:rPr>
    </w:lvl>
    <w:lvl w:ilvl="8" w:tplc="507AB3B6">
      <w:start w:val="1"/>
      <w:numFmt w:val="bullet"/>
      <w:lvlText w:val="•"/>
      <w:lvlJc w:val="left"/>
      <w:pPr>
        <w:ind w:left="1059" w:hanging="120"/>
      </w:pPr>
      <w:rPr>
        <w:rFonts w:hint="default"/>
      </w:rPr>
    </w:lvl>
  </w:abstractNum>
  <w:abstractNum w:abstractNumId="233" w15:restartNumberingAfterBreak="0">
    <w:nsid w:val="40CE6A8B"/>
    <w:multiLevelType w:val="hybridMultilevel"/>
    <w:tmpl w:val="2BA4A0EC"/>
    <w:lvl w:ilvl="0" w:tplc="0A8870E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D22A11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7DC0FB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5358AA8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6E640A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C7FCA75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03A8AC8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24A8A3B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742AE7F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34" w15:restartNumberingAfterBreak="0">
    <w:nsid w:val="40FE202E"/>
    <w:multiLevelType w:val="hybridMultilevel"/>
    <w:tmpl w:val="5CD0EB4C"/>
    <w:lvl w:ilvl="0" w:tplc="53FC45CE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D7A833C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1ACEB498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995E4B88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EE06EA00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AC9A00E2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60B8DC68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FF60CF22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00922318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235" w15:restartNumberingAfterBreak="0">
    <w:nsid w:val="41092FA4"/>
    <w:multiLevelType w:val="hybridMultilevel"/>
    <w:tmpl w:val="D1927B16"/>
    <w:lvl w:ilvl="0" w:tplc="5C0E0758">
      <w:start w:val="4"/>
      <w:numFmt w:val="decimal"/>
      <w:lvlText w:val="%1"/>
      <w:lvlJc w:val="left"/>
      <w:pPr>
        <w:ind w:left="401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FDE0434">
      <w:start w:val="1"/>
      <w:numFmt w:val="bullet"/>
      <w:lvlText w:val="•"/>
      <w:lvlJc w:val="left"/>
      <w:pPr>
        <w:ind w:left="649" w:hanging="340"/>
      </w:pPr>
      <w:rPr>
        <w:rFonts w:hint="default"/>
      </w:rPr>
    </w:lvl>
    <w:lvl w:ilvl="2" w:tplc="AD5055D6">
      <w:start w:val="1"/>
      <w:numFmt w:val="bullet"/>
      <w:lvlText w:val="•"/>
      <w:lvlJc w:val="left"/>
      <w:pPr>
        <w:ind w:left="896" w:hanging="340"/>
      </w:pPr>
      <w:rPr>
        <w:rFonts w:hint="default"/>
      </w:rPr>
    </w:lvl>
    <w:lvl w:ilvl="3" w:tplc="4F9C757C">
      <w:start w:val="1"/>
      <w:numFmt w:val="bullet"/>
      <w:lvlText w:val="•"/>
      <w:lvlJc w:val="left"/>
      <w:pPr>
        <w:ind w:left="1144" w:hanging="340"/>
      </w:pPr>
      <w:rPr>
        <w:rFonts w:hint="default"/>
      </w:rPr>
    </w:lvl>
    <w:lvl w:ilvl="4" w:tplc="8E90A760">
      <w:start w:val="1"/>
      <w:numFmt w:val="bullet"/>
      <w:lvlText w:val="•"/>
      <w:lvlJc w:val="left"/>
      <w:pPr>
        <w:ind w:left="1392" w:hanging="340"/>
      </w:pPr>
      <w:rPr>
        <w:rFonts w:hint="default"/>
      </w:rPr>
    </w:lvl>
    <w:lvl w:ilvl="5" w:tplc="7A160846">
      <w:start w:val="1"/>
      <w:numFmt w:val="bullet"/>
      <w:lvlText w:val="•"/>
      <w:lvlJc w:val="left"/>
      <w:pPr>
        <w:ind w:left="1640" w:hanging="340"/>
      </w:pPr>
      <w:rPr>
        <w:rFonts w:hint="default"/>
      </w:rPr>
    </w:lvl>
    <w:lvl w:ilvl="6" w:tplc="B41C36B0">
      <w:start w:val="1"/>
      <w:numFmt w:val="bullet"/>
      <w:lvlText w:val="•"/>
      <w:lvlJc w:val="left"/>
      <w:pPr>
        <w:ind w:left="1887" w:hanging="340"/>
      </w:pPr>
      <w:rPr>
        <w:rFonts w:hint="default"/>
      </w:rPr>
    </w:lvl>
    <w:lvl w:ilvl="7" w:tplc="896689FE">
      <w:start w:val="1"/>
      <w:numFmt w:val="bullet"/>
      <w:lvlText w:val="•"/>
      <w:lvlJc w:val="left"/>
      <w:pPr>
        <w:ind w:left="2135" w:hanging="340"/>
      </w:pPr>
      <w:rPr>
        <w:rFonts w:hint="default"/>
      </w:rPr>
    </w:lvl>
    <w:lvl w:ilvl="8" w:tplc="79FE979A">
      <w:start w:val="1"/>
      <w:numFmt w:val="bullet"/>
      <w:lvlText w:val="•"/>
      <w:lvlJc w:val="left"/>
      <w:pPr>
        <w:ind w:left="2383" w:hanging="340"/>
      </w:pPr>
      <w:rPr>
        <w:rFonts w:hint="default"/>
      </w:rPr>
    </w:lvl>
  </w:abstractNum>
  <w:abstractNum w:abstractNumId="236" w15:restartNumberingAfterBreak="0">
    <w:nsid w:val="41AE7367"/>
    <w:multiLevelType w:val="hybridMultilevel"/>
    <w:tmpl w:val="21EA81C0"/>
    <w:lvl w:ilvl="0" w:tplc="2F20406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C922DBA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81121CDA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5E624578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95C63B62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8D28DFD4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67BC0FA2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17AC8FAA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F0CEB17C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237" w15:restartNumberingAfterBreak="0">
    <w:nsid w:val="41EA6776"/>
    <w:multiLevelType w:val="hybridMultilevel"/>
    <w:tmpl w:val="C494F9AC"/>
    <w:lvl w:ilvl="0" w:tplc="CFB62CA6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F1E60D6">
      <w:start w:val="1"/>
      <w:numFmt w:val="bullet"/>
      <w:lvlText w:val="•"/>
      <w:lvlJc w:val="left"/>
      <w:pPr>
        <w:ind w:left="806" w:hanging="340"/>
      </w:pPr>
      <w:rPr>
        <w:rFonts w:hint="default"/>
      </w:rPr>
    </w:lvl>
    <w:lvl w:ilvl="2" w:tplc="895C08EE">
      <w:start w:val="1"/>
      <w:numFmt w:val="bullet"/>
      <w:lvlText w:val="•"/>
      <w:lvlJc w:val="left"/>
      <w:pPr>
        <w:ind w:left="1053" w:hanging="340"/>
      </w:pPr>
      <w:rPr>
        <w:rFonts w:hint="default"/>
      </w:rPr>
    </w:lvl>
    <w:lvl w:ilvl="3" w:tplc="CE58BC02">
      <w:start w:val="1"/>
      <w:numFmt w:val="bullet"/>
      <w:lvlText w:val="•"/>
      <w:lvlJc w:val="left"/>
      <w:pPr>
        <w:ind w:left="1300" w:hanging="340"/>
      </w:pPr>
      <w:rPr>
        <w:rFonts w:hint="default"/>
      </w:rPr>
    </w:lvl>
    <w:lvl w:ilvl="4" w:tplc="2500CF60">
      <w:start w:val="1"/>
      <w:numFmt w:val="bullet"/>
      <w:lvlText w:val="•"/>
      <w:lvlJc w:val="left"/>
      <w:pPr>
        <w:ind w:left="1547" w:hanging="340"/>
      </w:pPr>
      <w:rPr>
        <w:rFonts w:hint="default"/>
      </w:rPr>
    </w:lvl>
    <w:lvl w:ilvl="5" w:tplc="33D0FD76">
      <w:start w:val="1"/>
      <w:numFmt w:val="bullet"/>
      <w:lvlText w:val="•"/>
      <w:lvlJc w:val="left"/>
      <w:pPr>
        <w:ind w:left="1793" w:hanging="340"/>
      </w:pPr>
      <w:rPr>
        <w:rFonts w:hint="default"/>
      </w:rPr>
    </w:lvl>
    <w:lvl w:ilvl="6" w:tplc="1FC4F8C4">
      <w:start w:val="1"/>
      <w:numFmt w:val="bullet"/>
      <w:lvlText w:val="•"/>
      <w:lvlJc w:val="left"/>
      <w:pPr>
        <w:ind w:left="2040" w:hanging="340"/>
      </w:pPr>
      <w:rPr>
        <w:rFonts w:hint="default"/>
      </w:rPr>
    </w:lvl>
    <w:lvl w:ilvl="7" w:tplc="27066338">
      <w:start w:val="1"/>
      <w:numFmt w:val="bullet"/>
      <w:lvlText w:val="•"/>
      <w:lvlJc w:val="left"/>
      <w:pPr>
        <w:ind w:left="2287" w:hanging="340"/>
      </w:pPr>
      <w:rPr>
        <w:rFonts w:hint="default"/>
      </w:rPr>
    </w:lvl>
    <w:lvl w:ilvl="8" w:tplc="BFB28BD0">
      <w:start w:val="1"/>
      <w:numFmt w:val="bullet"/>
      <w:lvlText w:val="•"/>
      <w:lvlJc w:val="left"/>
      <w:pPr>
        <w:ind w:left="2534" w:hanging="340"/>
      </w:pPr>
      <w:rPr>
        <w:rFonts w:hint="default"/>
      </w:rPr>
    </w:lvl>
  </w:abstractNum>
  <w:abstractNum w:abstractNumId="238" w15:restartNumberingAfterBreak="0">
    <w:nsid w:val="426C5E72"/>
    <w:multiLevelType w:val="hybridMultilevel"/>
    <w:tmpl w:val="F55EBFC0"/>
    <w:lvl w:ilvl="0" w:tplc="E3D4F35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6921D7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C150CD9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FA0B5C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0BD0799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CF36CD8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404501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046048D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ABD0DBC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39" w15:restartNumberingAfterBreak="0">
    <w:nsid w:val="428538F3"/>
    <w:multiLevelType w:val="hybridMultilevel"/>
    <w:tmpl w:val="210C3F44"/>
    <w:lvl w:ilvl="0" w:tplc="8F74B8AC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85AD012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D97A9D20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607CDC8E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EFFE8E26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AFD4CA92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E3FCD6DE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B3987B66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71FADDB6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240" w15:restartNumberingAfterBreak="0">
    <w:nsid w:val="42ED4C26"/>
    <w:multiLevelType w:val="hybridMultilevel"/>
    <w:tmpl w:val="19B20CC2"/>
    <w:lvl w:ilvl="0" w:tplc="E376AE58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6BEA98C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118458C6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2452E3D4">
      <w:start w:val="1"/>
      <w:numFmt w:val="bullet"/>
      <w:lvlText w:val="•"/>
      <w:lvlJc w:val="left"/>
      <w:pPr>
        <w:ind w:left="1341" w:hanging="340"/>
      </w:pPr>
      <w:rPr>
        <w:rFonts w:hint="default"/>
      </w:rPr>
    </w:lvl>
    <w:lvl w:ilvl="4" w:tplc="C4966ABC">
      <w:start w:val="1"/>
      <w:numFmt w:val="bullet"/>
      <w:lvlText w:val="•"/>
      <w:lvlJc w:val="left"/>
      <w:pPr>
        <w:ind w:left="1602" w:hanging="340"/>
      </w:pPr>
      <w:rPr>
        <w:rFonts w:hint="default"/>
      </w:rPr>
    </w:lvl>
    <w:lvl w:ilvl="5" w:tplc="09EAAD0A">
      <w:start w:val="1"/>
      <w:numFmt w:val="bullet"/>
      <w:lvlText w:val="•"/>
      <w:lvlJc w:val="left"/>
      <w:pPr>
        <w:ind w:left="1862" w:hanging="340"/>
      </w:pPr>
      <w:rPr>
        <w:rFonts w:hint="default"/>
      </w:rPr>
    </w:lvl>
    <w:lvl w:ilvl="6" w:tplc="EFF887FA">
      <w:start w:val="1"/>
      <w:numFmt w:val="bullet"/>
      <w:lvlText w:val="•"/>
      <w:lvlJc w:val="left"/>
      <w:pPr>
        <w:ind w:left="2123" w:hanging="340"/>
      </w:pPr>
      <w:rPr>
        <w:rFonts w:hint="default"/>
      </w:rPr>
    </w:lvl>
    <w:lvl w:ilvl="7" w:tplc="1EF27698">
      <w:start w:val="1"/>
      <w:numFmt w:val="bullet"/>
      <w:lvlText w:val="•"/>
      <w:lvlJc w:val="left"/>
      <w:pPr>
        <w:ind w:left="2383" w:hanging="340"/>
      </w:pPr>
      <w:rPr>
        <w:rFonts w:hint="default"/>
      </w:rPr>
    </w:lvl>
    <w:lvl w:ilvl="8" w:tplc="47143518">
      <w:start w:val="1"/>
      <w:numFmt w:val="bullet"/>
      <w:lvlText w:val="•"/>
      <w:lvlJc w:val="left"/>
      <w:pPr>
        <w:ind w:left="2644" w:hanging="340"/>
      </w:pPr>
      <w:rPr>
        <w:rFonts w:hint="default"/>
      </w:rPr>
    </w:lvl>
  </w:abstractNum>
  <w:abstractNum w:abstractNumId="241" w15:restartNumberingAfterBreak="0">
    <w:nsid w:val="42F024B8"/>
    <w:multiLevelType w:val="hybridMultilevel"/>
    <w:tmpl w:val="AA5E68F4"/>
    <w:lvl w:ilvl="0" w:tplc="B3C29A56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7F87410">
      <w:start w:val="1"/>
      <w:numFmt w:val="bullet"/>
      <w:lvlText w:val="•"/>
      <w:lvlJc w:val="left"/>
      <w:pPr>
        <w:ind w:left="808" w:hanging="340"/>
      </w:pPr>
      <w:rPr>
        <w:rFonts w:hint="default"/>
      </w:rPr>
    </w:lvl>
    <w:lvl w:ilvl="2" w:tplc="EFDA34E0">
      <w:start w:val="1"/>
      <w:numFmt w:val="bullet"/>
      <w:lvlText w:val="•"/>
      <w:lvlJc w:val="left"/>
      <w:pPr>
        <w:ind w:left="1056" w:hanging="340"/>
      </w:pPr>
      <w:rPr>
        <w:rFonts w:hint="default"/>
      </w:rPr>
    </w:lvl>
    <w:lvl w:ilvl="3" w:tplc="02CA5964">
      <w:start w:val="1"/>
      <w:numFmt w:val="bullet"/>
      <w:lvlText w:val="•"/>
      <w:lvlJc w:val="left"/>
      <w:pPr>
        <w:ind w:left="1305" w:hanging="340"/>
      </w:pPr>
      <w:rPr>
        <w:rFonts w:hint="default"/>
      </w:rPr>
    </w:lvl>
    <w:lvl w:ilvl="4" w:tplc="C736DC1C">
      <w:start w:val="1"/>
      <w:numFmt w:val="bullet"/>
      <w:lvlText w:val="•"/>
      <w:lvlJc w:val="left"/>
      <w:pPr>
        <w:ind w:left="1553" w:hanging="340"/>
      </w:pPr>
      <w:rPr>
        <w:rFonts w:hint="default"/>
      </w:rPr>
    </w:lvl>
    <w:lvl w:ilvl="5" w:tplc="D03E4FFA">
      <w:start w:val="1"/>
      <w:numFmt w:val="bullet"/>
      <w:lvlText w:val="•"/>
      <w:lvlJc w:val="left"/>
      <w:pPr>
        <w:ind w:left="1801" w:hanging="340"/>
      </w:pPr>
      <w:rPr>
        <w:rFonts w:hint="default"/>
      </w:rPr>
    </w:lvl>
    <w:lvl w:ilvl="6" w:tplc="AA421CDE">
      <w:start w:val="1"/>
      <w:numFmt w:val="bullet"/>
      <w:lvlText w:val="•"/>
      <w:lvlJc w:val="left"/>
      <w:pPr>
        <w:ind w:left="2050" w:hanging="340"/>
      </w:pPr>
      <w:rPr>
        <w:rFonts w:hint="default"/>
      </w:rPr>
    </w:lvl>
    <w:lvl w:ilvl="7" w:tplc="EE78F9CC">
      <w:start w:val="1"/>
      <w:numFmt w:val="bullet"/>
      <w:lvlText w:val="•"/>
      <w:lvlJc w:val="left"/>
      <w:pPr>
        <w:ind w:left="2298" w:hanging="340"/>
      </w:pPr>
      <w:rPr>
        <w:rFonts w:hint="default"/>
      </w:rPr>
    </w:lvl>
    <w:lvl w:ilvl="8" w:tplc="B094A31E">
      <w:start w:val="1"/>
      <w:numFmt w:val="bullet"/>
      <w:lvlText w:val="•"/>
      <w:lvlJc w:val="left"/>
      <w:pPr>
        <w:ind w:left="2547" w:hanging="340"/>
      </w:pPr>
      <w:rPr>
        <w:rFonts w:hint="default"/>
      </w:rPr>
    </w:lvl>
  </w:abstractNum>
  <w:abstractNum w:abstractNumId="242" w15:restartNumberingAfterBreak="0">
    <w:nsid w:val="42F9034B"/>
    <w:multiLevelType w:val="hybridMultilevel"/>
    <w:tmpl w:val="0A3A95FA"/>
    <w:lvl w:ilvl="0" w:tplc="4236A24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F868538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5514585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9FF4E70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C2CA38C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92E6E796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1870F5EE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4DF2CD94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2724D5DA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43" w15:restartNumberingAfterBreak="0">
    <w:nsid w:val="434162A2"/>
    <w:multiLevelType w:val="hybridMultilevel"/>
    <w:tmpl w:val="5F5A956C"/>
    <w:lvl w:ilvl="0" w:tplc="F90012B8">
      <w:start w:val="1"/>
      <w:numFmt w:val="decimal"/>
      <w:lvlText w:val="%1"/>
      <w:lvlJc w:val="left"/>
      <w:pPr>
        <w:ind w:left="300" w:hanging="18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DA2EA38">
      <w:start w:val="1"/>
      <w:numFmt w:val="bullet"/>
      <w:lvlText w:val="•"/>
      <w:lvlJc w:val="left"/>
      <w:pPr>
        <w:ind w:left="972" w:hanging="180"/>
      </w:pPr>
      <w:rPr>
        <w:rFonts w:hint="default"/>
      </w:rPr>
    </w:lvl>
    <w:lvl w:ilvl="2" w:tplc="1694A080">
      <w:start w:val="1"/>
      <w:numFmt w:val="bullet"/>
      <w:lvlText w:val="•"/>
      <w:lvlJc w:val="left"/>
      <w:pPr>
        <w:ind w:left="1644" w:hanging="180"/>
      </w:pPr>
      <w:rPr>
        <w:rFonts w:hint="default"/>
      </w:rPr>
    </w:lvl>
    <w:lvl w:ilvl="3" w:tplc="E224118E">
      <w:start w:val="1"/>
      <w:numFmt w:val="bullet"/>
      <w:lvlText w:val="•"/>
      <w:lvlJc w:val="left"/>
      <w:pPr>
        <w:ind w:left="2316" w:hanging="180"/>
      </w:pPr>
      <w:rPr>
        <w:rFonts w:hint="default"/>
      </w:rPr>
    </w:lvl>
    <w:lvl w:ilvl="4" w:tplc="E96C9322">
      <w:start w:val="1"/>
      <w:numFmt w:val="bullet"/>
      <w:lvlText w:val="•"/>
      <w:lvlJc w:val="left"/>
      <w:pPr>
        <w:ind w:left="2988" w:hanging="180"/>
      </w:pPr>
      <w:rPr>
        <w:rFonts w:hint="default"/>
      </w:rPr>
    </w:lvl>
    <w:lvl w:ilvl="5" w:tplc="057A7684">
      <w:start w:val="1"/>
      <w:numFmt w:val="bullet"/>
      <w:lvlText w:val="•"/>
      <w:lvlJc w:val="left"/>
      <w:pPr>
        <w:ind w:left="3660" w:hanging="180"/>
      </w:pPr>
      <w:rPr>
        <w:rFonts w:hint="default"/>
      </w:rPr>
    </w:lvl>
    <w:lvl w:ilvl="6" w:tplc="44A4CABE">
      <w:start w:val="1"/>
      <w:numFmt w:val="bullet"/>
      <w:lvlText w:val="•"/>
      <w:lvlJc w:val="left"/>
      <w:pPr>
        <w:ind w:left="4332" w:hanging="180"/>
      </w:pPr>
      <w:rPr>
        <w:rFonts w:hint="default"/>
      </w:rPr>
    </w:lvl>
    <w:lvl w:ilvl="7" w:tplc="50042AC2">
      <w:start w:val="1"/>
      <w:numFmt w:val="bullet"/>
      <w:lvlText w:val="•"/>
      <w:lvlJc w:val="left"/>
      <w:pPr>
        <w:ind w:left="5004" w:hanging="180"/>
      </w:pPr>
      <w:rPr>
        <w:rFonts w:hint="default"/>
      </w:rPr>
    </w:lvl>
    <w:lvl w:ilvl="8" w:tplc="A058F4B4">
      <w:start w:val="1"/>
      <w:numFmt w:val="bullet"/>
      <w:lvlText w:val="•"/>
      <w:lvlJc w:val="left"/>
      <w:pPr>
        <w:ind w:left="5676" w:hanging="180"/>
      </w:pPr>
      <w:rPr>
        <w:rFonts w:hint="default"/>
      </w:rPr>
    </w:lvl>
  </w:abstractNum>
  <w:abstractNum w:abstractNumId="244" w15:restartNumberingAfterBreak="0">
    <w:nsid w:val="43876248"/>
    <w:multiLevelType w:val="hybridMultilevel"/>
    <w:tmpl w:val="5DF87100"/>
    <w:lvl w:ilvl="0" w:tplc="97647E1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00CF146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9704E05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9A292C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904C43B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0E82E00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90DE067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CAE2F81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2E22E8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45" w15:restartNumberingAfterBreak="0">
    <w:nsid w:val="43D742DD"/>
    <w:multiLevelType w:val="hybridMultilevel"/>
    <w:tmpl w:val="A69078B4"/>
    <w:lvl w:ilvl="0" w:tplc="0B287C64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5389BAC">
      <w:start w:val="1"/>
      <w:numFmt w:val="bullet"/>
      <w:lvlText w:val="•"/>
      <w:lvlJc w:val="left"/>
      <w:pPr>
        <w:ind w:left="430" w:hanging="340"/>
      </w:pPr>
      <w:rPr>
        <w:rFonts w:hint="default"/>
      </w:rPr>
    </w:lvl>
    <w:lvl w:ilvl="2" w:tplc="B46643C0">
      <w:start w:val="1"/>
      <w:numFmt w:val="bullet"/>
      <w:lvlText w:val="•"/>
      <w:lvlJc w:val="left"/>
      <w:pPr>
        <w:ind w:left="739" w:hanging="340"/>
      </w:pPr>
      <w:rPr>
        <w:rFonts w:hint="default"/>
      </w:rPr>
    </w:lvl>
    <w:lvl w:ilvl="3" w:tplc="6E9A7C12">
      <w:start w:val="1"/>
      <w:numFmt w:val="bullet"/>
      <w:lvlText w:val="•"/>
      <w:lvlJc w:val="left"/>
      <w:pPr>
        <w:ind w:left="1049" w:hanging="340"/>
      </w:pPr>
      <w:rPr>
        <w:rFonts w:hint="default"/>
      </w:rPr>
    </w:lvl>
    <w:lvl w:ilvl="4" w:tplc="4D088C62">
      <w:start w:val="1"/>
      <w:numFmt w:val="bullet"/>
      <w:lvlText w:val="•"/>
      <w:lvlJc w:val="left"/>
      <w:pPr>
        <w:ind w:left="1359" w:hanging="340"/>
      </w:pPr>
      <w:rPr>
        <w:rFonts w:hint="default"/>
      </w:rPr>
    </w:lvl>
    <w:lvl w:ilvl="5" w:tplc="17E62572">
      <w:start w:val="1"/>
      <w:numFmt w:val="bullet"/>
      <w:lvlText w:val="•"/>
      <w:lvlJc w:val="left"/>
      <w:pPr>
        <w:ind w:left="1669" w:hanging="340"/>
      </w:pPr>
      <w:rPr>
        <w:rFonts w:hint="default"/>
      </w:rPr>
    </w:lvl>
    <w:lvl w:ilvl="6" w:tplc="CA9EA59C">
      <w:start w:val="1"/>
      <w:numFmt w:val="bullet"/>
      <w:lvlText w:val="•"/>
      <w:lvlJc w:val="left"/>
      <w:pPr>
        <w:ind w:left="1979" w:hanging="340"/>
      </w:pPr>
      <w:rPr>
        <w:rFonts w:hint="default"/>
      </w:rPr>
    </w:lvl>
    <w:lvl w:ilvl="7" w:tplc="CD245600">
      <w:start w:val="1"/>
      <w:numFmt w:val="bullet"/>
      <w:lvlText w:val="•"/>
      <w:lvlJc w:val="left"/>
      <w:pPr>
        <w:ind w:left="2289" w:hanging="340"/>
      </w:pPr>
      <w:rPr>
        <w:rFonts w:hint="default"/>
      </w:rPr>
    </w:lvl>
    <w:lvl w:ilvl="8" w:tplc="A590F426">
      <w:start w:val="1"/>
      <w:numFmt w:val="bullet"/>
      <w:lvlText w:val="•"/>
      <w:lvlJc w:val="left"/>
      <w:pPr>
        <w:ind w:left="2599" w:hanging="340"/>
      </w:pPr>
      <w:rPr>
        <w:rFonts w:hint="default"/>
      </w:rPr>
    </w:lvl>
  </w:abstractNum>
  <w:abstractNum w:abstractNumId="246" w15:restartNumberingAfterBreak="0">
    <w:nsid w:val="43EC68ED"/>
    <w:multiLevelType w:val="hybridMultilevel"/>
    <w:tmpl w:val="136A0D34"/>
    <w:lvl w:ilvl="0" w:tplc="C786052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A48A55C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691CB004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F6ACD6FE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6782734C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873A62AC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E72409FC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7AE06586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31CE166C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247" w15:restartNumberingAfterBreak="0">
    <w:nsid w:val="44150EBD"/>
    <w:multiLevelType w:val="hybridMultilevel"/>
    <w:tmpl w:val="4D0C4C88"/>
    <w:lvl w:ilvl="0" w:tplc="7DD4BD4C">
      <w:start w:val="3"/>
      <w:numFmt w:val="decimal"/>
      <w:lvlText w:val="%1"/>
      <w:lvlJc w:val="left"/>
      <w:pPr>
        <w:ind w:left="559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FC83762">
      <w:start w:val="1"/>
      <w:numFmt w:val="bullet"/>
      <w:lvlText w:val="•"/>
      <w:lvlJc w:val="left"/>
      <w:pPr>
        <w:ind w:left="867" w:hanging="340"/>
      </w:pPr>
      <w:rPr>
        <w:rFonts w:hint="default"/>
      </w:rPr>
    </w:lvl>
    <w:lvl w:ilvl="2" w:tplc="2E840D98">
      <w:start w:val="1"/>
      <w:numFmt w:val="bullet"/>
      <w:lvlText w:val="•"/>
      <w:lvlJc w:val="left"/>
      <w:pPr>
        <w:ind w:left="1175" w:hanging="340"/>
      </w:pPr>
      <w:rPr>
        <w:rFonts w:hint="default"/>
      </w:rPr>
    </w:lvl>
    <w:lvl w:ilvl="3" w:tplc="C48807CA">
      <w:start w:val="1"/>
      <w:numFmt w:val="bullet"/>
      <w:lvlText w:val="•"/>
      <w:lvlJc w:val="left"/>
      <w:pPr>
        <w:ind w:left="1483" w:hanging="340"/>
      </w:pPr>
      <w:rPr>
        <w:rFonts w:hint="default"/>
      </w:rPr>
    </w:lvl>
    <w:lvl w:ilvl="4" w:tplc="4D288368">
      <w:start w:val="1"/>
      <w:numFmt w:val="bullet"/>
      <w:lvlText w:val="•"/>
      <w:lvlJc w:val="left"/>
      <w:pPr>
        <w:ind w:left="1791" w:hanging="340"/>
      </w:pPr>
      <w:rPr>
        <w:rFonts w:hint="default"/>
      </w:rPr>
    </w:lvl>
    <w:lvl w:ilvl="5" w:tplc="C8E21B62">
      <w:start w:val="1"/>
      <w:numFmt w:val="bullet"/>
      <w:lvlText w:val="•"/>
      <w:lvlJc w:val="left"/>
      <w:pPr>
        <w:ind w:left="2099" w:hanging="340"/>
      </w:pPr>
      <w:rPr>
        <w:rFonts w:hint="default"/>
      </w:rPr>
    </w:lvl>
    <w:lvl w:ilvl="6" w:tplc="E4CAA444">
      <w:start w:val="1"/>
      <w:numFmt w:val="bullet"/>
      <w:lvlText w:val="•"/>
      <w:lvlJc w:val="left"/>
      <w:pPr>
        <w:ind w:left="2407" w:hanging="340"/>
      </w:pPr>
      <w:rPr>
        <w:rFonts w:hint="default"/>
      </w:rPr>
    </w:lvl>
    <w:lvl w:ilvl="7" w:tplc="30D852F0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  <w:lvl w:ilvl="8" w:tplc="4EC42984">
      <w:start w:val="1"/>
      <w:numFmt w:val="bullet"/>
      <w:lvlText w:val="•"/>
      <w:lvlJc w:val="left"/>
      <w:pPr>
        <w:ind w:left="3023" w:hanging="340"/>
      </w:pPr>
      <w:rPr>
        <w:rFonts w:hint="default"/>
      </w:rPr>
    </w:lvl>
  </w:abstractNum>
  <w:abstractNum w:abstractNumId="248" w15:restartNumberingAfterBreak="0">
    <w:nsid w:val="44400FA5"/>
    <w:multiLevelType w:val="hybridMultilevel"/>
    <w:tmpl w:val="E0DAC656"/>
    <w:lvl w:ilvl="0" w:tplc="47FAB612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DF8038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CA326A9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F4A4DD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2670D95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06E0114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8C28435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8101C2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F2CEB2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49" w15:restartNumberingAfterBreak="0">
    <w:nsid w:val="447F7D2B"/>
    <w:multiLevelType w:val="hybridMultilevel"/>
    <w:tmpl w:val="69D4498C"/>
    <w:lvl w:ilvl="0" w:tplc="E1749CA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658EB58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4378B9B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8E52888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D6819A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0C4E7C50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8B6207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076026E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16D64D7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50" w15:restartNumberingAfterBreak="0">
    <w:nsid w:val="44A352EB"/>
    <w:multiLevelType w:val="hybridMultilevel"/>
    <w:tmpl w:val="76D8CC6A"/>
    <w:lvl w:ilvl="0" w:tplc="B86479D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AF84B1C">
      <w:start w:val="1"/>
      <w:numFmt w:val="bullet"/>
      <w:lvlText w:val="•"/>
      <w:lvlJc w:val="left"/>
      <w:pPr>
        <w:ind w:left="560" w:hanging="240"/>
      </w:pPr>
      <w:rPr>
        <w:rFonts w:hint="default"/>
      </w:rPr>
    </w:lvl>
    <w:lvl w:ilvl="2" w:tplc="F57C2A52">
      <w:start w:val="1"/>
      <w:numFmt w:val="bullet"/>
      <w:lvlText w:val="•"/>
      <w:lvlJc w:val="left"/>
      <w:pPr>
        <w:ind w:left="4668" w:hanging="240"/>
      </w:pPr>
      <w:rPr>
        <w:rFonts w:hint="default"/>
      </w:rPr>
    </w:lvl>
    <w:lvl w:ilvl="3" w:tplc="E2E4FF1E">
      <w:start w:val="1"/>
      <w:numFmt w:val="bullet"/>
      <w:lvlText w:val="•"/>
      <w:lvlJc w:val="left"/>
      <w:pPr>
        <w:ind w:left="4469" w:hanging="240"/>
      </w:pPr>
      <w:rPr>
        <w:rFonts w:hint="default"/>
      </w:rPr>
    </w:lvl>
    <w:lvl w:ilvl="4" w:tplc="CDC0D4A6">
      <w:start w:val="1"/>
      <w:numFmt w:val="bullet"/>
      <w:lvlText w:val="•"/>
      <w:lvlJc w:val="left"/>
      <w:pPr>
        <w:ind w:left="4271" w:hanging="240"/>
      </w:pPr>
      <w:rPr>
        <w:rFonts w:hint="default"/>
      </w:rPr>
    </w:lvl>
    <w:lvl w:ilvl="5" w:tplc="7AD0F03A">
      <w:start w:val="1"/>
      <w:numFmt w:val="bullet"/>
      <w:lvlText w:val="•"/>
      <w:lvlJc w:val="left"/>
      <w:pPr>
        <w:ind w:left="4073" w:hanging="240"/>
      </w:pPr>
      <w:rPr>
        <w:rFonts w:hint="default"/>
      </w:rPr>
    </w:lvl>
    <w:lvl w:ilvl="6" w:tplc="91643B50">
      <w:start w:val="1"/>
      <w:numFmt w:val="bullet"/>
      <w:lvlText w:val="•"/>
      <w:lvlJc w:val="left"/>
      <w:pPr>
        <w:ind w:left="3874" w:hanging="240"/>
      </w:pPr>
      <w:rPr>
        <w:rFonts w:hint="default"/>
      </w:rPr>
    </w:lvl>
    <w:lvl w:ilvl="7" w:tplc="EB0CD7C6">
      <w:start w:val="1"/>
      <w:numFmt w:val="bullet"/>
      <w:lvlText w:val="•"/>
      <w:lvlJc w:val="left"/>
      <w:pPr>
        <w:ind w:left="3676" w:hanging="240"/>
      </w:pPr>
      <w:rPr>
        <w:rFonts w:hint="default"/>
      </w:rPr>
    </w:lvl>
    <w:lvl w:ilvl="8" w:tplc="8482E5F4">
      <w:start w:val="1"/>
      <w:numFmt w:val="bullet"/>
      <w:lvlText w:val="•"/>
      <w:lvlJc w:val="left"/>
      <w:pPr>
        <w:ind w:left="3477" w:hanging="240"/>
      </w:pPr>
      <w:rPr>
        <w:rFonts w:hint="default"/>
      </w:rPr>
    </w:lvl>
  </w:abstractNum>
  <w:abstractNum w:abstractNumId="251" w15:restartNumberingAfterBreak="0">
    <w:nsid w:val="44A6595B"/>
    <w:multiLevelType w:val="hybridMultilevel"/>
    <w:tmpl w:val="7B5258D6"/>
    <w:lvl w:ilvl="0" w:tplc="7B7825F2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874CB46">
      <w:start w:val="1"/>
      <w:numFmt w:val="bullet"/>
      <w:lvlText w:val="•"/>
      <w:lvlJc w:val="left"/>
      <w:pPr>
        <w:ind w:left="829" w:hanging="340"/>
      </w:pPr>
      <w:rPr>
        <w:rFonts w:hint="default"/>
      </w:rPr>
    </w:lvl>
    <w:lvl w:ilvl="2" w:tplc="D264C8F0">
      <w:start w:val="1"/>
      <w:numFmt w:val="bullet"/>
      <w:lvlText w:val="•"/>
      <w:lvlJc w:val="left"/>
      <w:pPr>
        <w:ind w:left="1098" w:hanging="340"/>
      </w:pPr>
      <w:rPr>
        <w:rFonts w:hint="default"/>
      </w:rPr>
    </w:lvl>
    <w:lvl w:ilvl="3" w:tplc="4C84E76C">
      <w:start w:val="1"/>
      <w:numFmt w:val="bullet"/>
      <w:lvlText w:val="•"/>
      <w:lvlJc w:val="left"/>
      <w:pPr>
        <w:ind w:left="1368" w:hanging="340"/>
      </w:pPr>
      <w:rPr>
        <w:rFonts w:hint="default"/>
      </w:rPr>
    </w:lvl>
    <w:lvl w:ilvl="4" w:tplc="DCF08618">
      <w:start w:val="1"/>
      <w:numFmt w:val="bullet"/>
      <w:lvlText w:val="•"/>
      <w:lvlJc w:val="left"/>
      <w:pPr>
        <w:ind w:left="1637" w:hanging="340"/>
      </w:pPr>
      <w:rPr>
        <w:rFonts w:hint="default"/>
      </w:rPr>
    </w:lvl>
    <w:lvl w:ilvl="5" w:tplc="A740AFBA">
      <w:start w:val="1"/>
      <w:numFmt w:val="bullet"/>
      <w:lvlText w:val="•"/>
      <w:lvlJc w:val="left"/>
      <w:pPr>
        <w:ind w:left="1907" w:hanging="340"/>
      </w:pPr>
      <w:rPr>
        <w:rFonts w:hint="default"/>
      </w:rPr>
    </w:lvl>
    <w:lvl w:ilvl="6" w:tplc="F45AB15C">
      <w:start w:val="1"/>
      <w:numFmt w:val="bullet"/>
      <w:lvlText w:val="•"/>
      <w:lvlJc w:val="left"/>
      <w:pPr>
        <w:ind w:left="2176" w:hanging="340"/>
      </w:pPr>
      <w:rPr>
        <w:rFonts w:hint="default"/>
      </w:rPr>
    </w:lvl>
    <w:lvl w:ilvl="7" w:tplc="A198BA7C">
      <w:start w:val="1"/>
      <w:numFmt w:val="bullet"/>
      <w:lvlText w:val="•"/>
      <w:lvlJc w:val="left"/>
      <w:pPr>
        <w:ind w:left="2446" w:hanging="340"/>
      </w:pPr>
      <w:rPr>
        <w:rFonts w:hint="default"/>
      </w:rPr>
    </w:lvl>
    <w:lvl w:ilvl="8" w:tplc="9B023178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</w:abstractNum>
  <w:abstractNum w:abstractNumId="252" w15:restartNumberingAfterBreak="0">
    <w:nsid w:val="44CF7C55"/>
    <w:multiLevelType w:val="multilevel"/>
    <w:tmpl w:val="4788A9AE"/>
    <w:lvl w:ilvl="0">
      <w:start w:val="2"/>
      <w:numFmt w:val="upperLetter"/>
      <w:lvlText w:val="%1"/>
      <w:lvlJc w:val="left"/>
      <w:pPr>
        <w:ind w:left="120" w:hanging="227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120" w:hanging="227"/>
        <w:jc w:val="left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2">
      <w:start w:val="1"/>
      <w:numFmt w:val="bullet"/>
      <w:lvlText w:val="•"/>
      <w:lvlJc w:val="left"/>
      <w:pPr>
        <w:ind w:left="798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7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76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15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54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9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32" w:hanging="227"/>
      </w:pPr>
      <w:rPr>
        <w:rFonts w:hint="default"/>
      </w:rPr>
    </w:lvl>
  </w:abstractNum>
  <w:abstractNum w:abstractNumId="253" w15:restartNumberingAfterBreak="0">
    <w:nsid w:val="450F2244"/>
    <w:multiLevelType w:val="hybridMultilevel"/>
    <w:tmpl w:val="754A0EB4"/>
    <w:lvl w:ilvl="0" w:tplc="5B462A4C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11B0048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7DA6C48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12CA210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CA7480B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633A0276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DF3C7D64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CA92FAF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4EDCBE7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54" w15:restartNumberingAfterBreak="0">
    <w:nsid w:val="45103950"/>
    <w:multiLevelType w:val="hybridMultilevel"/>
    <w:tmpl w:val="DD9434BA"/>
    <w:lvl w:ilvl="0" w:tplc="3CE0A9F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32CD82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B8983DE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5130F5C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CE4A7EA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ADA8D3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E1E056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E612EB7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5F80EF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55" w15:restartNumberingAfterBreak="0">
    <w:nsid w:val="451903B0"/>
    <w:multiLevelType w:val="hybridMultilevel"/>
    <w:tmpl w:val="3EC213EA"/>
    <w:lvl w:ilvl="0" w:tplc="51DE28F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63AA750">
      <w:start w:val="1"/>
      <w:numFmt w:val="bullet"/>
      <w:lvlText w:val="•"/>
      <w:lvlJc w:val="left"/>
      <w:pPr>
        <w:ind w:left="840" w:hanging="340"/>
      </w:pPr>
      <w:rPr>
        <w:rFonts w:hint="default"/>
      </w:rPr>
    </w:lvl>
    <w:lvl w:ilvl="2" w:tplc="28EEACCA">
      <w:start w:val="1"/>
      <w:numFmt w:val="bullet"/>
      <w:lvlText w:val="•"/>
      <w:lvlJc w:val="left"/>
      <w:pPr>
        <w:ind w:left="1120" w:hanging="340"/>
      </w:pPr>
      <w:rPr>
        <w:rFonts w:hint="default"/>
      </w:rPr>
    </w:lvl>
    <w:lvl w:ilvl="3" w:tplc="2B7CA982">
      <w:start w:val="1"/>
      <w:numFmt w:val="bullet"/>
      <w:lvlText w:val="•"/>
      <w:lvlJc w:val="left"/>
      <w:pPr>
        <w:ind w:left="1400" w:hanging="340"/>
      </w:pPr>
      <w:rPr>
        <w:rFonts w:hint="default"/>
      </w:rPr>
    </w:lvl>
    <w:lvl w:ilvl="4" w:tplc="69C41396">
      <w:start w:val="1"/>
      <w:numFmt w:val="bullet"/>
      <w:lvlText w:val="•"/>
      <w:lvlJc w:val="left"/>
      <w:pPr>
        <w:ind w:left="1681" w:hanging="340"/>
      </w:pPr>
      <w:rPr>
        <w:rFonts w:hint="default"/>
      </w:rPr>
    </w:lvl>
    <w:lvl w:ilvl="5" w:tplc="D8C0E4D2">
      <w:start w:val="1"/>
      <w:numFmt w:val="bullet"/>
      <w:lvlText w:val="•"/>
      <w:lvlJc w:val="left"/>
      <w:pPr>
        <w:ind w:left="1961" w:hanging="340"/>
      </w:pPr>
      <w:rPr>
        <w:rFonts w:hint="default"/>
      </w:rPr>
    </w:lvl>
    <w:lvl w:ilvl="6" w:tplc="C71860CE">
      <w:start w:val="1"/>
      <w:numFmt w:val="bullet"/>
      <w:lvlText w:val="•"/>
      <w:lvlJc w:val="left"/>
      <w:pPr>
        <w:ind w:left="2241" w:hanging="340"/>
      </w:pPr>
      <w:rPr>
        <w:rFonts w:hint="default"/>
      </w:rPr>
    </w:lvl>
    <w:lvl w:ilvl="7" w:tplc="372E3A94">
      <w:start w:val="1"/>
      <w:numFmt w:val="bullet"/>
      <w:lvlText w:val="•"/>
      <w:lvlJc w:val="left"/>
      <w:pPr>
        <w:ind w:left="2522" w:hanging="340"/>
      </w:pPr>
      <w:rPr>
        <w:rFonts w:hint="default"/>
      </w:rPr>
    </w:lvl>
    <w:lvl w:ilvl="8" w:tplc="981E2B04">
      <w:start w:val="1"/>
      <w:numFmt w:val="bullet"/>
      <w:lvlText w:val="•"/>
      <w:lvlJc w:val="left"/>
      <w:pPr>
        <w:ind w:left="2802" w:hanging="340"/>
      </w:pPr>
      <w:rPr>
        <w:rFonts w:hint="default"/>
      </w:rPr>
    </w:lvl>
  </w:abstractNum>
  <w:abstractNum w:abstractNumId="256" w15:restartNumberingAfterBreak="0">
    <w:nsid w:val="45825865"/>
    <w:multiLevelType w:val="hybridMultilevel"/>
    <w:tmpl w:val="ECFAFB6A"/>
    <w:lvl w:ilvl="0" w:tplc="DCD0D37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5F8DB4A">
      <w:start w:val="1"/>
      <w:numFmt w:val="bullet"/>
      <w:lvlText w:val="•"/>
      <w:lvlJc w:val="left"/>
      <w:pPr>
        <w:ind w:left="828" w:hanging="340"/>
      </w:pPr>
      <w:rPr>
        <w:rFonts w:hint="default"/>
      </w:rPr>
    </w:lvl>
    <w:lvl w:ilvl="2" w:tplc="4D3E9362">
      <w:start w:val="1"/>
      <w:numFmt w:val="bullet"/>
      <w:lvlText w:val="•"/>
      <w:lvlJc w:val="left"/>
      <w:pPr>
        <w:ind w:left="1097" w:hanging="340"/>
      </w:pPr>
      <w:rPr>
        <w:rFonts w:hint="default"/>
      </w:rPr>
    </w:lvl>
    <w:lvl w:ilvl="3" w:tplc="AEDCC79C">
      <w:start w:val="1"/>
      <w:numFmt w:val="bullet"/>
      <w:lvlText w:val="•"/>
      <w:lvlJc w:val="left"/>
      <w:pPr>
        <w:ind w:left="1365" w:hanging="340"/>
      </w:pPr>
      <w:rPr>
        <w:rFonts w:hint="default"/>
      </w:rPr>
    </w:lvl>
    <w:lvl w:ilvl="4" w:tplc="3594DBBC">
      <w:start w:val="1"/>
      <w:numFmt w:val="bullet"/>
      <w:lvlText w:val="•"/>
      <w:lvlJc w:val="left"/>
      <w:pPr>
        <w:ind w:left="1634" w:hanging="340"/>
      </w:pPr>
      <w:rPr>
        <w:rFonts w:hint="default"/>
      </w:rPr>
    </w:lvl>
    <w:lvl w:ilvl="5" w:tplc="649A0616">
      <w:start w:val="1"/>
      <w:numFmt w:val="bullet"/>
      <w:lvlText w:val="•"/>
      <w:lvlJc w:val="left"/>
      <w:pPr>
        <w:ind w:left="1903" w:hanging="340"/>
      </w:pPr>
      <w:rPr>
        <w:rFonts w:hint="default"/>
      </w:rPr>
    </w:lvl>
    <w:lvl w:ilvl="6" w:tplc="CC8E048C">
      <w:start w:val="1"/>
      <w:numFmt w:val="bullet"/>
      <w:lvlText w:val="•"/>
      <w:lvlJc w:val="left"/>
      <w:pPr>
        <w:ind w:left="2171" w:hanging="340"/>
      </w:pPr>
      <w:rPr>
        <w:rFonts w:hint="default"/>
      </w:rPr>
    </w:lvl>
    <w:lvl w:ilvl="7" w:tplc="CDDA9CF4">
      <w:start w:val="1"/>
      <w:numFmt w:val="bullet"/>
      <w:lvlText w:val="•"/>
      <w:lvlJc w:val="left"/>
      <w:pPr>
        <w:ind w:left="2440" w:hanging="340"/>
      </w:pPr>
      <w:rPr>
        <w:rFonts w:hint="default"/>
      </w:rPr>
    </w:lvl>
    <w:lvl w:ilvl="8" w:tplc="AC92F988">
      <w:start w:val="1"/>
      <w:numFmt w:val="bullet"/>
      <w:lvlText w:val="•"/>
      <w:lvlJc w:val="left"/>
      <w:pPr>
        <w:ind w:left="2709" w:hanging="340"/>
      </w:pPr>
      <w:rPr>
        <w:rFonts w:hint="default"/>
      </w:rPr>
    </w:lvl>
  </w:abstractNum>
  <w:abstractNum w:abstractNumId="257" w15:restartNumberingAfterBreak="0">
    <w:nsid w:val="45866AA2"/>
    <w:multiLevelType w:val="hybridMultilevel"/>
    <w:tmpl w:val="2E722BDE"/>
    <w:lvl w:ilvl="0" w:tplc="72A21FE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4AE9BA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3378D37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74A8DCE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2D7AEE9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E5FA3C6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43F09C6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C5E414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DC66E1B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58" w15:restartNumberingAfterBreak="0">
    <w:nsid w:val="45AB6732"/>
    <w:multiLevelType w:val="hybridMultilevel"/>
    <w:tmpl w:val="6318F6BC"/>
    <w:lvl w:ilvl="0" w:tplc="308A980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9929BF8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21E6C96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E2BE24A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AE160D0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63CBB8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2766BA4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E6F4E58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F5EE364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59" w15:restartNumberingAfterBreak="0">
    <w:nsid w:val="46487579"/>
    <w:multiLevelType w:val="hybridMultilevel"/>
    <w:tmpl w:val="D9E261AA"/>
    <w:lvl w:ilvl="0" w:tplc="488693B6">
      <w:start w:val="1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4492EFC6">
      <w:start w:val="1"/>
      <w:numFmt w:val="bullet"/>
      <w:lvlText w:val="•"/>
      <w:lvlJc w:val="left"/>
      <w:pPr>
        <w:ind w:left="60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21483F48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1BC820A8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200817B6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0CF428F2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37E82BDE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5AB0730C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2CFAF72A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260" w15:restartNumberingAfterBreak="0">
    <w:nsid w:val="468D4DC8"/>
    <w:multiLevelType w:val="hybridMultilevel"/>
    <w:tmpl w:val="7B6C4CC6"/>
    <w:lvl w:ilvl="0" w:tplc="A300E53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1A6CD5E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2918D5C0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A9E67CAC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35AC7E30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7F488496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DB02803A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9CA4A546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1DC2F7BA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261" w15:restartNumberingAfterBreak="0">
    <w:nsid w:val="46AE5040"/>
    <w:multiLevelType w:val="hybridMultilevel"/>
    <w:tmpl w:val="CFCA2D0C"/>
    <w:lvl w:ilvl="0" w:tplc="7B0E26B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C62A9D0">
      <w:start w:val="1"/>
      <w:numFmt w:val="bullet"/>
      <w:lvlText w:val="•"/>
      <w:lvlJc w:val="left"/>
      <w:pPr>
        <w:ind w:left="780" w:hanging="340"/>
      </w:pPr>
      <w:rPr>
        <w:rFonts w:hint="default"/>
      </w:rPr>
    </w:lvl>
    <w:lvl w:ilvl="2" w:tplc="3844006C">
      <w:start w:val="1"/>
      <w:numFmt w:val="bullet"/>
      <w:lvlText w:val="•"/>
      <w:lvlJc w:val="left"/>
      <w:pPr>
        <w:ind w:left="1000" w:hanging="340"/>
      </w:pPr>
      <w:rPr>
        <w:rFonts w:hint="default"/>
      </w:rPr>
    </w:lvl>
    <w:lvl w:ilvl="3" w:tplc="7D68A318">
      <w:start w:val="1"/>
      <w:numFmt w:val="bullet"/>
      <w:lvlText w:val="•"/>
      <w:lvlJc w:val="left"/>
      <w:pPr>
        <w:ind w:left="1221" w:hanging="340"/>
      </w:pPr>
      <w:rPr>
        <w:rFonts w:hint="default"/>
      </w:rPr>
    </w:lvl>
    <w:lvl w:ilvl="4" w:tplc="50009D20">
      <w:start w:val="1"/>
      <w:numFmt w:val="bullet"/>
      <w:lvlText w:val="•"/>
      <w:lvlJc w:val="left"/>
      <w:pPr>
        <w:ind w:left="1441" w:hanging="340"/>
      </w:pPr>
      <w:rPr>
        <w:rFonts w:hint="default"/>
      </w:rPr>
    </w:lvl>
    <w:lvl w:ilvl="5" w:tplc="40C8BE28">
      <w:start w:val="1"/>
      <w:numFmt w:val="bullet"/>
      <w:lvlText w:val="•"/>
      <w:lvlJc w:val="left"/>
      <w:pPr>
        <w:ind w:left="1661" w:hanging="340"/>
      </w:pPr>
      <w:rPr>
        <w:rFonts w:hint="default"/>
      </w:rPr>
    </w:lvl>
    <w:lvl w:ilvl="6" w:tplc="773E1860">
      <w:start w:val="1"/>
      <w:numFmt w:val="bullet"/>
      <w:lvlText w:val="•"/>
      <w:lvlJc w:val="left"/>
      <w:pPr>
        <w:ind w:left="1882" w:hanging="340"/>
      </w:pPr>
      <w:rPr>
        <w:rFonts w:hint="default"/>
      </w:rPr>
    </w:lvl>
    <w:lvl w:ilvl="7" w:tplc="5AEEAF22">
      <w:start w:val="1"/>
      <w:numFmt w:val="bullet"/>
      <w:lvlText w:val="•"/>
      <w:lvlJc w:val="left"/>
      <w:pPr>
        <w:ind w:left="2102" w:hanging="340"/>
      </w:pPr>
      <w:rPr>
        <w:rFonts w:hint="default"/>
      </w:rPr>
    </w:lvl>
    <w:lvl w:ilvl="8" w:tplc="621C28EC">
      <w:start w:val="1"/>
      <w:numFmt w:val="bullet"/>
      <w:lvlText w:val="•"/>
      <w:lvlJc w:val="left"/>
      <w:pPr>
        <w:ind w:left="2323" w:hanging="340"/>
      </w:pPr>
      <w:rPr>
        <w:rFonts w:hint="default"/>
      </w:rPr>
    </w:lvl>
  </w:abstractNum>
  <w:abstractNum w:abstractNumId="262" w15:restartNumberingAfterBreak="0">
    <w:nsid w:val="46D17C2F"/>
    <w:multiLevelType w:val="hybridMultilevel"/>
    <w:tmpl w:val="CD7475BE"/>
    <w:lvl w:ilvl="0" w:tplc="547EEF9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4C0A3BC">
      <w:start w:val="1"/>
      <w:numFmt w:val="bullet"/>
      <w:lvlText w:val="•"/>
      <w:lvlJc w:val="left"/>
      <w:pPr>
        <w:ind w:left="807" w:hanging="340"/>
      </w:pPr>
      <w:rPr>
        <w:rFonts w:hint="default"/>
      </w:rPr>
    </w:lvl>
    <w:lvl w:ilvl="2" w:tplc="12A81758">
      <w:start w:val="1"/>
      <w:numFmt w:val="bullet"/>
      <w:lvlText w:val="•"/>
      <w:lvlJc w:val="left"/>
      <w:pPr>
        <w:ind w:left="1055" w:hanging="340"/>
      </w:pPr>
      <w:rPr>
        <w:rFonts w:hint="default"/>
      </w:rPr>
    </w:lvl>
    <w:lvl w:ilvl="3" w:tplc="D0C811BE">
      <w:start w:val="1"/>
      <w:numFmt w:val="bullet"/>
      <w:lvlText w:val="•"/>
      <w:lvlJc w:val="left"/>
      <w:pPr>
        <w:ind w:left="1303" w:hanging="340"/>
      </w:pPr>
      <w:rPr>
        <w:rFonts w:hint="default"/>
      </w:rPr>
    </w:lvl>
    <w:lvl w:ilvl="4" w:tplc="F0CA31CA">
      <w:start w:val="1"/>
      <w:numFmt w:val="bullet"/>
      <w:lvlText w:val="•"/>
      <w:lvlJc w:val="left"/>
      <w:pPr>
        <w:ind w:left="1551" w:hanging="340"/>
      </w:pPr>
      <w:rPr>
        <w:rFonts w:hint="default"/>
      </w:rPr>
    </w:lvl>
    <w:lvl w:ilvl="5" w:tplc="7548C5E2">
      <w:start w:val="1"/>
      <w:numFmt w:val="bullet"/>
      <w:lvlText w:val="•"/>
      <w:lvlJc w:val="left"/>
      <w:pPr>
        <w:ind w:left="1799" w:hanging="340"/>
      </w:pPr>
      <w:rPr>
        <w:rFonts w:hint="default"/>
      </w:rPr>
    </w:lvl>
    <w:lvl w:ilvl="6" w:tplc="022CD512">
      <w:start w:val="1"/>
      <w:numFmt w:val="bullet"/>
      <w:lvlText w:val="•"/>
      <w:lvlJc w:val="left"/>
      <w:pPr>
        <w:ind w:left="2047" w:hanging="340"/>
      </w:pPr>
      <w:rPr>
        <w:rFonts w:hint="default"/>
      </w:rPr>
    </w:lvl>
    <w:lvl w:ilvl="7" w:tplc="AC5A6CE4">
      <w:start w:val="1"/>
      <w:numFmt w:val="bullet"/>
      <w:lvlText w:val="•"/>
      <w:lvlJc w:val="left"/>
      <w:pPr>
        <w:ind w:left="2295" w:hanging="340"/>
      </w:pPr>
      <w:rPr>
        <w:rFonts w:hint="default"/>
      </w:rPr>
    </w:lvl>
    <w:lvl w:ilvl="8" w:tplc="DB1077F6">
      <w:start w:val="1"/>
      <w:numFmt w:val="bullet"/>
      <w:lvlText w:val="•"/>
      <w:lvlJc w:val="left"/>
      <w:pPr>
        <w:ind w:left="2542" w:hanging="340"/>
      </w:pPr>
      <w:rPr>
        <w:rFonts w:hint="default"/>
      </w:rPr>
    </w:lvl>
  </w:abstractNum>
  <w:abstractNum w:abstractNumId="263" w15:restartNumberingAfterBreak="0">
    <w:nsid w:val="46D3453A"/>
    <w:multiLevelType w:val="hybridMultilevel"/>
    <w:tmpl w:val="E4FE9D0E"/>
    <w:lvl w:ilvl="0" w:tplc="BA200B7A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DFC274E">
      <w:start w:val="1"/>
      <w:numFmt w:val="bullet"/>
      <w:lvlText w:val="•"/>
      <w:lvlJc w:val="left"/>
      <w:pPr>
        <w:ind w:left="831" w:hanging="340"/>
      </w:pPr>
      <w:rPr>
        <w:rFonts w:hint="default"/>
      </w:rPr>
    </w:lvl>
    <w:lvl w:ilvl="2" w:tplc="4B3A88EE">
      <w:start w:val="1"/>
      <w:numFmt w:val="bullet"/>
      <w:lvlText w:val="•"/>
      <w:lvlJc w:val="left"/>
      <w:pPr>
        <w:ind w:left="1103" w:hanging="340"/>
      </w:pPr>
      <w:rPr>
        <w:rFonts w:hint="default"/>
      </w:rPr>
    </w:lvl>
    <w:lvl w:ilvl="3" w:tplc="7E8EA100">
      <w:start w:val="1"/>
      <w:numFmt w:val="bullet"/>
      <w:lvlText w:val="•"/>
      <w:lvlJc w:val="left"/>
      <w:pPr>
        <w:ind w:left="1374" w:hanging="340"/>
      </w:pPr>
      <w:rPr>
        <w:rFonts w:hint="default"/>
      </w:rPr>
    </w:lvl>
    <w:lvl w:ilvl="4" w:tplc="1F463152">
      <w:start w:val="1"/>
      <w:numFmt w:val="bullet"/>
      <w:lvlText w:val="•"/>
      <w:lvlJc w:val="left"/>
      <w:pPr>
        <w:ind w:left="1646" w:hanging="340"/>
      </w:pPr>
      <w:rPr>
        <w:rFonts w:hint="default"/>
      </w:rPr>
    </w:lvl>
    <w:lvl w:ilvl="5" w:tplc="A5D0A8CA">
      <w:start w:val="1"/>
      <w:numFmt w:val="bullet"/>
      <w:lvlText w:val="•"/>
      <w:lvlJc w:val="left"/>
      <w:pPr>
        <w:ind w:left="1917" w:hanging="340"/>
      </w:pPr>
      <w:rPr>
        <w:rFonts w:hint="default"/>
      </w:rPr>
    </w:lvl>
    <w:lvl w:ilvl="6" w:tplc="DB725812">
      <w:start w:val="1"/>
      <w:numFmt w:val="bullet"/>
      <w:lvlText w:val="•"/>
      <w:lvlJc w:val="left"/>
      <w:pPr>
        <w:ind w:left="2189" w:hanging="340"/>
      </w:pPr>
      <w:rPr>
        <w:rFonts w:hint="default"/>
      </w:rPr>
    </w:lvl>
    <w:lvl w:ilvl="7" w:tplc="44EA48BE">
      <w:start w:val="1"/>
      <w:numFmt w:val="bullet"/>
      <w:lvlText w:val="•"/>
      <w:lvlJc w:val="left"/>
      <w:pPr>
        <w:ind w:left="2460" w:hanging="340"/>
      </w:pPr>
      <w:rPr>
        <w:rFonts w:hint="default"/>
      </w:rPr>
    </w:lvl>
    <w:lvl w:ilvl="8" w:tplc="0E18211A">
      <w:start w:val="1"/>
      <w:numFmt w:val="bullet"/>
      <w:lvlText w:val="•"/>
      <w:lvlJc w:val="left"/>
      <w:pPr>
        <w:ind w:left="2732" w:hanging="340"/>
      </w:pPr>
      <w:rPr>
        <w:rFonts w:hint="default"/>
      </w:rPr>
    </w:lvl>
  </w:abstractNum>
  <w:abstractNum w:abstractNumId="264" w15:restartNumberingAfterBreak="0">
    <w:nsid w:val="473F0AA8"/>
    <w:multiLevelType w:val="hybridMultilevel"/>
    <w:tmpl w:val="1AF2197A"/>
    <w:lvl w:ilvl="0" w:tplc="B5C244E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6AC5216">
      <w:start w:val="1"/>
      <w:numFmt w:val="bullet"/>
      <w:lvlText w:val="•"/>
      <w:lvlJc w:val="left"/>
      <w:pPr>
        <w:ind w:left="812" w:hanging="340"/>
      </w:pPr>
      <w:rPr>
        <w:rFonts w:hint="default"/>
      </w:rPr>
    </w:lvl>
    <w:lvl w:ilvl="2" w:tplc="7C16B812">
      <w:start w:val="1"/>
      <w:numFmt w:val="bullet"/>
      <w:lvlText w:val="•"/>
      <w:lvlJc w:val="left"/>
      <w:pPr>
        <w:ind w:left="1064" w:hanging="340"/>
      </w:pPr>
      <w:rPr>
        <w:rFonts w:hint="default"/>
      </w:rPr>
    </w:lvl>
    <w:lvl w:ilvl="3" w:tplc="340AE5FC">
      <w:start w:val="1"/>
      <w:numFmt w:val="bullet"/>
      <w:lvlText w:val="•"/>
      <w:lvlJc w:val="left"/>
      <w:pPr>
        <w:ind w:left="1316" w:hanging="340"/>
      </w:pPr>
      <w:rPr>
        <w:rFonts w:hint="default"/>
      </w:rPr>
    </w:lvl>
    <w:lvl w:ilvl="4" w:tplc="A50EBE60">
      <w:start w:val="1"/>
      <w:numFmt w:val="bullet"/>
      <w:lvlText w:val="•"/>
      <w:lvlJc w:val="left"/>
      <w:pPr>
        <w:ind w:left="1569" w:hanging="340"/>
      </w:pPr>
      <w:rPr>
        <w:rFonts w:hint="default"/>
      </w:rPr>
    </w:lvl>
    <w:lvl w:ilvl="5" w:tplc="EC146C44">
      <w:start w:val="1"/>
      <w:numFmt w:val="bullet"/>
      <w:lvlText w:val="•"/>
      <w:lvlJc w:val="left"/>
      <w:pPr>
        <w:ind w:left="1821" w:hanging="340"/>
      </w:pPr>
      <w:rPr>
        <w:rFonts w:hint="default"/>
      </w:rPr>
    </w:lvl>
    <w:lvl w:ilvl="6" w:tplc="D2C6AABC">
      <w:start w:val="1"/>
      <w:numFmt w:val="bullet"/>
      <w:lvlText w:val="•"/>
      <w:lvlJc w:val="left"/>
      <w:pPr>
        <w:ind w:left="2073" w:hanging="340"/>
      </w:pPr>
      <w:rPr>
        <w:rFonts w:hint="default"/>
      </w:rPr>
    </w:lvl>
    <w:lvl w:ilvl="7" w:tplc="8FE6E3F8">
      <w:start w:val="1"/>
      <w:numFmt w:val="bullet"/>
      <w:lvlText w:val="•"/>
      <w:lvlJc w:val="left"/>
      <w:pPr>
        <w:ind w:left="2326" w:hanging="340"/>
      </w:pPr>
      <w:rPr>
        <w:rFonts w:hint="default"/>
      </w:rPr>
    </w:lvl>
    <w:lvl w:ilvl="8" w:tplc="42D4264A">
      <w:start w:val="1"/>
      <w:numFmt w:val="bullet"/>
      <w:lvlText w:val="•"/>
      <w:lvlJc w:val="left"/>
      <w:pPr>
        <w:ind w:left="2578" w:hanging="340"/>
      </w:pPr>
      <w:rPr>
        <w:rFonts w:hint="default"/>
      </w:rPr>
    </w:lvl>
  </w:abstractNum>
  <w:abstractNum w:abstractNumId="265" w15:restartNumberingAfterBreak="0">
    <w:nsid w:val="47485F8A"/>
    <w:multiLevelType w:val="hybridMultilevel"/>
    <w:tmpl w:val="F738CFB6"/>
    <w:lvl w:ilvl="0" w:tplc="099C025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7CEA3CC">
      <w:start w:val="1"/>
      <w:numFmt w:val="bullet"/>
      <w:lvlText w:val="•"/>
      <w:lvlJc w:val="left"/>
      <w:pPr>
        <w:ind w:left="832" w:hanging="340"/>
      </w:pPr>
      <w:rPr>
        <w:rFonts w:hint="default"/>
      </w:rPr>
    </w:lvl>
    <w:lvl w:ilvl="2" w:tplc="5642B1A6">
      <w:start w:val="1"/>
      <w:numFmt w:val="bullet"/>
      <w:lvlText w:val="•"/>
      <w:lvlJc w:val="left"/>
      <w:pPr>
        <w:ind w:left="1105" w:hanging="340"/>
      </w:pPr>
      <w:rPr>
        <w:rFonts w:hint="default"/>
      </w:rPr>
    </w:lvl>
    <w:lvl w:ilvl="3" w:tplc="DFBCBDFA">
      <w:start w:val="1"/>
      <w:numFmt w:val="bullet"/>
      <w:lvlText w:val="•"/>
      <w:lvlJc w:val="left"/>
      <w:pPr>
        <w:ind w:left="1378" w:hanging="340"/>
      </w:pPr>
      <w:rPr>
        <w:rFonts w:hint="default"/>
      </w:rPr>
    </w:lvl>
    <w:lvl w:ilvl="4" w:tplc="ACAA74E8">
      <w:start w:val="1"/>
      <w:numFmt w:val="bullet"/>
      <w:lvlText w:val="•"/>
      <w:lvlJc w:val="left"/>
      <w:pPr>
        <w:ind w:left="1651" w:hanging="340"/>
      </w:pPr>
      <w:rPr>
        <w:rFonts w:hint="default"/>
      </w:rPr>
    </w:lvl>
    <w:lvl w:ilvl="5" w:tplc="576E6B9E">
      <w:start w:val="1"/>
      <w:numFmt w:val="bullet"/>
      <w:lvlText w:val="•"/>
      <w:lvlJc w:val="left"/>
      <w:pPr>
        <w:ind w:left="1924" w:hanging="340"/>
      </w:pPr>
      <w:rPr>
        <w:rFonts w:hint="default"/>
      </w:rPr>
    </w:lvl>
    <w:lvl w:ilvl="6" w:tplc="0BF8830E">
      <w:start w:val="1"/>
      <w:numFmt w:val="bullet"/>
      <w:lvlText w:val="•"/>
      <w:lvlJc w:val="left"/>
      <w:pPr>
        <w:ind w:left="2197" w:hanging="340"/>
      </w:pPr>
      <w:rPr>
        <w:rFonts w:hint="default"/>
      </w:rPr>
    </w:lvl>
    <w:lvl w:ilvl="7" w:tplc="10169D06">
      <w:start w:val="1"/>
      <w:numFmt w:val="bullet"/>
      <w:lvlText w:val="•"/>
      <w:lvlJc w:val="left"/>
      <w:pPr>
        <w:ind w:left="2469" w:hanging="340"/>
      </w:pPr>
      <w:rPr>
        <w:rFonts w:hint="default"/>
      </w:rPr>
    </w:lvl>
    <w:lvl w:ilvl="8" w:tplc="7E9A597E">
      <w:start w:val="1"/>
      <w:numFmt w:val="bullet"/>
      <w:lvlText w:val="•"/>
      <w:lvlJc w:val="left"/>
      <w:pPr>
        <w:ind w:left="2742" w:hanging="340"/>
      </w:pPr>
      <w:rPr>
        <w:rFonts w:hint="default"/>
      </w:rPr>
    </w:lvl>
  </w:abstractNum>
  <w:abstractNum w:abstractNumId="266" w15:restartNumberingAfterBreak="0">
    <w:nsid w:val="475F585F"/>
    <w:multiLevelType w:val="hybridMultilevel"/>
    <w:tmpl w:val="1CF8A4DA"/>
    <w:lvl w:ilvl="0" w:tplc="C022865E">
      <w:start w:val="1"/>
      <w:numFmt w:val="lowerLetter"/>
      <w:lvlText w:val="%1.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8C0C818">
      <w:start w:val="1"/>
      <w:numFmt w:val="lowerRoman"/>
      <w:lvlText w:val="%2."/>
      <w:lvlJc w:val="left"/>
      <w:pPr>
        <w:ind w:left="84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F9804B10">
      <w:start w:val="1"/>
      <w:numFmt w:val="bullet"/>
      <w:lvlText w:val="•"/>
      <w:lvlJc w:val="left"/>
      <w:pPr>
        <w:ind w:left="1526" w:hanging="240"/>
      </w:pPr>
      <w:rPr>
        <w:rFonts w:hint="default"/>
      </w:rPr>
    </w:lvl>
    <w:lvl w:ilvl="3" w:tplc="1B1C6A3C">
      <w:start w:val="1"/>
      <w:numFmt w:val="bullet"/>
      <w:lvlText w:val="•"/>
      <w:lvlJc w:val="left"/>
      <w:pPr>
        <w:ind w:left="2213" w:hanging="240"/>
      </w:pPr>
      <w:rPr>
        <w:rFonts w:hint="default"/>
      </w:rPr>
    </w:lvl>
    <w:lvl w:ilvl="4" w:tplc="FFC27E04">
      <w:start w:val="1"/>
      <w:numFmt w:val="bullet"/>
      <w:lvlText w:val="•"/>
      <w:lvlJc w:val="left"/>
      <w:pPr>
        <w:ind w:left="2900" w:hanging="240"/>
      </w:pPr>
      <w:rPr>
        <w:rFonts w:hint="default"/>
      </w:rPr>
    </w:lvl>
    <w:lvl w:ilvl="5" w:tplc="BC989A20">
      <w:start w:val="1"/>
      <w:numFmt w:val="bullet"/>
      <w:lvlText w:val="•"/>
      <w:lvlJc w:val="left"/>
      <w:pPr>
        <w:ind w:left="3586" w:hanging="240"/>
      </w:pPr>
      <w:rPr>
        <w:rFonts w:hint="default"/>
      </w:rPr>
    </w:lvl>
    <w:lvl w:ilvl="6" w:tplc="6686B3C0">
      <w:start w:val="1"/>
      <w:numFmt w:val="bullet"/>
      <w:lvlText w:val="•"/>
      <w:lvlJc w:val="left"/>
      <w:pPr>
        <w:ind w:left="4273" w:hanging="240"/>
      </w:pPr>
      <w:rPr>
        <w:rFonts w:hint="default"/>
      </w:rPr>
    </w:lvl>
    <w:lvl w:ilvl="7" w:tplc="52BA3BD8">
      <w:start w:val="1"/>
      <w:numFmt w:val="bullet"/>
      <w:lvlText w:val="•"/>
      <w:lvlJc w:val="left"/>
      <w:pPr>
        <w:ind w:left="4960" w:hanging="240"/>
      </w:pPr>
      <w:rPr>
        <w:rFonts w:hint="default"/>
      </w:rPr>
    </w:lvl>
    <w:lvl w:ilvl="8" w:tplc="4D764062">
      <w:start w:val="1"/>
      <w:numFmt w:val="bullet"/>
      <w:lvlText w:val="•"/>
      <w:lvlJc w:val="left"/>
      <w:pPr>
        <w:ind w:left="5646" w:hanging="240"/>
      </w:pPr>
      <w:rPr>
        <w:rFonts w:hint="default"/>
      </w:rPr>
    </w:lvl>
  </w:abstractNum>
  <w:abstractNum w:abstractNumId="267" w15:restartNumberingAfterBreak="0">
    <w:nsid w:val="47C924AF"/>
    <w:multiLevelType w:val="hybridMultilevel"/>
    <w:tmpl w:val="FBEE8648"/>
    <w:lvl w:ilvl="0" w:tplc="14460850">
      <w:start w:val="4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9A039A2">
      <w:start w:val="1"/>
      <w:numFmt w:val="bullet"/>
      <w:lvlText w:val="•"/>
      <w:lvlJc w:val="left"/>
      <w:pPr>
        <w:ind w:left="791" w:hanging="340"/>
      </w:pPr>
      <w:rPr>
        <w:rFonts w:hint="default"/>
      </w:rPr>
    </w:lvl>
    <w:lvl w:ilvl="2" w:tplc="69B0E8BE">
      <w:start w:val="1"/>
      <w:numFmt w:val="bullet"/>
      <w:lvlText w:val="•"/>
      <w:lvlJc w:val="left"/>
      <w:pPr>
        <w:ind w:left="1023" w:hanging="340"/>
      </w:pPr>
      <w:rPr>
        <w:rFonts w:hint="default"/>
      </w:rPr>
    </w:lvl>
    <w:lvl w:ilvl="3" w:tplc="83D2B87A">
      <w:start w:val="1"/>
      <w:numFmt w:val="bullet"/>
      <w:lvlText w:val="•"/>
      <w:lvlJc w:val="left"/>
      <w:pPr>
        <w:ind w:left="1255" w:hanging="340"/>
      </w:pPr>
      <w:rPr>
        <w:rFonts w:hint="default"/>
      </w:rPr>
    </w:lvl>
    <w:lvl w:ilvl="4" w:tplc="95AC818A">
      <w:start w:val="1"/>
      <w:numFmt w:val="bullet"/>
      <w:lvlText w:val="•"/>
      <w:lvlJc w:val="left"/>
      <w:pPr>
        <w:ind w:left="1487" w:hanging="340"/>
      </w:pPr>
      <w:rPr>
        <w:rFonts w:hint="default"/>
      </w:rPr>
    </w:lvl>
    <w:lvl w:ilvl="5" w:tplc="142EA100">
      <w:start w:val="1"/>
      <w:numFmt w:val="bullet"/>
      <w:lvlText w:val="•"/>
      <w:lvlJc w:val="left"/>
      <w:pPr>
        <w:ind w:left="1719" w:hanging="340"/>
      </w:pPr>
      <w:rPr>
        <w:rFonts w:hint="default"/>
      </w:rPr>
    </w:lvl>
    <w:lvl w:ilvl="6" w:tplc="1B2CE150">
      <w:start w:val="1"/>
      <w:numFmt w:val="bullet"/>
      <w:lvlText w:val="•"/>
      <w:lvlJc w:val="left"/>
      <w:pPr>
        <w:ind w:left="1951" w:hanging="340"/>
      </w:pPr>
      <w:rPr>
        <w:rFonts w:hint="default"/>
      </w:rPr>
    </w:lvl>
    <w:lvl w:ilvl="7" w:tplc="3A88E8A0">
      <w:start w:val="1"/>
      <w:numFmt w:val="bullet"/>
      <w:lvlText w:val="•"/>
      <w:lvlJc w:val="left"/>
      <w:pPr>
        <w:ind w:left="2183" w:hanging="340"/>
      </w:pPr>
      <w:rPr>
        <w:rFonts w:hint="default"/>
      </w:rPr>
    </w:lvl>
    <w:lvl w:ilvl="8" w:tplc="CA3E2BA2">
      <w:start w:val="1"/>
      <w:numFmt w:val="bullet"/>
      <w:lvlText w:val="•"/>
      <w:lvlJc w:val="left"/>
      <w:pPr>
        <w:ind w:left="2415" w:hanging="340"/>
      </w:pPr>
      <w:rPr>
        <w:rFonts w:hint="default"/>
      </w:rPr>
    </w:lvl>
  </w:abstractNum>
  <w:abstractNum w:abstractNumId="268" w15:restartNumberingAfterBreak="0">
    <w:nsid w:val="47CA5708"/>
    <w:multiLevelType w:val="hybridMultilevel"/>
    <w:tmpl w:val="100E32D8"/>
    <w:lvl w:ilvl="0" w:tplc="ECE4970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29233F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D54216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C42C57B2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CE226F1C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4567B1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A564969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688F59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C600773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69" w15:restartNumberingAfterBreak="0">
    <w:nsid w:val="47EC7347"/>
    <w:multiLevelType w:val="hybridMultilevel"/>
    <w:tmpl w:val="5944D972"/>
    <w:lvl w:ilvl="0" w:tplc="687CBEB0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6AEB03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38EFFE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644161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8098C45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FADECC3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C5E2FEC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E442727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C67033D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70" w15:restartNumberingAfterBreak="0">
    <w:nsid w:val="48582663"/>
    <w:multiLevelType w:val="hybridMultilevel"/>
    <w:tmpl w:val="C71E86A8"/>
    <w:lvl w:ilvl="0" w:tplc="42CE3E2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1B6BBC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16FC358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719CEC2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7C2AB3E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FF0C208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FA809FE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40DEE89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E221B4C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71" w15:restartNumberingAfterBreak="0">
    <w:nsid w:val="48DE2213"/>
    <w:multiLevelType w:val="hybridMultilevel"/>
    <w:tmpl w:val="D71E385E"/>
    <w:lvl w:ilvl="0" w:tplc="D0169C9A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120CFFE">
      <w:start w:val="1"/>
      <w:numFmt w:val="bullet"/>
      <w:lvlText w:val="•"/>
      <w:lvlJc w:val="left"/>
      <w:pPr>
        <w:ind w:left="842" w:hanging="340"/>
      </w:pPr>
      <w:rPr>
        <w:rFonts w:hint="default"/>
      </w:rPr>
    </w:lvl>
    <w:lvl w:ilvl="2" w:tplc="0144ED2A">
      <w:start w:val="1"/>
      <w:numFmt w:val="bullet"/>
      <w:lvlText w:val="•"/>
      <w:lvlJc w:val="left"/>
      <w:pPr>
        <w:ind w:left="1124" w:hanging="340"/>
      </w:pPr>
      <w:rPr>
        <w:rFonts w:hint="default"/>
      </w:rPr>
    </w:lvl>
    <w:lvl w:ilvl="3" w:tplc="0B1E032E">
      <w:start w:val="1"/>
      <w:numFmt w:val="bullet"/>
      <w:lvlText w:val="•"/>
      <w:lvlJc w:val="left"/>
      <w:pPr>
        <w:ind w:left="1406" w:hanging="340"/>
      </w:pPr>
      <w:rPr>
        <w:rFonts w:hint="default"/>
      </w:rPr>
    </w:lvl>
    <w:lvl w:ilvl="4" w:tplc="38765034">
      <w:start w:val="1"/>
      <w:numFmt w:val="bullet"/>
      <w:lvlText w:val="•"/>
      <w:lvlJc w:val="left"/>
      <w:pPr>
        <w:ind w:left="1689" w:hanging="340"/>
      </w:pPr>
      <w:rPr>
        <w:rFonts w:hint="default"/>
      </w:rPr>
    </w:lvl>
    <w:lvl w:ilvl="5" w:tplc="493CDEA4">
      <w:start w:val="1"/>
      <w:numFmt w:val="bullet"/>
      <w:lvlText w:val="•"/>
      <w:lvlJc w:val="left"/>
      <w:pPr>
        <w:ind w:left="1971" w:hanging="340"/>
      </w:pPr>
      <w:rPr>
        <w:rFonts w:hint="default"/>
      </w:rPr>
    </w:lvl>
    <w:lvl w:ilvl="6" w:tplc="F6C46E48">
      <w:start w:val="1"/>
      <w:numFmt w:val="bullet"/>
      <w:lvlText w:val="•"/>
      <w:lvlJc w:val="left"/>
      <w:pPr>
        <w:ind w:left="2253" w:hanging="340"/>
      </w:pPr>
      <w:rPr>
        <w:rFonts w:hint="default"/>
      </w:rPr>
    </w:lvl>
    <w:lvl w:ilvl="7" w:tplc="5DC0E2FA">
      <w:start w:val="1"/>
      <w:numFmt w:val="bullet"/>
      <w:lvlText w:val="•"/>
      <w:lvlJc w:val="left"/>
      <w:pPr>
        <w:ind w:left="2536" w:hanging="340"/>
      </w:pPr>
      <w:rPr>
        <w:rFonts w:hint="default"/>
      </w:rPr>
    </w:lvl>
    <w:lvl w:ilvl="8" w:tplc="21144738">
      <w:start w:val="1"/>
      <w:numFmt w:val="bullet"/>
      <w:lvlText w:val="•"/>
      <w:lvlJc w:val="left"/>
      <w:pPr>
        <w:ind w:left="2818" w:hanging="340"/>
      </w:pPr>
      <w:rPr>
        <w:rFonts w:hint="default"/>
      </w:rPr>
    </w:lvl>
  </w:abstractNum>
  <w:abstractNum w:abstractNumId="272" w15:restartNumberingAfterBreak="0">
    <w:nsid w:val="4929618F"/>
    <w:multiLevelType w:val="hybridMultilevel"/>
    <w:tmpl w:val="DDEA019A"/>
    <w:lvl w:ilvl="0" w:tplc="E07ED0F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BFAE5C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D3783DD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9344FB64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C61CAFA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8926AC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FADEB454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79A05CD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D542E2C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73" w15:restartNumberingAfterBreak="0">
    <w:nsid w:val="4AFF4B6B"/>
    <w:multiLevelType w:val="hybridMultilevel"/>
    <w:tmpl w:val="38D49E44"/>
    <w:lvl w:ilvl="0" w:tplc="2AA66DB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9C4614C">
      <w:start w:val="1"/>
      <w:numFmt w:val="bullet"/>
      <w:lvlText w:val="•"/>
      <w:lvlJc w:val="left"/>
      <w:pPr>
        <w:ind w:left="827" w:hanging="340"/>
      </w:pPr>
      <w:rPr>
        <w:rFonts w:hint="default"/>
      </w:rPr>
    </w:lvl>
    <w:lvl w:ilvl="2" w:tplc="2E1A1D90">
      <w:start w:val="1"/>
      <w:numFmt w:val="bullet"/>
      <w:lvlText w:val="•"/>
      <w:lvlJc w:val="left"/>
      <w:pPr>
        <w:ind w:left="1095" w:hanging="340"/>
      </w:pPr>
      <w:rPr>
        <w:rFonts w:hint="default"/>
      </w:rPr>
    </w:lvl>
    <w:lvl w:ilvl="3" w:tplc="86C0EEC8">
      <w:start w:val="1"/>
      <w:numFmt w:val="bullet"/>
      <w:lvlText w:val="•"/>
      <w:lvlJc w:val="left"/>
      <w:pPr>
        <w:ind w:left="1363" w:hanging="340"/>
      </w:pPr>
      <w:rPr>
        <w:rFonts w:hint="default"/>
      </w:rPr>
    </w:lvl>
    <w:lvl w:ilvl="4" w:tplc="F5125AC0">
      <w:start w:val="1"/>
      <w:numFmt w:val="bullet"/>
      <w:lvlText w:val="•"/>
      <w:lvlJc w:val="left"/>
      <w:pPr>
        <w:ind w:left="1631" w:hanging="340"/>
      </w:pPr>
      <w:rPr>
        <w:rFonts w:hint="default"/>
      </w:rPr>
    </w:lvl>
    <w:lvl w:ilvl="5" w:tplc="013A6CA0">
      <w:start w:val="1"/>
      <w:numFmt w:val="bullet"/>
      <w:lvlText w:val="•"/>
      <w:lvlJc w:val="left"/>
      <w:pPr>
        <w:ind w:left="1899" w:hanging="340"/>
      </w:pPr>
      <w:rPr>
        <w:rFonts w:hint="default"/>
      </w:rPr>
    </w:lvl>
    <w:lvl w:ilvl="6" w:tplc="C2F84070">
      <w:start w:val="1"/>
      <w:numFmt w:val="bullet"/>
      <w:lvlText w:val="•"/>
      <w:lvlJc w:val="left"/>
      <w:pPr>
        <w:ind w:left="2167" w:hanging="340"/>
      </w:pPr>
      <w:rPr>
        <w:rFonts w:hint="default"/>
      </w:rPr>
    </w:lvl>
    <w:lvl w:ilvl="7" w:tplc="6F3E1A5E">
      <w:start w:val="1"/>
      <w:numFmt w:val="bullet"/>
      <w:lvlText w:val="•"/>
      <w:lvlJc w:val="left"/>
      <w:pPr>
        <w:ind w:left="2435" w:hanging="340"/>
      </w:pPr>
      <w:rPr>
        <w:rFonts w:hint="default"/>
      </w:rPr>
    </w:lvl>
    <w:lvl w:ilvl="8" w:tplc="E668AC1C">
      <w:start w:val="1"/>
      <w:numFmt w:val="bullet"/>
      <w:lvlText w:val="•"/>
      <w:lvlJc w:val="left"/>
      <w:pPr>
        <w:ind w:left="2703" w:hanging="340"/>
      </w:pPr>
      <w:rPr>
        <w:rFonts w:hint="default"/>
      </w:rPr>
    </w:lvl>
  </w:abstractNum>
  <w:abstractNum w:abstractNumId="274" w15:restartNumberingAfterBreak="0">
    <w:nsid w:val="4B275DB5"/>
    <w:multiLevelType w:val="hybridMultilevel"/>
    <w:tmpl w:val="47F840FE"/>
    <w:lvl w:ilvl="0" w:tplc="DC86AB9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D72AEA6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C5F2593A">
      <w:start w:val="1"/>
      <w:numFmt w:val="bullet"/>
      <w:lvlText w:val="•"/>
      <w:lvlJc w:val="left"/>
      <w:pPr>
        <w:ind w:left="1145" w:hanging="340"/>
      </w:pPr>
      <w:rPr>
        <w:rFonts w:hint="default"/>
      </w:rPr>
    </w:lvl>
    <w:lvl w:ilvl="3" w:tplc="8C4828B6">
      <w:start w:val="1"/>
      <w:numFmt w:val="bullet"/>
      <w:lvlText w:val="•"/>
      <w:lvlJc w:val="left"/>
      <w:pPr>
        <w:ind w:left="1437" w:hanging="340"/>
      </w:pPr>
      <w:rPr>
        <w:rFonts w:hint="default"/>
      </w:rPr>
    </w:lvl>
    <w:lvl w:ilvl="4" w:tplc="409866B4">
      <w:start w:val="1"/>
      <w:numFmt w:val="bullet"/>
      <w:lvlText w:val="•"/>
      <w:lvlJc w:val="left"/>
      <w:pPr>
        <w:ind w:left="1729" w:hanging="340"/>
      </w:pPr>
      <w:rPr>
        <w:rFonts w:hint="default"/>
      </w:rPr>
    </w:lvl>
    <w:lvl w:ilvl="5" w:tplc="98C8E080">
      <w:start w:val="1"/>
      <w:numFmt w:val="bullet"/>
      <w:lvlText w:val="•"/>
      <w:lvlJc w:val="left"/>
      <w:pPr>
        <w:ind w:left="2022" w:hanging="340"/>
      </w:pPr>
      <w:rPr>
        <w:rFonts w:hint="default"/>
      </w:rPr>
    </w:lvl>
    <w:lvl w:ilvl="6" w:tplc="2D9E5E4A">
      <w:start w:val="1"/>
      <w:numFmt w:val="bullet"/>
      <w:lvlText w:val="•"/>
      <w:lvlJc w:val="left"/>
      <w:pPr>
        <w:ind w:left="2314" w:hanging="340"/>
      </w:pPr>
      <w:rPr>
        <w:rFonts w:hint="default"/>
      </w:rPr>
    </w:lvl>
    <w:lvl w:ilvl="7" w:tplc="9B2EA590">
      <w:start w:val="1"/>
      <w:numFmt w:val="bullet"/>
      <w:lvlText w:val="•"/>
      <w:lvlJc w:val="left"/>
      <w:pPr>
        <w:ind w:left="2607" w:hanging="340"/>
      </w:pPr>
      <w:rPr>
        <w:rFonts w:hint="default"/>
      </w:rPr>
    </w:lvl>
    <w:lvl w:ilvl="8" w:tplc="ED1AC126">
      <w:start w:val="1"/>
      <w:numFmt w:val="bullet"/>
      <w:lvlText w:val="•"/>
      <w:lvlJc w:val="left"/>
      <w:pPr>
        <w:ind w:left="2899" w:hanging="340"/>
      </w:pPr>
      <w:rPr>
        <w:rFonts w:hint="default"/>
      </w:rPr>
    </w:lvl>
  </w:abstractNum>
  <w:abstractNum w:abstractNumId="275" w15:restartNumberingAfterBreak="0">
    <w:nsid w:val="4B3D1658"/>
    <w:multiLevelType w:val="hybridMultilevel"/>
    <w:tmpl w:val="A7E69F62"/>
    <w:lvl w:ilvl="0" w:tplc="0D5851F4">
      <w:start w:val="3"/>
      <w:numFmt w:val="decimal"/>
      <w:lvlText w:val="%1"/>
      <w:lvlJc w:val="left"/>
      <w:pPr>
        <w:ind w:left="552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F966AC0">
      <w:start w:val="1"/>
      <w:numFmt w:val="bullet"/>
      <w:lvlText w:val="•"/>
      <w:lvlJc w:val="left"/>
      <w:pPr>
        <w:ind w:left="860" w:hanging="340"/>
      </w:pPr>
      <w:rPr>
        <w:rFonts w:hint="default"/>
      </w:rPr>
    </w:lvl>
    <w:lvl w:ilvl="2" w:tplc="DAC67394">
      <w:start w:val="1"/>
      <w:numFmt w:val="bullet"/>
      <w:lvlText w:val="•"/>
      <w:lvlJc w:val="left"/>
      <w:pPr>
        <w:ind w:left="1168" w:hanging="340"/>
      </w:pPr>
      <w:rPr>
        <w:rFonts w:hint="default"/>
      </w:rPr>
    </w:lvl>
    <w:lvl w:ilvl="3" w:tplc="92707128">
      <w:start w:val="1"/>
      <w:numFmt w:val="bullet"/>
      <w:lvlText w:val="•"/>
      <w:lvlJc w:val="left"/>
      <w:pPr>
        <w:ind w:left="1476" w:hanging="340"/>
      </w:pPr>
      <w:rPr>
        <w:rFonts w:hint="default"/>
      </w:rPr>
    </w:lvl>
    <w:lvl w:ilvl="4" w:tplc="A126B2FA">
      <w:start w:val="1"/>
      <w:numFmt w:val="bullet"/>
      <w:lvlText w:val="•"/>
      <w:lvlJc w:val="left"/>
      <w:pPr>
        <w:ind w:left="1784" w:hanging="340"/>
      </w:pPr>
      <w:rPr>
        <w:rFonts w:hint="default"/>
      </w:rPr>
    </w:lvl>
    <w:lvl w:ilvl="5" w:tplc="AA6093B0">
      <w:start w:val="1"/>
      <w:numFmt w:val="bullet"/>
      <w:lvlText w:val="•"/>
      <w:lvlJc w:val="left"/>
      <w:pPr>
        <w:ind w:left="2092" w:hanging="340"/>
      </w:pPr>
      <w:rPr>
        <w:rFonts w:hint="default"/>
      </w:rPr>
    </w:lvl>
    <w:lvl w:ilvl="6" w:tplc="5D529B1E">
      <w:start w:val="1"/>
      <w:numFmt w:val="bullet"/>
      <w:lvlText w:val="•"/>
      <w:lvlJc w:val="left"/>
      <w:pPr>
        <w:ind w:left="2400" w:hanging="340"/>
      </w:pPr>
      <w:rPr>
        <w:rFonts w:hint="default"/>
      </w:rPr>
    </w:lvl>
    <w:lvl w:ilvl="7" w:tplc="6B528A12">
      <w:start w:val="1"/>
      <w:numFmt w:val="bullet"/>
      <w:lvlText w:val="•"/>
      <w:lvlJc w:val="left"/>
      <w:pPr>
        <w:ind w:left="2708" w:hanging="340"/>
      </w:pPr>
      <w:rPr>
        <w:rFonts w:hint="default"/>
      </w:rPr>
    </w:lvl>
    <w:lvl w:ilvl="8" w:tplc="4C1C3920">
      <w:start w:val="1"/>
      <w:numFmt w:val="bullet"/>
      <w:lvlText w:val="•"/>
      <w:lvlJc w:val="left"/>
      <w:pPr>
        <w:ind w:left="3016" w:hanging="340"/>
      </w:pPr>
      <w:rPr>
        <w:rFonts w:hint="default"/>
      </w:rPr>
    </w:lvl>
  </w:abstractNum>
  <w:abstractNum w:abstractNumId="276" w15:restartNumberingAfterBreak="0">
    <w:nsid w:val="4B996E63"/>
    <w:multiLevelType w:val="hybridMultilevel"/>
    <w:tmpl w:val="482E9A4E"/>
    <w:lvl w:ilvl="0" w:tplc="0EC4CF4A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812AA60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BFC2EF9E">
      <w:start w:val="1"/>
      <w:numFmt w:val="bullet"/>
      <w:lvlText w:val="•"/>
      <w:lvlJc w:val="left"/>
      <w:pPr>
        <w:ind w:left="1145" w:hanging="340"/>
      </w:pPr>
      <w:rPr>
        <w:rFonts w:hint="default"/>
      </w:rPr>
    </w:lvl>
    <w:lvl w:ilvl="3" w:tplc="15D4E12A">
      <w:start w:val="1"/>
      <w:numFmt w:val="bullet"/>
      <w:lvlText w:val="•"/>
      <w:lvlJc w:val="left"/>
      <w:pPr>
        <w:ind w:left="1437" w:hanging="340"/>
      </w:pPr>
      <w:rPr>
        <w:rFonts w:hint="default"/>
      </w:rPr>
    </w:lvl>
    <w:lvl w:ilvl="4" w:tplc="C1EC01E6">
      <w:start w:val="1"/>
      <w:numFmt w:val="bullet"/>
      <w:lvlText w:val="•"/>
      <w:lvlJc w:val="left"/>
      <w:pPr>
        <w:ind w:left="1730" w:hanging="340"/>
      </w:pPr>
      <w:rPr>
        <w:rFonts w:hint="default"/>
      </w:rPr>
    </w:lvl>
    <w:lvl w:ilvl="5" w:tplc="2996BB26">
      <w:start w:val="1"/>
      <w:numFmt w:val="bullet"/>
      <w:lvlText w:val="•"/>
      <w:lvlJc w:val="left"/>
      <w:pPr>
        <w:ind w:left="2022" w:hanging="340"/>
      </w:pPr>
      <w:rPr>
        <w:rFonts w:hint="default"/>
      </w:rPr>
    </w:lvl>
    <w:lvl w:ilvl="6" w:tplc="5798F0CC">
      <w:start w:val="1"/>
      <w:numFmt w:val="bullet"/>
      <w:lvlText w:val="•"/>
      <w:lvlJc w:val="left"/>
      <w:pPr>
        <w:ind w:left="2315" w:hanging="340"/>
      </w:pPr>
      <w:rPr>
        <w:rFonts w:hint="default"/>
      </w:rPr>
    </w:lvl>
    <w:lvl w:ilvl="7" w:tplc="556A590E">
      <w:start w:val="1"/>
      <w:numFmt w:val="bullet"/>
      <w:lvlText w:val="•"/>
      <w:lvlJc w:val="left"/>
      <w:pPr>
        <w:ind w:left="2608" w:hanging="340"/>
      </w:pPr>
      <w:rPr>
        <w:rFonts w:hint="default"/>
      </w:rPr>
    </w:lvl>
    <w:lvl w:ilvl="8" w:tplc="F7F2A79C">
      <w:start w:val="1"/>
      <w:numFmt w:val="bullet"/>
      <w:lvlText w:val="•"/>
      <w:lvlJc w:val="left"/>
      <w:pPr>
        <w:ind w:left="2900" w:hanging="340"/>
      </w:pPr>
      <w:rPr>
        <w:rFonts w:hint="default"/>
      </w:rPr>
    </w:lvl>
  </w:abstractNum>
  <w:abstractNum w:abstractNumId="277" w15:restartNumberingAfterBreak="0">
    <w:nsid w:val="4C856153"/>
    <w:multiLevelType w:val="hybridMultilevel"/>
    <w:tmpl w:val="FDDEFB20"/>
    <w:lvl w:ilvl="0" w:tplc="A6A6AD4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9F2E856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C68EDA64">
      <w:start w:val="1"/>
      <w:numFmt w:val="bullet"/>
      <w:lvlText w:val="•"/>
      <w:lvlJc w:val="left"/>
      <w:pPr>
        <w:ind w:left="1075" w:hanging="340"/>
      </w:pPr>
      <w:rPr>
        <w:rFonts w:hint="default"/>
      </w:rPr>
    </w:lvl>
    <w:lvl w:ilvl="3" w:tplc="E9003D10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F47CF848">
      <w:start w:val="1"/>
      <w:numFmt w:val="bullet"/>
      <w:lvlText w:val="•"/>
      <w:lvlJc w:val="left"/>
      <w:pPr>
        <w:ind w:left="1590" w:hanging="340"/>
      </w:pPr>
      <w:rPr>
        <w:rFonts w:hint="default"/>
      </w:rPr>
    </w:lvl>
    <w:lvl w:ilvl="5" w:tplc="AD44B226">
      <w:start w:val="1"/>
      <w:numFmt w:val="bullet"/>
      <w:lvlText w:val="•"/>
      <w:lvlJc w:val="left"/>
      <w:pPr>
        <w:ind w:left="1848" w:hanging="340"/>
      </w:pPr>
      <w:rPr>
        <w:rFonts w:hint="default"/>
      </w:rPr>
    </w:lvl>
    <w:lvl w:ilvl="6" w:tplc="0F207E96">
      <w:start w:val="1"/>
      <w:numFmt w:val="bullet"/>
      <w:lvlText w:val="•"/>
      <w:lvlJc w:val="left"/>
      <w:pPr>
        <w:ind w:left="2105" w:hanging="340"/>
      </w:pPr>
      <w:rPr>
        <w:rFonts w:hint="default"/>
      </w:rPr>
    </w:lvl>
    <w:lvl w:ilvl="7" w:tplc="B122DBE0">
      <w:start w:val="1"/>
      <w:numFmt w:val="bullet"/>
      <w:lvlText w:val="•"/>
      <w:lvlJc w:val="left"/>
      <w:pPr>
        <w:ind w:left="2363" w:hanging="340"/>
      </w:pPr>
      <w:rPr>
        <w:rFonts w:hint="default"/>
      </w:rPr>
    </w:lvl>
    <w:lvl w:ilvl="8" w:tplc="D57CAE6E">
      <w:start w:val="1"/>
      <w:numFmt w:val="bullet"/>
      <w:lvlText w:val="•"/>
      <w:lvlJc w:val="left"/>
      <w:pPr>
        <w:ind w:left="2621" w:hanging="340"/>
      </w:pPr>
      <w:rPr>
        <w:rFonts w:hint="default"/>
      </w:rPr>
    </w:lvl>
  </w:abstractNum>
  <w:abstractNum w:abstractNumId="278" w15:restartNumberingAfterBreak="0">
    <w:nsid w:val="4CD24E90"/>
    <w:multiLevelType w:val="hybridMultilevel"/>
    <w:tmpl w:val="4202DBD8"/>
    <w:lvl w:ilvl="0" w:tplc="A68E474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E98741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031A677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EEC080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E868A41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A1C27C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03809B9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472318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2816406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79" w15:restartNumberingAfterBreak="0">
    <w:nsid w:val="4D115D82"/>
    <w:multiLevelType w:val="hybridMultilevel"/>
    <w:tmpl w:val="2A94CD9E"/>
    <w:lvl w:ilvl="0" w:tplc="E33C085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12C3752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B8AE942A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75DCEB98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D10666F0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686A2308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64A4633C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7BC6F178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36BE9802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280" w15:restartNumberingAfterBreak="0">
    <w:nsid w:val="4D515FEB"/>
    <w:multiLevelType w:val="hybridMultilevel"/>
    <w:tmpl w:val="30C2D506"/>
    <w:lvl w:ilvl="0" w:tplc="E1F07080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41CDFF8">
      <w:start w:val="1"/>
      <w:numFmt w:val="bullet"/>
      <w:lvlText w:val="•"/>
      <w:lvlJc w:val="left"/>
      <w:pPr>
        <w:ind w:left="843" w:hanging="340"/>
      </w:pPr>
      <w:rPr>
        <w:rFonts w:hint="default"/>
      </w:rPr>
    </w:lvl>
    <w:lvl w:ilvl="2" w:tplc="D174DEF8">
      <w:start w:val="1"/>
      <w:numFmt w:val="bullet"/>
      <w:lvlText w:val="•"/>
      <w:lvlJc w:val="left"/>
      <w:pPr>
        <w:ind w:left="1126" w:hanging="340"/>
      </w:pPr>
      <w:rPr>
        <w:rFonts w:hint="default"/>
      </w:rPr>
    </w:lvl>
    <w:lvl w:ilvl="3" w:tplc="6F8225E6">
      <w:start w:val="1"/>
      <w:numFmt w:val="bullet"/>
      <w:lvlText w:val="•"/>
      <w:lvlJc w:val="left"/>
      <w:pPr>
        <w:ind w:left="1409" w:hanging="340"/>
      </w:pPr>
      <w:rPr>
        <w:rFonts w:hint="default"/>
      </w:rPr>
    </w:lvl>
    <w:lvl w:ilvl="4" w:tplc="36E2D5F2">
      <w:start w:val="1"/>
      <w:numFmt w:val="bullet"/>
      <w:lvlText w:val="•"/>
      <w:lvlJc w:val="left"/>
      <w:pPr>
        <w:ind w:left="1693" w:hanging="340"/>
      </w:pPr>
      <w:rPr>
        <w:rFonts w:hint="default"/>
      </w:rPr>
    </w:lvl>
    <w:lvl w:ilvl="5" w:tplc="311C81CC">
      <w:start w:val="1"/>
      <w:numFmt w:val="bullet"/>
      <w:lvlText w:val="•"/>
      <w:lvlJc w:val="left"/>
      <w:pPr>
        <w:ind w:left="1976" w:hanging="340"/>
      </w:pPr>
      <w:rPr>
        <w:rFonts w:hint="default"/>
      </w:rPr>
    </w:lvl>
    <w:lvl w:ilvl="6" w:tplc="E26CFAF8">
      <w:start w:val="1"/>
      <w:numFmt w:val="bullet"/>
      <w:lvlText w:val="•"/>
      <w:lvlJc w:val="left"/>
      <w:pPr>
        <w:ind w:left="2259" w:hanging="340"/>
      </w:pPr>
      <w:rPr>
        <w:rFonts w:hint="default"/>
      </w:rPr>
    </w:lvl>
    <w:lvl w:ilvl="7" w:tplc="BB006AE4">
      <w:start w:val="1"/>
      <w:numFmt w:val="bullet"/>
      <w:lvlText w:val="•"/>
      <w:lvlJc w:val="left"/>
      <w:pPr>
        <w:ind w:left="2542" w:hanging="340"/>
      </w:pPr>
      <w:rPr>
        <w:rFonts w:hint="default"/>
      </w:rPr>
    </w:lvl>
    <w:lvl w:ilvl="8" w:tplc="272413D4">
      <w:start w:val="1"/>
      <w:numFmt w:val="bullet"/>
      <w:lvlText w:val="•"/>
      <w:lvlJc w:val="left"/>
      <w:pPr>
        <w:ind w:left="2826" w:hanging="340"/>
      </w:pPr>
      <w:rPr>
        <w:rFonts w:hint="default"/>
      </w:rPr>
    </w:lvl>
  </w:abstractNum>
  <w:abstractNum w:abstractNumId="281" w15:restartNumberingAfterBreak="0">
    <w:nsid w:val="4D585CC8"/>
    <w:multiLevelType w:val="hybridMultilevel"/>
    <w:tmpl w:val="39327ACE"/>
    <w:lvl w:ilvl="0" w:tplc="D0F25FD4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CE616FC">
      <w:start w:val="1"/>
      <w:numFmt w:val="bullet"/>
      <w:lvlText w:val="•"/>
      <w:lvlJc w:val="left"/>
      <w:pPr>
        <w:ind w:left="792" w:hanging="340"/>
      </w:pPr>
      <w:rPr>
        <w:rFonts w:hint="default"/>
      </w:rPr>
    </w:lvl>
    <w:lvl w:ilvl="2" w:tplc="49141102">
      <w:start w:val="1"/>
      <w:numFmt w:val="bullet"/>
      <w:lvlText w:val="•"/>
      <w:lvlJc w:val="left"/>
      <w:pPr>
        <w:ind w:left="1025" w:hanging="340"/>
      </w:pPr>
      <w:rPr>
        <w:rFonts w:hint="default"/>
      </w:rPr>
    </w:lvl>
    <w:lvl w:ilvl="3" w:tplc="D562B83C">
      <w:start w:val="1"/>
      <w:numFmt w:val="bullet"/>
      <w:lvlText w:val="•"/>
      <w:lvlJc w:val="left"/>
      <w:pPr>
        <w:ind w:left="1257" w:hanging="340"/>
      </w:pPr>
      <w:rPr>
        <w:rFonts w:hint="default"/>
      </w:rPr>
    </w:lvl>
    <w:lvl w:ilvl="4" w:tplc="4B2415BA">
      <w:start w:val="1"/>
      <w:numFmt w:val="bullet"/>
      <w:lvlText w:val="•"/>
      <w:lvlJc w:val="left"/>
      <w:pPr>
        <w:ind w:left="1490" w:hanging="340"/>
      </w:pPr>
      <w:rPr>
        <w:rFonts w:hint="default"/>
      </w:rPr>
    </w:lvl>
    <w:lvl w:ilvl="5" w:tplc="ED9C16A0">
      <w:start w:val="1"/>
      <w:numFmt w:val="bullet"/>
      <w:lvlText w:val="•"/>
      <w:lvlJc w:val="left"/>
      <w:pPr>
        <w:ind w:left="1722" w:hanging="340"/>
      </w:pPr>
      <w:rPr>
        <w:rFonts w:hint="default"/>
      </w:rPr>
    </w:lvl>
    <w:lvl w:ilvl="6" w:tplc="3F7E3422">
      <w:start w:val="1"/>
      <w:numFmt w:val="bullet"/>
      <w:lvlText w:val="•"/>
      <w:lvlJc w:val="left"/>
      <w:pPr>
        <w:ind w:left="1955" w:hanging="340"/>
      </w:pPr>
      <w:rPr>
        <w:rFonts w:hint="default"/>
      </w:rPr>
    </w:lvl>
    <w:lvl w:ilvl="7" w:tplc="6268B974">
      <w:start w:val="1"/>
      <w:numFmt w:val="bullet"/>
      <w:lvlText w:val="•"/>
      <w:lvlJc w:val="left"/>
      <w:pPr>
        <w:ind w:left="2188" w:hanging="340"/>
      </w:pPr>
      <w:rPr>
        <w:rFonts w:hint="default"/>
      </w:rPr>
    </w:lvl>
    <w:lvl w:ilvl="8" w:tplc="1F9AD31A">
      <w:start w:val="1"/>
      <w:numFmt w:val="bullet"/>
      <w:lvlText w:val="•"/>
      <w:lvlJc w:val="left"/>
      <w:pPr>
        <w:ind w:left="2420" w:hanging="340"/>
      </w:pPr>
      <w:rPr>
        <w:rFonts w:hint="default"/>
      </w:rPr>
    </w:lvl>
  </w:abstractNum>
  <w:abstractNum w:abstractNumId="282" w15:restartNumberingAfterBreak="0">
    <w:nsid w:val="4E0735F6"/>
    <w:multiLevelType w:val="hybridMultilevel"/>
    <w:tmpl w:val="96C0D554"/>
    <w:lvl w:ilvl="0" w:tplc="8FC61FE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916AB4C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18E8C64E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3CB8B9AE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E4088578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EDFED990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15E6757E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FC2CF02A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FB188A8A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283" w15:restartNumberingAfterBreak="0">
    <w:nsid w:val="4E2653D1"/>
    <w:multiLevelType w:val="hybridMultilevel"/>
    <w:tmpl w:val="7696EC14"/>
    <w:lvl w:ilvl="0" w:tplc="3D7878A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C2C8416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C1F6808A">
      <w:start w:val="1"/>
      <w:numFmt w:val="bullet"/>
      <w:lvlText w:val="•"/>
      <w:lvlJc w:val="left"/>
      <w:pPr>
        <w:ind w:left="1075" w:hanging="340"/>
      </w:pPr>
      <w:rPr>
        <w:rFonts w:hint="default"/>
      </w:rPr>
    </w:lvl>
    <w:lvl w:ilvl="3" w:tplc="8E20E02C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B9CC4EF0">
      <w:start w:val="1"/>
      <w:numFmt w:val="bullet"/>
      <w:lvlText w:val="•"/>
      <w:lvlJc w:val="left"/>
      <w:pPr>
        <w:ind w:left="1590" w:hanging="340"/>
      </w:pPr>
      <w:rPr>
        <w:rFonts w:hint="default"/>
      </w:rPr>
    </w:lvl>
    <w:lvl w:ilvl="5" w:tplc="DD6E6A26">
      <w:start w:val="1"/>
      <w:numFmt w:val="bullet"/>
      <w:lvlText w:val="•"/>
      <w:lvlJc w:val="left"/>
      <w:pPr>
        <w:ind w:left="1848" w:hanging="340"/>
      </w:pPr>
      <w:rPr>
        <w:rFonts w:hint="default"/>
      </w:rPr>
    </w:lvl>
    <w:lvl w:ilvl="6" w:tplc="9FFCF3D0">
      <w:start w:val="1"/>
      <w:numFmt w:val="bullet"/>
      <w:lvlText w:val="•"/>
      <w:lvlJc w:val="left"/>
      <w:pPr>
        <w:ind w:left="2105" w:hanging="340"/>
      </w:pPr>
      <w:rPr>
        <w:rFonts w:hint="default"/>
      </w:rPr>
    </w:lvl>
    <w:lvl w:ilvl="7" w:tplc="31643200">
      <w:start w:val="1"/>
      <w:numFmt w:val="bullet"/>
      <w:lvlText w:val="•"/>
      <w:lvlJc w:val="left"/>
      <w:pPr>
        <w:ind w:left="2363" w:hanging="340"/>
      </w:pPr>
      <w:rPr>
        <w:rFonts w:hint="default"/>
      </w:rPr>
    </w:lvl>
    <w:lvl w:ilvl="8" w:tplc="7988C024">
      <w:start w:val="1"/>
      <w:numFmt w:val="bullet"/>
      <w:lvlText w:val="•"/>
      <w:lvlJc w:val="left"/>
      <w:pPr>
        <w:ind w:left="2621" w:hanging="340"/>
      </w:pPr>
      <w:rPr>
        <w:rFonts w:hint="default"/>
      </w:rPr>
    </w:lvl>
  </w:abstractNum>
  <w:abstractNum w:abstractNumId="284" w15:restartNumberingAfterBreak="0">
    <w:nsid w:val="4E491A06"/>
    <w:multiLevelType w:val="hybridMultilevel"/>
    <w:tmpl w:val="3F8E7F52"/>
    <w:lvl w:ilvl="0" w:tplc="D68677E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C64E950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60F8A55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3ED009F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C64CFC8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28B4FF7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418CE720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765C0A7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C98EDDF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85" w15:restartNumberingAfterBreak="0">
    <w:nsid w:val="4E9A33BC"/>
    <w:multiLevelType w:val="hybridMultilevel"/>
    <w:tmpl w:val="F442132A"/>
    <w:lvl w:ilvl="0" w:tplc="849CD0C8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24A20F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14DEFF0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6A65A2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FA4AAA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61254D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0412723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38822F1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D4CEE1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86" w15:restartNumberingAfterBreak="0">
    <w:nsid w:val="4F3C6E29"/>
    <w:multiLevelType w:val="hybridMultilevel"/>
    <w:tmpl w:val="DCAA0036"/>
    <w:lvl w:ilvl="0" w:tplc="5668573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11A0BE2">
      <w:start w:val="1"/>
      <w:numFmt w:val="bullet"/>
      <w:lvlText w:val="•"/>
      <w:lvlJc w:val="left"/>
      <w:pPr>
        <w:ind w:left="836" w:hanging="340"/>
      </w:pPr>
      <w:rPr>
        <w:rFonts w:hint="default"/>
      </w:rPr>
    </w:lvl>
    <w:lvl w:ilvl="2" w:tplc="370E8884">
      <w:start w:val="1"/>
      <w:numFmt w:val="bullet"/>
      <w:lvlText w:val="•"/>
      <w:lvlJc w:val="left"/>
      <w:pPr>
        <w:ind w:left="1111" w:hanging="340"/>
      </w:pPr>
      <w:rPr>
        <w:rFonts w:hint="default"/>
      </w:rPr>
    </w:lvl>
    <w:lvl w:ilvl="3" w:tplc="957AF9F8">
      <w:start w:val="1"/>
      <w:numFmt w:val="bullet"/>
      <w:lvlText w:val="•"/>
      <w:lvlJc w:val="left"/>
      <w:pPr>
        <w:ind w:left="1387" w:hanging="340"/>
      </w:pPr>
      <w:rPr>
        <w:rFonts w:hint="default"/>
      </w:rPr>
    </w:lvl>
    <w:lvl w:ilvl="4" w:tplc="4AE6E088">
      <w:start w:val="1"/>
      <w:numFmt w:val="bullet"/>
      <w:lvlText w:val="•"/>
      <w:lvlJc w:val="left"/>
      <w:pPr>
        <w:ind w:left="1663" w:hanging="340"/>
      </w:pPr>
      <w:rPr>
        <w:rFonts w:hint="default"/>
      </w:rPr>
    </w:lvl>
    <w:lvl w:ilvl="5" w:tplc="669E2048">
      <w:start w:val="1"/>
      <w:numFmt w:val="bullet"/>
      <w:lvlText w:val="•"/>
      <w:lvlJc w:val="left"/>
      <w:pPr>
        <w:ind w:left="1939" w:hanging="340"/>
      </w:pPr>
      <w:rPr>
        <w:rFonts w:hint="default"/>
      </w:rPr>
    </w:lvl>
    <w:lvl w:ilvl="6" w:tplc="F328C76C">
      <w:start w:val="1"/>
      <w:numFmt w:val="bullet"/>
      <w:lvlText w:val="•"/>
      <w:lvlJc w:val="left"/>
      <w:pPr>
        <w:ind w:left="2215" w:hanging="340"/>
      </w:pPr>
      <w:rPr>
        <w:rFonts w:hint="default"/>
      </w:rPr>
    </w:lvl>
    <w:lvl w:ilvl="7" w:tplc="2326BD92">
      <w:start w:val="1"/>
      <w:numFmt w:val="bullet"/>
      <w:lvlText w:val="•"/>
      <w:lvlJc w:val="left"/>
      <w:pPr>
        <w:ind w:left="2491" w:hanging="340"/>
      </w:pPr>
      <w:rPr>
        <w:rFonts w:hint="default"/>
      </w:rPr>
    </w:lvl>
    <w:lvl w:ilvl="8" w:tplc="2F0EABEA">
      <w:start w:val="1"/>
      <w:numFmt w:val="bullet"/>
      <w:lvlText w:val="•"/>
      <w:lvlJc w:val="left"/>
      <w:pPr>
        <w:ind w:left="2767" w:hanging="340"/>
      </w:pPr>
      <w:rPr>
        <w:rFonts w:hint="default"/>
      </w:rPr>
    </w:lvl>
  </w:abstractNum>
  <w:abstractNum w:abstractNumId="287" w15:restartNumberingAfterBreak="0">
    <w:nsid w:val="4F802085"/>
    <w:multiLevelType w:val="hybridMultilevel"/>
    <w:tmpl w:val="995282FA"/>
    <w:lvl w:ilvl="0" w:tplc="48401F6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C24130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4DEE2630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4F920A9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D0EA302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03DEB456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C65C695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B2947B2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1DCA46D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88" w15:restartNumberingAfterBreak="0">
    <w:nsid w:val="4FD01A0F"/>
    <w:multiLevelType w:val="hybridMultilevel"/>
    <w:tmpl w:val="EA601AB8"/>
    <w:lvl w:ilvl="0" w:tplc="59661B66">
      <w:start w:val="1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78247C4">
      <w:start w:val="1"/>
      <w:numFmt w:val="bullet"/>
      <w:lvlText w:val="•"/>
      <w:lvlJc w:val="left"/>
      <w:pPr>
        <w:ind w:left="835" w:hanging="340"/>
      </w:pPr>
      <w:rPr>
        <w:rFonts w:hint="default"/>
      </w:rPr>
    </w:lvl>
    <w:lvl w:ilvl="2" w:tplc="9C34150C">
      <w:start w:val="1"/>
      <w:numFmt w:val="bullet"/>
      <w:lvlText w:val="•"/>
      <w:lvlJc w:val="left"/>
      <w:pPr>
        <w:ind w:left="1111" w:hanging="340"/>
      </w:pPr>
      <w:rPr>
        <w:rFonts w:hint="default"/>
      </w:rPr>
    </w:lvl>
    <w:lvl w:ilvl="3" w:tplc="E20EB996">
      <w:start w:val="1"/>
      <w:numFmt w:val="bullet"/>
      <w:lvlText w:val="•"/>
      <w:lvlJc w:val="left"/>
      <w:pPr>
        <w:ind w:left="1387" w:hanging="340"/>
      </w:pPr>
      <w:rPr>
        <w:rFonts w:hint="default"/>
      </w:rPr>
    </w:lvl>
    <w:lvl w:ilvl="4" w:tplc="629EB3D2">
      <w:start w:val="1"/>
      <w:numFmt w:val="bullet"/>
      <w:lvlText w:val="•"/>
      <w:lvlJc w:val="left"/>
      <w:pPr>
        <w:ind w:left="1663" w:hanging="340"/>
      </w:pPr>
      <w:rPr>
        <w:rFonts w:hint="default"/>
      </w:rPr>
    </w:lvl>
    <w:lvl w:ilvl="5" w:tplc="18302C92">
      <w:start w:val="1"/>
      <w:numFmt w:val="bullet"/>
      <w:lvlText w:val="•"/>
      <w:lvlJc w:val="left"/>
      <w:pPr>
        <w:ind w:left="1939" w:hanging="340"/>
      </w:pPr>
      <w:rPr>
        <w:rFonts w:hint="default"/>
      </w:rPr>
    </w:lvl>
    <w:lvl w:ilvl="6" w:tplc="6A0CD6BE">
      <w:start w:val="1"/>
      <w:numFmt w:val="bullet"/>
      <w:lvlText w:val="•"/>
      <w:lvlJc w:val="left"/>
      <w:pPr>
        <w:ind w:left="2215" w:hanging="340"/>
      </w:pPr>
      <w:rPr>
        <w:rFonts w:hint="default"/>
      </w:rPr>
    </w:lvl>
    <w:lvl w:ilvl="7" w:tplc="D0142B54">
      <w:start w:val="1"/>
      <w:numFmt w:val="bullet"/>
      <w:lvlText w:val="•"/>
      <w:lvlJc w:val="left"/>
      <w:pPr>
        <w:ind w:left="2491" w:hanging="340"/>
      </w:pPr>
      <w:rPr>
        <w:rFonts w:hint="default"/>
      </w:rPr>
    </w:lvl>
    <w:lvl w:ilvl="8" w:tplc="C0FADE48">
      <w:start w:val="1"/>
      <w:numFmt w:val="bullet"/>
      <w:lvlText w:val="•"/>
      <w:lvlJc w:val="left"/>
      <w:pPr>
        <w:ind w:left="2766" w:hanging="340"/>
      </w:pPr>
      <w:rPr>
        <w:rFonts w:hint="default"/>
      </w:rPr>
    </w:lvl>
  </w:abstractNum>
  <w:abstractNum w:abstractNumId="289" w15:restartNumberingAfterBreak="0">
    <w:nsid w:val="4FD32152"/>
    <w:multiLevelType w:val="hybridMultilevel"/>
    <w:tmpl w:val="21BA2CC6"/>
    <w:lvl w:ilvl="0" w:tplc="33E09216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A7ADE7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412B60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7614515A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65AAAD2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7004BFDA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B720F690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8D846C1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2C4900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90" w15:restartNumberingAfterBreak="0">
    <w:nsid w:val="5041212A"/>
    <w:multiLevelType w:val="hybridMultilevel"/>
    <w:tmpl w:val="F3360310"/>
    <w:lvl w:ilvl="0" w:tplc="F7E6DA0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2F8E0D4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CDFA63B4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6136E0B4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13A850AC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66F4F51A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89A2A876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4210DC08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AAE252B6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291" w15:restartNumberingAfterBreak="0">
    <w:nsid w:val="5081217E"/>
    <w:multiLevelType w:val="hybridMultilevel"/>
    <w:tmpl w:val="1D1ACCC8"/>
    <w:lvl w:ilvl="0" w:tplc="CD4A1694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B06B4E0">
      <w:start w:val="1"/>
      <w:numFmt w:val="bullet"/>
      <w:lvlText w:val="•"/>
      <w:lvlJc w:val="left"/>
      <w:pPr>
        <w:ind w:left="424" w:hanging="340"/>
      </w:pPr>
      <w:rPr>
        <w:rFonts w:hint="default"/>
      </w:rPr>
    </w:lvl>
    <w:lvl w:ilvl="2" w:tplc="87928EB4">
      <w:start w:val="1"/>
      <w:numFmt w:val="bullet"/>
      <w:lvlText w:val="•"/>
      <w:lvlJc w:val="left"/>
      <w:pPr>
        <w:ind w:left="729" w:hanging="340"/>
      </w:pPr>
      <w:rPr>
        <w:rFonts w:hint="default"/>
      </w:rPr>
    </w:lvl>
    <w:lvl w:ilvl="3" w:tplc="398C3824">
      <w:start w:val="1"/>
      <w:numFmt w:val="bullet"/>
      <w:lvlText w:val="•"/>
      <w:lvlJc w:val="left"/>
      <w:pPr>
        <w:ind w:left="1034" w:hanging="340"/>
      </w:pPr>
      <w:rPr>
        <w:rFonts w:hint="default"/>
      </w:rPr>
    </w:lvl>
    <w:lvl w:ilvl="4" w:tplc="04BAC128">
      <w:start w:val="1"/>
      <w:numFmt w:val="bullet"/>
      <w:lvlText w:val="•"/>
      <w:lvlJc w:val="left"/>
      <w:pPr>
        <w:ind w:left="1339" w:hanging="340"/>
      </w:pPr>
      <w:rPr>
        <w:rFonts w:hint="default"/>
      </w:rPr>
    </w:lvl>
    <w:lvl w:ilvl="5" w:tplc="D086603C">
      <w:start w:val="1"/>
      <w:numFmt w:val="bullet"/>
      <w:lvlText w:val="•"/>
      <w:lvlJc w:val="left"/>
      <w:pPr>
        <w:ind w:left="1644" w:hanging="340"/>
      </w:pPr>
      <w:rPr>
        <w:rFonts w:hint="default"/>
      </w:rPr>
    </w:lvl>
    <w:lvl w:ilvl="6" w:tplc="4A585FEE">
      <w:start w:val="1"/>
      <w:numFmt w:val="bullet"/>
      <w:lvlText w:val="•"/>
      <w:lvlJc w:val="left"/>
      <w:pPr>
        <w:ind w:left="1949" w:hanging="340"/>
      </w:pPr>
      <w:rPr>
        <w:rFonts w:hint="default"/>
      </w:rPr>
    </w:lvl>
    <w:lvl w:ilvl="7" w:tplc="B9129A44">
      <w:start w:val="1"/>
      <w:numFmt w:val="bullet"/>
      <w:lvlText w:val="•"/>
      <w:lvlJc w:val="left"/>
      <w:pPr>
        <w:ind w:left="2254" w:hanging="340"/>
      </w:pPr>
      <w:rPr>
        <w:rFonts w:hint="default"/>
      </w:rPr>
    </w:lvl>
    <w:lvl w:ilvl="8" w:tplc="A8A0B41C">
      <w:start w:val="1"/>
      <w:numFmt w:val="bullet"/>
      <w:lvlText w:val="•"/>
      <w:lvlJc w:val="left"/>
      <w:pPr>
        <w:ind w:left="2559" w:hanging="340"/>
      </w:pPr>
      <w:rPr>
        <w:rFonts w:hint="default"/>
      </w:rPr>
    </w:lvl>
  </w:abstractNum>
  <w:abstractNum w:abstractNumId="292" w15:restartNumberingAfterBreak="0">
    <w:nsid w:val="50C54F71"/>
    <w:multiLevelType w:val="hybridMultilevel"/>
    <w:tmpl w:val="BB88C4F6"/>
    <w:lvl w:ilvl="0" w:tplc="BF24762C">
      <w:start w:val="2"/>
      <w:numFmt w:val="decimal"/>
      <w:lvlText w:val="%1"/>
      <w:lvlJc w:val="left"/>
      <w:pPr>
        <w:ind w:left="452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8347FAC">
      <w:start w:val="1"/>
      <w:numFmt w:val="bullet"/>
      <w:lvlText w:val="•"/>
      <w:lvlJc w:val="left"/>
      <w:pPr>
        <w:ind w:left="760" w:hanging="340"/>
      </w:pPr>
      <w:rPr>
        <w:rFonts w:hint="default"/>
      </w:rPr>
    </w:lvl>
    <w:lvl w:ilvl="2" w:tplc="4A36616A">
      <w:start w:val="1"/>
      <w:numFmt w:val="bullet"/>
      <w:lvlText w:val="•"/>
      <w:lvlJc w:val="left"/>
      <w:pPr>
        <w:ind w:left="1068" w:hanging="340"/>
      </w:pPr>
      <w:rPr>
        <w:rFonts w:hint="default"/>
      </w:rPr>
    </w:lvl>
    <w:lvl w:ilvl="3" w:tplc="8C6A5092">
      <w:start w:val="1"/>
      <w:numFmt w:val="bullet"/>
      <w:lvlText w:val="•"/>
      <w:lvlJc w:val="left"/>
      <w:pPr>
        <w:ind w:left="1376" w:hanging="340"/>
      </w:pPr>
      <w:rPr>
        <w:rFonts w:hint="default"/>
      </w:rPr>
    </w:lvl>
    <w:lvl w:ilvl="4" w:tplc="5BD8BF4A">
      <w:start w:val="1"/>
      <w:numFmt w:val="bullet"/>
      <w:lvlText w:val="•"/>
      <w:lvlJc w:val="left"/>
      <w:pPr>
        <w:ind w:left="1684" w:hanging="340"/>
      </w:pPr>
      <w:rPr>
        <w:rFonts w:hint="default"/>
      </w:rPr>
    </w:lvl>
    <w:lvl w:ilvl="5" w:tplc="0A1E60E2">
      <w:start w:val="1"/>
      <w:numFmt w:val="bullet"/>
      <w:lvlText w:val="•"/>
      <w:lvlJc w:val="left"/>
      <w:pPr>
        <w:ind w:left="1992" w:hanging="340"/>
      </w:pPr>
      <w:rPr>
        <w:rFonts w:hint="default"/>
      </w:rPr>
    </w:lvl>
    <w:lvl w:ilvl="6" w:tplc="4740BD98">
      <w:start w:val="1"/>
      <w:numFmt w:val="bullet"/>
      <w:lvlText w:val="•"/>
      <w:lvlJc w:val="left"/>
      <w:pPr>
        <w:ind w:left="2300" w:hanging="340"/>
      </w:pPr>
      <w:rPr>
        <w:rFonts w:hint="default"/>
      </w:rPr>
    </w:lvl>
    <w:lvl w:ilvl="7" w:tplc="2856DA5E">
      <w:start w:val="1"/>
      <w:numFmt w:val="bullet"/>
      <w:lvlText w:val="•"/>
      <w:lvlJc w:val="left"/>
      <w:pPr>
        <w:ind w:left="2608" w:hanging="340"/>
      </w:pPr>
      <w:rPr>
        <w:rFonts w:hint="default"/>
      </w:rPr>
    </w:lvl>
    <w:lvl w:ilvl="8" w:tplc="E334BF1A">
      <w:start w:val="1"/>
      <w:numFmt w:val="bullet"/>
      <w:lvlText w:val="•"/>
      <w:lvlJc w:val="left"/>
      <w:pPr>
        <w:ind w:left="2916" w:hanging="340"/>
      </w:pPr>
      <w:rPr>
        <w:rFonts w:hint="default"/>
      </w:rPr>
    </w:lvl>
  </w:abstractNum>
  <w:abstractNum w:abstractNumId="293" w15:restartNumberingAfterBreak="0">
    <w:nsid w:val="50D40F96"/>
    <w:multiLevelType w:val="hybridMultilevel"/>
    <w:tmpl w:val="486225B0"/>
    <w:lvl w:ilvl="0" w:tplc="5BB0D72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F48022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BE6150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C1EC169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FCBA051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D244FA9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2B78E24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A574FE3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50AC46E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94" w15:restartNumberingAfterBreak="0">
    <w:nsid w:val="50EB091D"/>
    <w:multiLevelType w:val="hybridMultilevel"/>
    <w:tmpl w:val="894A522C"/>
    <w:lvl w:ilvl="0" w:tplc="B67C67D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2A49CD0">
      <w:start w:val="1"/>
      <w:numFmt w:val="bullet"/>
      <w:lvlText w:val="•"/>
      <w:lvlJc w:val="left"/>
      <w:pPr>
        <w:ind w:left="833" w:hanging="340"/>
      </w:pPr>
      <w:rPr>
        <w:rFonts w:hint="default"/>
      </w:rPr>
    </w:lvl>
    <w:lvl w:ilvl="2" w:tplc="88E2E100">
      <w:start w:val="1"/>
      <w:numFmt w:val="bullet"/>
      <w:lvlText w:val="•"/>
      <w:lvlJc w:val="left"/>
      <w:pPr>
        <w:ind w:left="1106" w:hanging="340"/>
      </w:pPr>
      <w:rPr>
        <w:rFonts w:hint="default"/>
      </w:rPr>
    </w:lvl>
    <w:lvl w:ilvl="3" w:tplc="6F266D36">
      <w:start w:val="1"/>
      <w:numFmt w:val="bullet"/>
      <w:lvlText w:val="•"/>
      <w:lvlJc w:val="left"/>
      <w:pPr>
        <w:ind w:left="1380" w:hanging="340"/>
      </w:pPr>
      <w:rPr>
        <w:rFonts w:hint="default"/>
      </w:rPr>
    </w:lvl>
    <w:lvl w:ilvl="4" w:tplc="2A1010DC">
      <w:start w:val="1"/>
      <w:numFmt w:val="bullet"/>
      <w:lvlText w:val="•"/>
      <w:lvlJc w:val="left"/>
      <w:pPr>
        <w:ind w:left="1653" w:hanging="340"/>
      </w:pPr>
      <w:rPr>
        <w:rFonts w:hint="default"/>
      </w:rPr>
    </w:lvl>
    <w:lvl w:ilvl="5" w:tplc="122220F2">
      <w:start w:val="1"/>
      <w:numFmt w:val="bullet"/>
      <w:lvlText w:val="•"/>
      <w:lvlJc w:val="left"/>
      <w:pPr>
        <w:ind w:left="1927" w:hanging="340"/>
      </w:pPr>
      <w:rPr>
        <w:rFonts w:hint="default"/>
      </w:rPr>
    </w:lvl>
    <w:lvl w:ilvl="6" w:tplc="5EAED3A0">
      <w:start w:val="1"/>
      <w:numFmt w:val="bullet"/>
      <w:lvlText w:val="•"/>
      <w:lvlJc w:val="left"/>
      <w:pPr>
        <w:ind w:left="2200" w:hanging="340"/>
      </w:pPr>
      <w:rPr>
        <w:rFonts w:hint="default"/>
      </w:rPr>
    </w:lvl>
    <w:lvl w:ilvl="7" w:tplc="20C0CFF0">
      <w:start w:val="1"/>
      <w:numFmt w:val="bullet"/>
      <w:lvlText w:val="•"/>
      <w:lvlJc w:val="left"/>
      <w:pPr>
        <w:ind w:left="2474" w:hanging="340"/>
      </w:pPr>
      <w:rPr>
        <w:rFonts w:hint="default"/>
      </w:rPr>
    </w:lvl>
    <w:lvl w:ilvl="8" w:tplc="BE323060">
      <w:start w:val="1"/>
      <w:numFmt w:val="bullet"/>
      <w:lvlText w:val="•"/>
      <w:lvlJc w:val="left"/>
      <w:pPr>
        <w:ind w:left="2747" w:hanging="340"/>
      </w:pPr>
      <w:rPr>
        <w:rFonts w:hint="default"/>
      </w:rPr>
    </w:lvl>
  </w:abstractNum>
  <w:abstractNum w:abstractNumId="295" w15:restartNumberingAfterBreak="0">
    <w:nsid w:val="51562703"/>
    <w:multiLevelType w:val="hybridMultilevel"/>
    <w:tmpl w:val="8B6AF04A"/>
    <w:lvl w:ilvl="0" w:tplc="E3DAC3C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A2E253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2E6C570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D590B04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50E6E8C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7CF2B46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AFDE49C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7DCC934C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725231B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296" w15:restartNumberingAfterBreak="0">
    <w:nsid w:val="52000526"/>
    <w:multiLevelType w:val="hybridMultilevel"/>
    <w:tmpl w:val="59D0E166"/>
    <w:lvl w:ilvl="0" w:tplc="BA14376E">
      <w:start w:val="1"/>
      <w:numFmt w:val="decimal"/>
      <w:lvlText w:val="%1"/>
      <w:lvlJc w:val="left"/>
      <w:pPr>
        <w:ind w:left="559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3645228">
      <w:start w:val="1"/>
      <w:numFmt w:val="bullet"/>
      <w:lvlText w:val="•"/>
      <w:lvlJc w:val="left"/>
      <w:pPr>
        <w:ind w:left="867" w:hanging="340"/>
      </w:pPr>
      <w:rPr>
        <w:rFonts w:hint="default"/>
      </w:rPr>
    </w:lvl>
    <w:lvl w:ilvl="2" w:tplc="61847AF0">
      <w:start w:val="1"/>
      <w:numFmt w:val="bullet"/>
      <w:lvlText w:val="•"/>
      <w:lvlJc w:val="left"/>
      <w:pPr>
        <w:ind w:left="1175" w:hanging="340"/>
      </w:pPr>
      <w:rPr>
        <w:rFonts w:hint="default"/>
      </w:rPr>
    </w:lvl>
    <w:lvl w:ilvl="3" w:tplc="D5D26BA4">
      <w:start w:val="1"/>
      <w:numFmt w:val="bullet"/>
      <w:lvlText w:val="•"/>
      <w:lvlJc w:val="left"/>
      <w:pPr>
        <w:ind w:left="1483" w:hanging="340"/>
      </w:pPr>
      <w:rPr>
        <w:rFonts w:hint="default"/>
      </w:rPr>
    </w:lvl>
    <w:lvl w:ilvl="4" w:tplc="F858CC30">
      <w:start w:val="1"/>
      <w:numFmt w:val="bullet"/>
      <w:lvlText w:val="•"/>
      <w:lvlJc w:val="left"/>
      <w:pPr>
        <w:ind w:left="1791" w:hanging="340"/>
      </w:pPr>
      <w:rPr>
        <w:rFonts w:hint="default"/>
      </w:rPr>
    </w:lvl>
    <w:lvl w:ilvl="5" w:tplc="DA521644">
      <w:start w:val="1"/>
      <w:numFmt w:val="bullet"/>
      <w:lvlText w:val="•"/>
      <w:lvlJc w:val="left"/>
      <w:pPr>
        <w:ind w:left="2099" w:hanging="340"/>
      </w:pPr>
      <w:rPr>
        <w:rFonts w:hint="default"/>
      </w:rPr>
    </w:lvl>
    <w:lvl w:ilvl="6" w:tplc="B16E462A">
      <w:start w:val="1"/>
      <w:numFmt w:val="bullet"/>
      <w:lvlText w:val="•"/>
      <w:lvlJc w:val="left"/>
      <w:pPr>
        <w:ind w:left="2407" w:hanging="340"/>
      </w:pPr>
      <w:rPr>
        <w:rFonts w:hint="default"/>
      </w:rPr>
    </w:lvl>
    <w:lvl w:ilvl="7" w:tplc="3856AFB2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  <w:lvl w:ilvl="8" w:tplc="BDB6A7B0">
      <w:start w:val="1"/>
      <w:numFmt w:val="bullet"/>
      <w:lvlText w:val="•"/>
      <w:lvlJc w:val="left"/>
      <w:pPr>
        <w:ind w:left="3023" w:hanging="340"/>
      </w:pPr>
      <w:rPr>
        <w:rFonts w:hint="default"/>
      </w:rPr>
    </w:lvl>
  </w:abstractNum>
  <w:abstractNum w:abstractNumId="297" w15:restartNumberingAfterBreak="0">
    <w:nsid w:val="521C43E6"/>
    <w:multiLevelType w:val="hybridMultilevel"/>
    <w:tmpl w:val="2CD2DB60"/>
    <w:lvl w:ilvl="0" w:tplc="85885CE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BE4257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8370F4F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8EB4351A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A70E3CC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E84EAD3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B4BE94F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6D6EAB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05F84C0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298" w15:restartNumberingAfterBreak="0">
    <w:nsid w:val="526A6C71"/>
    <w:multiLevelType w:val="hybridMultilevel"/>
    <w:tmpl w:val="FACC05C8"/>
    <w:lvl w:ilvl="0" w:tplc="13366A1C">
      <w:start w:val="3"/>
      <w:numFmt w:val="decimal"/>
      <w:lvlText w:val="%1"/>
      <w:lvlJc w:val="left"/>
      <w:pPr>
        <w:ind w:left="418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1E208B2">
      <w:start w:val="1"/>
      <w:numFmt w:val="bullet"/>
      <w:lvlText w:val="•"/>
      <w:lvlJc w:val="left"/>
      <w:pPr>
        <w:ind w:left="726" w:hanging="340"/>
      </w:pPr>
      <w:rPr>
        <w:rFonts w:hint="default"/>
      </w:rPr>
    </w:lvl>
    <w:lvl w:ilvl="2" w:tplc="F26CC28C">
      <w:start w:val="1"/>
      <w:numFmt w:val="bullet"/>
      <w:lvlText w:val="•"/>
      <w:lvlJc w:val="left"/>
      <w:pPr>
        <w:ind w:left="1034" w:hanging="340"/>
      </w:pPr>
      <w:rPr>
        <w:rFonts w:hint="default"/>
      </w:rPr>
    </w:lvl>
    <w:lvl w:ilvl="3" w:tplc="18C48CC8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368ABEEA">
      <w:start w:val="1"/>
      <w:numFmt w:val="bullet"/>
      <w:lvlText w:val="•"/>
      <w:lvlJc w:val="left"/>
      <w:pPr>
        <w:ind w:left="1650" w:hanging="340"/>
      </w:pPr>
      <w:rPr>
        <w:rFonts w:hint="default"/>
      </w:rPr>
    </w:lvl>
    <w:lvl w:ilvl="5" w:tplc="882ED774">
      <w:start w:val="1"/>
      <w:numFmt w:val="bullet"/>
      <w:lvlText w:val="•"/>
      <w:lvlJc w:val="left"/>
      <w:pPr>
        <w:ind w:left="1958" w:hanging="340"/>
      </w:pPr>
      <w:rPr>
        <w:rFonts w:hint="default"/>
      </w:rPr>
    </w:lvl>
    <w:lvl w:ilvl="6" w:tplc="0FEE7794">
      <w:start w:val="1"/>
      <w:numFmt w:val="bullet"/>
      <w:lvlText w:val="•"/>
      <w:lvlJc w:val="left"/>
      <w:pPr>
        <w:ind w:left="2266" w:hanging="340"/>
      </w:pPr>
      <w:rPr>
        <w:rFonts w:hint="default"/>
      </w:rPr>
    </w:lvl>
    <w:lvl w:ilvl="7" w:tplc="F2D22910">
      <w:start w:val="1"/>
      <w:numFmt w:val="bullet"/>
      <w:lvlText w:val="•"/>
      <w:lvlJc w:val="left"/>
      <w:pPr>
        <w:ind w:left="2574" w:hanging="340"/>
      </w:pPr>
      <w:rPr>
        <w:rFonts w:hint="default"/>
      </w:rPr>
    </w:lvl>
    <w:lvl w:ilvl="8" w:tplc="A27C21F0">
      <w:start w:val="1"/>
      <w:numFmt w:val="bullet"/>
      <w:lvlText w:val="•"/>
      <w:lvlJc w:val="left"/>
      <w:pPr>
        <w:ind w:left="2882" w:hanging="340"/>
      </w:pPr>
      <w:rPr>
        <w:rFonts w:hint="default"/>
      </w:rPr>
    </w:lvl>
  </w:abstractNum>
  <w:abstractNum w:abstractNumId="299" w15:restartNumberingAfterBreak="0">
    <w:nsid w:val="52816690"/>
    <w:multiLevelType w:val="hybridMultilevel"/>
    <w:tmpl w:val="F18C52AA"/>
    <w:lvl w:ilvl="0" w:tplc="BB705A8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C12E6B0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99C0BFF0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0204AE6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3C0623D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D270CD1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E3A007F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176CE62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B2865D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00" w15:restartNumberingAfterBreak="0">
    <w:nsid w:val="528451A5"/>
    <w:multiLevelType w:val="hybridMultilevel"/>
    <w:tmpl w:val="C68C7784"/>
    <w:lvl w:ilvl="0" w:tplc="908E230A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362C7D6">
      <w:start w:val="1"/>
      <w:numFmt w:val="bullet"/>
      <w:lvlText w:val="•"/>
      <w:lvlJc w:val="left"/>
      <w:pPr>
        <w:ind w:left="445" w:hanging="340"/>
      </w:pPr>
      <w:rPr>
        <w:rFonts w:hint="default"/>
      </w:rPr>
    </w:lvl>
    <w:lvl w:ilvl="2" w:tplc="1A08185C">
      <w:start w:val="1"/>
      <w:numFmt w:val="bullet"/>
      <w:lvlText w:val="•"/>
      <w:lvlJc w:val="left"/>
      <w:pPr>
        <w:ind w:left="771" w:hanging="340"/>
      </w:pPr>
      <w:rPr>
        <w:rFonts w:hint="default"/>
      </w:rPr>
    </w:lvl>
    <w:lvl w:ilvl="3" w:tplc="F9782DF4">
      <w:start w:val="1"/>
      <w:numFmt w:val="bullet"/>
      <w:lvlText w:val="•"/>
      <w:lvlJc w:val="left"/>
      <w:pPr>
        <w:ind w:left="1096" w:hanging="340"/>
      </w:pPr>
      <w:rPr>
        <w:rFonts w:hint="default"/>
      </w:rPr>
    </w:lvl>
    <w:lvl w:ilvl="4" w:tplc="41C8E3FA">
      <w:start w:val="1"/>
      <w:numFmt w:val="bullet"/>
      <w:lvlText w:val="•"/>
      <w:lvlJc w:val="left"/>
      <w:pPr>
        <w:ind w:left="1422" w:hanging="340"/>
      </w:pPr>
      <w:rPr>
        <w:rFonts w:hint="default"/>
      </w:rPr>
    </w:lvl>
    <w:lvl w:ilvl="5" w:tplc="8FD08C4E">
      <w:start w:val="1"/>
      <w:numFmt w:val="bullet"/>
      <w:lvlText w:val="•"/>
      <w:lvlJc w:val="left"/>
      <w:pPr>
        <w:ind w:left="1748" w:hanging="340"/>
      </w:pPr>
      <w:rPr>
        <w:rFonts w:hint="default"/>
      </w:rPr>
    </w:lvl>
    <w:lvl w:ilvl="6" w:tplc="F1B2F6DC">
      <w:start w:val="1"/>
      <w:numFmt w:val="bullet"/>
      <w:lvlText w:val="•"/>
      <w:lvlJc w:val="left"/>
      <w:pPr>
        <w:ind w:left="2073" w:hanging="340"/>
      </w:pPr>
      <w:rPr>
        <w:rFonts w:hint="default"/>
      </w:rPr>
    </w:lvl>
    <w:lvl w:ilvl="7" w:tplc="F7A8A6BE">
      <w:start w:val="1"/>
      <w:numFmt w:val="bullet"/>
      <w:lvlText w:val="•"/>
      <w:lvlJc w:val="left"/>
      <w:pPr>
        <w:ind w:left="2399" w:hanging="340"/>
      </w:pPr>
      <w:rPr>
        <w:rFonts w:hint="default"/>
      </w:rPr>
    </w:lvl>
    <w:lvl w:ilvl="8" w:tplc="70641D32">
      <w:start w:val="1"/>
      <w:numFmt w:val="bullet"/>
      <w:lvlText w:val="•"/>
      <w:lvlJc w:val="left"/>
      <w:pPr>
        <w:ind w:left="2725" w:hanging="340"/>
      </w:pPr>
      <w:rPr>
        <w:rFonts w:hint="default"/>
      </w:rPr>
    </w:lvl>
  </w:abstractNum>
  <w:abstractNum w:abstractNumId="301" w15:restartNumberingAfterBreak="0">
    <w:nsid w:val="52E901AF"/>
    <w:multiLevelType w:val="hybridMultilevel"/>
    <w:tmpl w:val="88EC6EC2"/>
    <w:lvl w:ilvl="0" w:tplc="8D74173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9AAFBD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930A7B0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F836B76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E33E4BD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2BC45D3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0AE8D17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88104F0C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D5F83CA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02" w15:restartNumberingAfterBreak="0">
    <w:nsid w:val="531C2B95"/>
    <w:multiLevelType w:val="hybridMultilevel"/>
    <w:tmpl w:val="6172AF1A"/>
    <w:lvl w:ilvl="0" w:tplc="2C9A9960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9B966D60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6FA6B92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CB5AE20A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CA0ED1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B9DA6CA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F666500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DBA8473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D201AA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03" w15:restartNumberingAfterBreak="0">
    <w:nsid w:val="53496B18"/>
    <w:multiLevelType w:val="hybridMultilevel"/>
    <w:tmpl w:val="888E5778"/>
    <w:lvl w:ilvl="0" w:tplc="FF9A3F46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41A62D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71A186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DFBCE614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0B923C1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C9A8E88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C638F6E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62C231B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D61A19C2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04" w15:restartNumberingAfterBreak="0">
    <w:nsid w:val="53E67746"/>
    <w:multiLevelType w:val="hybridMultilevel"/>
    <w:tmpl w:val="3AFE87EA"/>
    <w:lvl w:ilvl="0" w:tplc="A9221154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2112F256">
      <w:start w:val="1"/>
      <w:numFmt w:val="bullet"/>
      <w:lvlText w:val="•"/>
      <w:lvlJc w:val="left"/>
      <w:pPr>
        <w:ind w:left="60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2" w:tplc="83E8C940">
      <w:start w:val="1"/>
      <w:numFmt w:val="bullet"/>
      <w:lvlText w:val="–"/>
      <w:lvlJc w:val="left"/>
      <w:pPr>
        <w:ind w:left="84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3" w:tplc="58C4B366">
      <w:start w:val="1"/>
      <w:numFmt w:val="bullet"/>
      <w:lvlText w:val="•"/>
      <w:lvlJc w:val="left"/>
      <w:pPr>
        <w:ind w:left="1612" w:hanging="240"/>
      </w:pPr>
      <w:rPr>
        <w:rFonts w:hint="default"/>
      </w:rPr>
    </w:lvl>
    <w:lvl w:ilvl="4" w:tplc="DCF4FC2A">
      <w:start w:val="1"/>
      <w:numFmt w:val="bullet"/>
      <w:lvlText w:val="•"/>
      <w:lvlJc w:val="left"/>
      <w:pPr>
        <w:ind w:left="2385" w:hanging="240"/>
      </w:pPr>
      <w:rPr>
        <w:rFonts w:hint="default"/>
      </w:rPr>
    </w:lvl>
    <w:lvl w:ilvl="5" w:tplc="5C3CE79A">
      <w:start w:val="1"/>
      <w:numFmt w:val="bullet"/>
      <w:lvlText w:val="•"/>
      <w:lvlJc w:val="left"/>
      <w:pPr>
        <w:ind w:left="3157" w:hanging="240"/>
      </w:pPr>
      <w:rPr>
        <w:rFonts w:hint="default"/>
      </w:rPr>
    </w:lvl>
    <w:lvl w:ilvl="6" w:tplc="C3121E3A">
      <w:start w:val="1"/>
      <w:numFmt w:val="bullet"/>
      <w:lvlText w:val="•"/>
      <w:lvlJc w:val="left"/>
      <w:pPr>
        <w:ind w:left="3930" w:hanging="240"/>
      </w:pPr>
      <w:rPr>
        <w:rFonts w:hint="default"/>
      </w:rPr>
    </w:lvl>
    <w:lvl w:ilvl="7" w:tplc="DFB81E0E">
      <w:start w:val="1"/>
      <w:numFmt w:val="bullet"/>
      <w:lvlText w:val="•"/>
      <w:lvlJc w:val="left"/>
      <w:pPr>
        <w:ind w:left="4702" w:hanging="240"/>
      </w:pPr>
      <w:rPr>
        <w:rFonts w:hint="default"/>
      </w:rPr>
    </w:lvl>
    <w:lvl w:ilvl="8" w:tplc="522CE4D2">
      <w:start w:val="1"/>
      <w:numFmt w:val="bullet"/>
      <w:lvlText w:val="•"/>
      <w:lvlJc w:val="left"/>
      <w:pPr>
        <w:ind w:left="5475" w:hanging="240"/>
      </w:pPr>
      <w:rPr>
        <w:rFonts w:hint="default"/>
      </w:rPr>
    </w:lvl>
  </w:abstractNum>
  <w:abstractNum w:abstractNumId="305" w15:restartNumberingAfterBreak="0">
    <w:nsid w:val="54701F48"/>
    <w:multiLevelType w:val="hybridMultilevel"/>
    <w:tmpl w:val="9C62F960"/>
    <w:lvl w:ilvl="0" w:tplc="6A34B91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55A95C0">
      <w:start w:val="1"/>
      <w:numFmt w:val="bullet"/>
      <w:lvlText w:val="•"/>
      <w:lvlJc w:val="left"/>
      <w:pPr>
        <w:ind w:left="834" w:hanging="340"/>
      </w:pPr>
      <w:rPr>
        <w:rFonts w:hint="default"/>
      </w:rPr>
    </w:lvl>
    <w:lvl w:ilvl="2" w:tplc="92E0403C">
      <w:start w:val="1"/>
      <w:numFmt w:val="bullet"/>
      <w:lvlText w:val="•"/>
      <w:lvlJc w:val="left"/>
      <w:pPr>
        <w:ind w:left="1109" w:hanging="340"/>
      </w:pPr>
      <w:rPr>
        <w:rFonts w:hint="default"/>
      </w:rPr>
    </w:lvl>
    <w:lvl w:ilvl="3" w:tplc="A49C90EA">
      <w:start w:val="1"/>
      <w:numFmt w:val="bullet"/>
      <w:lvlText w:val="•"/>
      <w:lvlJc w:val="left"/>
      <w:pPr>
        <w:ind w:left="1384" w:hanging="340"/>
      </w:pPr>
      <w:rPr>
        <w:rFonts w:hint="default"/>
      </w:rPr>
    </w:lvl>
    <w:lvl w:ilvl="4" w:tplc="C5DAB73A">
      <w:start w:val="1"/>
      <w:numFmt w:val="bullet"/>
      <w:lvlText w:val="•"/>
      <w:lvlJc w:val="left"/>
      <w:pPr>
        <w:ind w:left="1659" w:hanging="340"/>
      </w:pPr>
      <w:rPr>
        <w:rFonts w:hint="default"/>
      </w:rPr>
    </w:lvl>
    <w:lvl w:ilvl="5" w:tplc="B3460D84">
      <w:start w:val="1"/>
      <w:numFmt w:val="bullet"/>
      <w:lvlText w:val="•"/>
      <w:lvlJc w:val="left"/>
      <w:pPr>
        <w:ind w:left="1934" w:hanging="340"/>
      </w:pPr>
      <w:rPr>
        <w:rFonts w:hint="default"/>
      </w:rPr>
    </w:lvl>
    <w:lvl w:ilvl="6" w:tplc="E24AE31A">
      <w:start w:val="1"/>
      <w:numFmt w:val="bullet"/>
      <w:lvlText w:val="•"/>
      <w:lvlJc w:val="left"/>
      <w:pPr>
        <w:ind w:left="2208" w:hanging="340"/>
      </w:pPr>
      <w:rPr>
        <w:rFonts w:hint="default"/>
      </w:rPr>
    </w:lvl>
    <w:lvl w:ilvl="7" w:tplc="F552076A">
      <w:start w:val="1"/>
      <w:numFmt w:val="bullet"/>
      <w:lvlText w:val="•"/>
      <w:lvlJc w:val="left"/>
      <w:pPr>
        <w:ind w:left="2483" w:hanging="340"/>
      </w:pPr>
      <w:rPr>
        <w:rFonts w:hint="default"/>
      </w:rPr>
    </w:lvl>
    <w:lvl w:ilvl="8" w:tplc="CFF68F80">
      <w:start w:val="1"/>
      <w:numFmt w:val="bullet"/>
      <w:lvlText w:val="•"/>
      <w:lvlJc w:val="left"/>
      <w:pPr>
        <w:ind w:left="2758" w:hanging="340"/>
      </w:pPr>
      <w:rPr>
        <w:rFonts w:hint="default"/>
      </w:rPr>
    </w:lvl>
  </w:abstractNum>
  <w:abstractNum w:abstractNumId="306" w15:restartNumberingAfterBreak="0">
    <w:nsid w:val="54DE0BA1"/>
    <w:multiLevelType w:val="hybridMultilevel"/>
    <w:tmpl w:val="A702A9C2"/>
    <w:lvl w:ilvl="0" w:tplc="EFD8E6C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B4ECAB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8ECCB04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DF74E10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846299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4722762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D80AA1B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BA40C92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3A04FA7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07" w15:restartNumberingAfterBreak="0">
    <w:nsid w:val="54F46C36"/>
    <w:multiLevelType w:val="hybridMultilevel"/>
    <w:tmpl w:val="2CCCDF6E"/>
    <w:lvl w:ilvl="0" w:tplc="20A6F5B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DFA4048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956845CC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FEC68ED6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27DA2EDE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55B0BA5C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F8825112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A182708A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DFA0B80E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308" w15:restartNumberingAfterBreak="0">
    <w:nsid w:val="563750A8"/>
    <w:multiLevelType w:val="hybridMultilevel"/>
    <w:tmpl w:val="F2D699CC"/>
    <w:lvl w:ilvl="0" w:tplc="A0BE124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5524046">
      <w:start w:val="1"/>
      <w:numFmt w:val="bullet"/>
      <w:lvlText w:val="•"/>
      <w:lvlJc w:val="left"/>
      <w:pPr>
        <w:ind w:left="814" w:hanging="340"/>
      </w:pPr>
      <w:rPr>
        <w:rFonts w:hint="default"/>
      </w:rPr>
    </w:lvl>
    <w:lvl w:ilvl="2" w:tplc="47FAA3E0">
      <w:start w:val="1"/>
      <w:numFmt w:val="bullet"/>
      <w:lvlText w:val="•"/>
      <w:lvlJc w:val="left"/>
      <w:pPr>
        <w:ind w:left="1069" w:hanging="340"/>
      </w:pPr>
      <w:rPr>
        <w:rFonts w:hint="default"/>
      </w:rPr>
    </w:lvl>
    <w:lvl w:ilvl="3" w:tplc="3EF82670">
      <w:start w:val="1"/>
      <w:numFmt w:val="bullet"/>
      <w:lvlText w:val="•"/>
      <w:lvlJc w:val="left"/>
      <w:pPr>
        <w:ind w:left="1324" w:hanging="340"/>
      </w:pPr>
      <w:rPr>
        <w:rFonts w:hint="default"/>
      </w:rPr>
    </w:lvl>
    <w:lvl w:ilvl="4" w:tplc="E5D2311C">
      <w:start w:val="1"/>
      <w:numFmt w:val="bullet"/>
      <w:lvlText w:val="•"/>
      <w:lvlJc w:val="left"/>
      <w:pPr>
        <w:ind w:left="1579" w:hanging="340"/>
      </w:pPr>
      <w:rPr>
        <w:rFonts w:hint="default"/>
      </w:rPr>
    </w:lvl>
    <w:lvl w:ilvl="5" w:tplc="69DCAAD0">
      <w:start w:val="1"/>
      <w:numFmt w:val="bullet"/>
      <w:lvlText w:val="•"/>
      <w:lvlJc w:val="left"/>
      <w:pPr>
        <w:ind w:left="1834" w:hanging="340"/>
      </w:pPr>
      <w:rPr>
        <w:rFonts w:hint="default"/>
      </w:rPr>
    </w:lvl>
    <w:lvl w:ilvl="6" w:tplc="93EEA3D8">
      <w:start w:val="1"/>
      <w:numFmt w:val="bullet"/>
      <w:lvlText w:val="•"/>
      <w:lvlJc w:val="left"/>
      <w:pPr>
        <w:ind w:left="2089" w:hanging="340"/>
      </w:pPr>
      <w:rPr>
        <w:rFonts w:hint="default"/>
      </w:rPr>
    </w:lvl>
    <w:lvl w:ilvl="7" w:tplc="2A40547E">
      <w:start w:val="1"/>
      <w:numFmt w:val="bullet"/>
      <w:lvlText w:val="•"/>
      <w:lvlJc w:val="left"/>
      <w:pPr>
        <w:ind w:left="2344" w:hanging="340"/>
      </w:pPr>
      <w:rPr>
        <w:rFonts w:hint="default"/>
      </w:rPr>
    </w:lvl>
    <w:lvl w:ilvl="8" w:tplc="D320F08E">
      <w:start w:val="1"/>
      <w:numFmt w:val="bullet"/>
      <w:lvlText w:val="•"/>
      <w:lvlJc w:val="left"/>
      <w:pPr>
        <w:ind w:left="2599" w:hanging="340"/>
      </w:pPr>
      <w:rPr>
        <w:rFonts w:hint="default"/>
      </w:rPr>
    </w:lvl>
  </w:abstractNum>
  <w:abstractNum w:abstractNumId="309" w15:restartNumberingAfterBreak="0">
    <w:nsid w:val="565658C4"/>
    <w:multiLevelType w:val="hybridMultilevel"/>
    <w:tmpl w:val="1A360C6C"/>
    <w:lvl w:ilvl="0" w:tplc="060A002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A28CE5C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2B861D62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A410703A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002013A2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98CC787C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8F82DEAE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605E8172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70E8F782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310" w15:restartNumberingAfterBreak="0">
    <w:nsid w:val="567802A4"/>
    <w:multiLevelType w:val="hybridMultilevel"/>
    <w:tmpl w:val="EACC1296"/>
    <w:lvl w:ilvl="0" w:tplc="7A58FCF4">
      <w:start w:val="3"/>
      <w:numFmt w:val="decimal"/>
      <w:lvlText w:val="%1"/>
      <w:lvlJc w:val="left"/>
      <w:pPr>
        <w:ind w:left="436" w:hanging="12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152F514">
      <w:start w:val="1"/>
      <w:numFmt w:val="bullet"/>
      <w:lvlText w:val="•"/>
      <w:lvlJc w:val="left"/>
      <w:pPr>
        <w:ind w:left="504" w:hanging="120"/>
      </w:pPr>
      <w:rPr>
        <w:rFonts w:hint="default"/>
      </w:rPr>
    </w:lvl>
    <w:lvl w:ilvl="2" w:tplc="8DF0CE72">
      <w:start w:val="1"/>
      <w:numFmt w:val="bullet"/>
      <w:lvlText w:val="•"/>
      <w:lvlJc w:val="left"/>
      <w:pPr>
        <w:ind w:left="601" w:hanging="120"/>
      </w:pPr>
      <w:rPr>
        <w:rFonts w:hint="default"/>
      </w:rPr>
    </w:lvl>
    <w:lvl w:ilvl="3" w:tplc="6B6A1C80">
      <w:start w:val="1"/>
      <w:numFmt w:val="bullet"/>
      <w:lvlText w:val="•"/>
      <w:lvlJc w:val="left"/>
      <w:pPr>
        <w:ind w:left="698" w:hanging="120"/>
      </w:pPr>
      <w:rPr>
        <w:rFonts w:hint="default"/>
      </w:rPr>
    </w:lvl>
    <w:lvl w:ilvl="4" w:tplc="C7B29ECE">
      <w:start w:val="1"/>
      <w:numFmt w:val="bullet"/>
      <w:lvlText w:val="•"/>
      <w:lvlJc w:val="left"/>
      <w:pPr>
        <w:ind w:left="795" w:hanging="120"/>
      </w:pPr>
      <w:rPr>
        <w:rFonts w:hint="default"/>
      </w:rPr>
    </w:lvl>
    <w:lvl w:ilvl="5" w:tplc="D8FCC3CE">
      <w:start w:val="1"/>
      <w:numFmt w:val="bullet"/>
      <w:lvlText w:val="•"/>
      <w:lvlJc w:val="left"/>
      <w:pPr>
        <w:ind w:left="892" w:hanging="120"/>
      </w:pPr>
      <w:rPr>
        <w:rFonts w:hint="default"/>
      </w:rPr>
    </w:lvl>
    <w:lvl w:ilvl="6" w:tplc="2DC40684">
      <w:start w:val="1"/>
      <w:numFmt w:val="bullet"/>
      <w:lvlText w:val="•"/>
      <w:lvlJc w:val="left"/>
      <w:pPr>
        <w:ind w:left="989" w:hanging="120"/>
      </w:pPr>
      <w:rPr>
        <w:rFonts w:hint="default"/>
      </w:rPr>
    </w:lvl>
    <w:lvl w:ilvl="7" w:tplc="3252CF46">
      <w:start w:val="1"/>
      <w:numFmt w:val="bullet"/>
      <w:lvlText w:val="•"/>
      <w:lvlJc w:val="left"/>
      <w:pPr>
        <w:ind w:left="1086" w:hanging="120"/>
      </w:pPr>
      <w:rPr>
        <w:rFonts w:hint="default"/>
      </w:rPr>
    </w:lvl>
    <w:lvl w:ilvl="8" w:tplc="5B6A65CE">
      <w:start w:val="1"/>
      <w:numFmt w:val="bullet"/>
      <w:lvlText w:val="•"/>
      <w:lvlJc w:val="left"/>
      <w:pPr>
        <w:ind w:left="1184" w:hanging="120"/>
      </w:pPr>
      <w:rPr>
        <w:rFonts w:hint="default"/>
      </w:rPr>
    </w:lvl>
  </w:abstractNum>
  <w:abstractNum w:abstractNumId="311" w15:restartNumberingAfterBreak="0">
    <w:nsid w:val="56F94FC8"/>
    <w:multiLevelType w:val="hybridMultilevel"/>
    <w:tmpl w:val="C186E0AA"/>
    <w:lvl w:ilvl="0" w:tplc="79B46A0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5D217E0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3E1C114E">
      <w:start w:val="1"/>
      <w:numFmt w:val="bullet"/>
      <w:lvlText w:val="•"/>
      <w:lvlJc w:val="left"/>
      <w:pPr>
        <w:ind w:left="1086" w:hanging="340"/>
      </w:pPr>
      <w:rPr>
        <w:rFonts w:hint="default"/>
      </w:rPr>
    </w:lvl>
    <w:lvl w:ilvl="3" w:tplc="54FA6C6A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7CDED3AE">
      <w:start w:val="1"/>
      <w:numFmt w:val="bullet"/>
      <w:lvlText w:val="•"/>
      <w:lvlJc w:val="left"/>
      <w:pPr>
        <w:ind w:left="1613" w:hanging="340"/>
      </w:pPr>
      <w:rPr>
        <w:rFonts w:hint="default"/>
      </w:rPr>
    </w:lvl>
    <w:lvl w:ilvl="5" w:tplc="4CA0253E">
      <w:start w:val="1"/>
      <w:numFmt w:val="bullet"/>
      <w:lvlText w:val="•"/>
      <w:lvlJc w:val="left"/>
      <w:pPr>
        <w:ind w:left="1877" w:hanging="340"/>
      </w:pPr>
      <w:rPr>
        <w:rFonts w:hint="default"/>
      </w:rPr>
    </w:lvl>
    <w:lvl w:ilvl="6" w:tplc="0E60C044">
      <w:start w:val="1"/>
      <w:numFmt w:val="bullet"/>
      <w:lvlText w:val="•"/>
      <w:lvlJc w:val="left"/>
      <w:pPr>
        <w:ind w:left="2140" w:hanging="340"/>
      </w:pPr>
      <w:rPr>
        <w:rFonts w:hint="default"/>
      </w:rPr>
    </w:lvl>
    <w:lvl w:ilvl="7" w:tplc="94F897CC">
      <w:start w:val="1"/>
      <w:numFmt w:val="bullet"/>
      <w:lvlText w:val="•"/>
      <w:lvlJc w:val="left"/>
      <w:pPr>
        <w:ind w:left="2404" w:hanging="340"/>
      </w:pPr>
      <w:rPr>
        <w:rFonts w:hint="default"/>
      </w:rPr>
    </w:lvl>
    <w:lvl w:ilvl="8" w:tplc="0CE044B4">
      <w:start w:val="1"/>
      <w:numFmt w:val="bullet"/>
      <w:lvlText w:val="•"/>
      <w:lvlJc w:val="left"/>
      <w:pPr>
        <w:ind w:left="2667" w:hanging="340"/>
      </w:pPr>
      <w:rPr>
        <w:rFonts w:hint="default"/>
      </w:rPr>
    </w:lvl>
  </w:abstractNum>
  <w:abstractNum w:abstractNumId="312" w15:restartNumberingAfterBreak="0">
    <w:nsid w:val="57825C9A"/>
    <w:multiLevelType w:val="hybridMultilevel"/>
    <w:tmpl w:val="A8624F8C"/>
    <w:lvl w:ilvl="0" w:tplc="44E0CD5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90ABBD8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C4D6FD0E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C75A69A2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FDD6AE14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B74A10E2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30F45D06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114ABCC8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E0ACCAB0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313" w15:restartNumberingAfterBreak="0">
    <w:nsid w:val="57953997"/>
    <w:multiLevelType w:val="hybridMultilevel"/>
    <w:tmpl w:val="2460E376"/>
    <w:lvl w:ilvl="0" w:tplc="D17E81B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B3C492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CFCE9EF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FB5EEA1A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7070E67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1CC2C856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2B7A5D0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12C31B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24A878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14" w15:restartNumberingAfterBreak="0">
    <w:nsid w:val="57DD0CAB"/>
    <w:multiLevelType w:val="hybridMultilevel"/>
    <w:tmpl w:val="4EF2170E"/>
    <w:lvl w:ilvl="0" w:tplc="B87AB1C8">
      <w:start w:val="1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D8C0B592">
      <w:start w:val="1"/>
      <w:numFmt w:val="upperLetter"/>
      <w:lvlText w:val="%2."/>
      <w:lvlJc w:val="left"/>
      <w:pPr>
        <w:ind w:left="600" w:hanging="240"/>
        <w:jc w:val="left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2" w:tplc="1A48B966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ECA03D18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48565FF4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AEBCE65C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E716F48C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5BA660F8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95A693A2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315" w15:restartNumberingAfterBreak="0">
    <w:nsid w:val="586D0961"/>
    <w:multiLevelType w:val="hybridMultilevel"/>
    <w:tmpl w:val="E42E69B6"/>
    <w:lvl w:ilvl="0" w:tplc="056201B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4B00452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24F2A2D4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17DCD7A2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FB06A4FA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BD76E6E6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B0543804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5386AD70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373C69A0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316" w15:restartNumberingAfterBreak="0">
    <w:nsid w:val="58B2791E"/>
    <w:multiLevelType w:val="hybridMultilevel"/>
    <w:tmpl w:val="8DA0C712"/>
    <w:lvl w:ilvl="0" w:tplc="707A6EC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8B879D8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BBA2EA9E">
      <w:start w:val="1"/>
      <w:numFmt w:val="bullet"/>
      <w:lvlText w:val="•"/>
      <w:lvlJc w:val="left"/>
      <w:pPr>
        <w:ind w:left="1087" w:hanging="340"/>
      </w:pPr>
      <w:rPr>
        <w:rFonts w:hint="default"/>
      </w:rPr>
    </w:lvl>
    <w:lvl w:ilvl="3" w:tplc="2F2E7256">
      <w:start w:val="1"/>
      <w:numFmt w:val="bullet"/>
      <w:lvlText w:val="•"/>
      <w:lvlJc w:val="left"/>
      <w:pPr>
        <w:ind w:left="1351" w:hanging="340"/>
      </w:pPr>
      <w:rPr>
        <w:rFonts w:hint="default"/>
      </w:rPr>
    </w:lvl>
    <w:lvl w:ilvl="4" w:tplc="E9C268A0">
      <w:start w:val="1"/>
      <w:numFmt w:val="bullet"/>
      <w:lvlText w:val="•"/>
      <w:lvlJc w:val="left"/>
      <w:pPr>
        <w:ind w:left="1614" w:hanging="340"/>
      </w:pPr>
      <w:rPr>
        <w:rFonts w:hint="default"/>
      </w:rPr>
    </w:lvl>
    <w:lvl w:ilvl="5" w:tplc="636A37F0">
      <w:start w:val="1"/>
      <w:numFmt w:val="bullet"/>
      <w:lvlText w:val="•"/>
      <w:lvlJc w:val="left"/>
      <w:pPr>
        <w:ind w:left="1878" w:hanging="340"/>
      </w:pPr>
      <w:rPr>
        <w:rFonts w:hint="default"/>
      </w:rPr>
    </w:lvl>
    <w:lvl w:ilvl="6" w:tplc="3F4C9A0C">
      <w:start w:val="1"/>
      <w:numFmt w:val="bullet"/>
      <w:lvlText w:val="•"/>
      <w:lvlJc w:val="left"/>
      <w:pPr>
        <w:ind w:left="2142" w:hanging="340"/>
      </w:pPr>
      <w:rPr>
        <w:rFonts w:hint="default"/>
      </w:rPr>
    </w:lvl>
    <w:lvl w:ilvl="7" w:tplc="3940AEB0">
      <w:start w:val="1"/>
      <w:numFmt w:val="bullet"/>
      <w:lvlText w:val="•"/>
      <w:lvlJc w:val="left"/>
      <w:pPr>
        <w:ind w:left="2406" w:hanging="340"/>
      </w:pPr>
      <w:rPr>
        <w:rFonts w:hint="default"/>
      </w:rPr>
    </w:lvl>
    <w:lvl w:ilvl="8" w:tplc="16F87396">
      <w:start w:val="1"/>
      <w:numFmt w:val="bullet"/>
      <w:lvlText w:val="•"/>
      <w:lvlJc w:val="left"/>
      <w:pPr>
        <w:ind w:left="2669" w:hanging="340"/>
      </w:pPr>
      <w:rPr>
        <w:rFonts w:hint="default"/>
      </w:rPr>
    </w:lvl>
  </w:abstractNum>
  <w:abstractNum w:abstractNumId="317" w15:restartNumberingAfterBreak="0">
    <w:nsid w:val="59C22996"/>
    <w:multiLevelType w:val="hybridMultilevel"/>
    <w:tmpl w:val="32E61A68"/>
    <w:lvl w:ilvl="0" w:tplc="8D60488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E224CD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61B2638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3FA1B4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9C0AAD7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084D3A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338012E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4AB2DC0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BEE6DBC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18" w15:restartNumberingAfterBreak="0">
    <w:nsid w:val="59E32DB1"/>
    <w:multiLevelType w:val="hybridMultilevel"/>
    <w:tmpl w:val="33000572"/>
    <w:lvl w:ilvl="0" w:tplc="27EE3306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384B9B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35D8EE9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57000AE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86C600A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D78FE5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FA8F49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DC683E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6B0B04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19" w15:restartNumberingAfterBreak="0">
    <w:nsid w:val="5A064E95"/>
    <w:multiLevelType w:val="multilevel"/>
    <w:tmpl w:val="DB721D3A"/>
    <w:lvl w:ilvl="0">
      <w:start w:val="2"/>
      <w:numFmt w:val="upperLetter"/>
      <w:lvlText w:val="%1"/>
      <w:lvlJc w:val="left"/>
      <w:pPr>
        <w:ind w:left="364" w:hanging="245"/>
        <w:jc w:val="left"/>
      </w:pPr>
      <w:rPr>
        <w:rFonts w:hint="default"/>
      </w:rPr>
    </w:lvl>
    <w:lvl w:ilvl="1">
      <w:start w:val="5"/>
      <w:numFmt w:val="upperLetter"/>
      <w:lvlText w:val="%1.%2"/>
      <w:lvlJc w:val="left"/>
      <w:pPr>
        <w:ind w:left="364" w:hanging="245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2">
      <w:start w:val="1"/>
      <w:numFmt w:val="decimal"/>
      <w:lvlText w:val="%3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3">
      <w:start w:val="1"/>
      <w:numFmt w:val="bullet"/>
      <w:lvlText w:val="•"/>
      <w:lvlJc w:val="left"/>
      <w:pPr>
        <w:ind w:left="1183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94" w:hanging="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06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17" w:hanging="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29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40" w:hanging="340"/>
      </w:pPr>
      <w:rPr>
        <w:rFonts w:hint="default"/>
      </w:rPr>
    </w:lvl>
  </w:abstractNum>
  <w:abstractNum w:abstractNumId="320" w15:restartNumberingAfterBreak="0">
    <w:nsid w:val="5A7D2933"/>
    <w:multiLevelType w:val="hybridMultilevel"/>
    <w:tmpl w:val="AB94E90C"/>
    <w:lvl w:ilvl="0" w:tplc="0F0C87D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D904F86">
      <w:start w:val="1"/>
      <w:numFmt w:val="bullet"/>
      <w:lvlText w:val="•"/>
      <w:lvlJc w:val="left"/>
      <w:pPr>
        <w:ind w:left="777" w:hanging="340"/>
      </w:pPr>
      <w:rPr>
        <w:rFonts w:hint="default"/>
      </w:rPr>
    </w:lvl>
    <w:lvl w:ilvl="2" w:tplc="26783D28">
      <w:start w:val="1"/>
      <w:numFmt w:val="bullet"/>
      <w:lvlText w:val="•"/>
      <w:lvlJc w:val="left"/>
      <w:pPr>
        <w:ind w:left="994" w:hanging="340"/>
      </w:pPr>
      <w:rPr>
        <w:rFonts w:hint="default"/>
      </w:rPr>
    </w:lvl>
    <w:lvl w:ilvl="3" w:tplc="8D52E998">
      <w:start w:val="1"/>
      <w:numFmt w:val="bullet"/>
      <w:lvlText w:val="•"/>
      <w:lvlJc w:val="left"/>
      <w:pPr>
        <w:ind w:left="1212" w:hanging="340"/>
      </w:pPr>
      <w:rPr>
        <w:rFonts w:hint="default"/>
      </w:rPr>
    </w:lvl>
    <w:lvl w:ilvl="4" w:tplc="FBD47668">
      <w:start w:val="1"/>
      <w:numFmt w:val="bullet"/>
      <w:lvlText w:val="•"/>
      <w:lvlJc w:val="left"/>
      <w:pPr>
        <w:ind w:left="1429" w:hanging="340"/>
      </w:pPr>
      <w:rPr>
        <w:rFonts w:hint="default"/>
      </w:rPr>
    </w:lvl>
    <w:lvl w:ilvl="5" w:tplc="F9EA2CC4">
      <w:start w:val="1"/>
      <w:numFmt w:val="bullet"/>
      <w:lvlText w:val="•"/>
      <w:lvlJc w:val="left"/>
      <w:pPr>
        <w:ind w:left="1646" w:hanging="340"/>
      </w:pPr>
      <w:rPr>
        <w:rFonts w:hint="default"/>
      </w:rPr>
    </w:lvl>
    <w:lvl w:ilvl="6" w:tplc="B652EEB0">
      <w:start w:val="1"/>
      <w:numFmt w:val="bullet"/>
      <w:lvlText w:val="•"/>
      <w:lvlJc w:val="left"/>
      <w:pPr>
        <w:ind w:left="1863" w:hanging="340"/>
      </w:pPr>
      <w:rPr>
        <w:rFonts w:hint="default"/>
      </w:rPr>
    </w:lvl>
    <w:lvl w:ilvl="7" w:tplc="5B02EF3E">
      <w:start w:val="1"/>
      <w:numFmt w:val="bullet"/>
      <w:lvlText w:val="•"/>
      <w:lvlJc w:val="left"/>
      <w:pPr>
        <w:ind w:left="2081" w:hanging="340"/>
      </w:pPr>
      <w:rPr>
        <w:rFonts w:hint="default"/>
      </w:rPr>
    </w:lvl>
    <w:lvl w:ilvl="8" w:tplc="E57457A6">
      <w:start w:val="1"/>
      <w:numFmt w:val="bullet"/>
      <w:lvlText w:val="•"/>
      <w:lvlJc w:val="left"/>
      <w:pPr>
        <w:ind w:left="2298" w:hanging="340"/>
      </w:pPr>
      <w:rPr>
        <w:rFonts w:hint="default"/>
      </w:rPr>
    </w:lvl>
  </w:abstractNum>
  <w:abstractNum w:abstractNumId="321" w15:restartNumberingAfterBreak="0">
    <w:nsid w:val="5A931131"/>
    <w:multiLevelType w:val="hybridMultilevel"/>
    <w:tmpl w:val="65201DBA"/>
    <w:lvl w:ilvl="0" w:tplc="E6A4D54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194CDDE">
      <w:start w:val="1"/>
      <w:numFmt w:val="bullet"/>
      <w:lvlText w:val="•"/>
      <w:lvlJc w:val="left"/>
      <w:pPr>
        <w:ind w:left="809" w:hanging="340"/>
      </w:pPr>
      <w:rPr>
        <w:rFonts w:hint="default"/>
      </w:rPr>
    </w:lvl>
    <w:lvl w:ilvl="2" w:tplc="4062540C">
      <w:start w:val="1"/>
      <w:numFmt w:val="bullet"/>
      <w:lvlText w:val="•"/>
      <w:lvlJc w:val="left"/>
      <w:pPr>
        <w:ind w:left="1058" w:hanging="340"/>
      </w:pPr>
      <w:rPr>
        <w:rFonts w:hint="default"/>
      </w:rPr>
    </w:lvl>
    <w:lvl w:ilvl="3" w:tplc="AF4A2A06">
      <w:start w:val="1"/>
      <w:numFmt w:val="bullet"/>
      <w:lvlText w:val="•"/>
      <w:lvlJc w:val="left"/>
      <w:pPr>
        <w:ind w:left="1307" w:hanging="340"/>
      </w:pPr>
      <w:rPr>
        <w:rFonts w:hint="default"/>
      </w:rPr>
    </w:lvl>
    <w:lvl w:ilvl="4" w:tplc="A2FE8E6C">
      <w:start w:val="1"/>
      <w:numFmt w:val="bullet"/>
      <w:lvlText w:val="•"/>
      <w:lvlJc w:val="left"/>
      <w:pPr>
        <w:ind w:left="1556" w:hanging="340"/>
      </w:pPr>
      <w:rPr>
        <w:rFonts w:hint="default"/>
      </w:rPr>
    </w:lvl>
    <w:lvl w:ilvl="5" w:tplc="3586A378">
      <w:start w:val="1"/>
      <w:numFmt w:val="bullet"/>
      <w:lvlText w:val="•"/>
      <w:lvlJc w:val="left"/>
      <w:pPr>
        <w:ind w:left="1805" w:hanging="340"/>
      </w:pPr>
      <w:rPr>
        <w:rFonts w:hint="default"/>
      </w:rPr>
    </w:lvl>
    <w:lvl w:ilvl="6" w:tplc="D18C770C">
      <w:start w:val="1"/>
      <w:numFmt w:val="bullet"/>
      <w:lvlText w:val="•"/>
      <w:lvlJc w:val="left"/>
      <w:pPr>
        <w:ind w:left="2054" w:hanging="340"/>
      </w:pPr>
      <w:rPr>
        <w:rFonts w:hint="default"/>
      </w:rPr>
    </w:lvl>
    <w:lvl w:ilvl="7" w:tplc="9F527D54">
      <w:start w:val="1"/>
      <w:numFmt w:val="bullet"/>
      <w:lvlText w:val="•"/>
      <w:lvlJc w:val="left"/>
      <w:pPr>
        <w:ind w:left="2304" w:hanging="340"/>
      </w:pPr>
      <w:rPr>
        <w:rFonts w:hint="default"/>
      </w:rPr>
    </w:lvl>
    <w:lvl w:ilvl="8" w:tplc="A738A45C">
      <w:start w:val="1"/>
      <w:numFmt w:val="bullet"/>
      <w:lvlText w:val="•"/>
      <w:lvlJc w:val="left"/>
      <w:pPr>
        <w:ind w:left="2553" w:hanging="340"/>
      </w:pPr>
      <w:rPr>
        <w:rFonts w:hint="default"/>
      </w:rPr>
    </w:lvl>
  </w:abstractNum>
  <w:abstractNum w:abstractNumId="322" w15:restartNumberingAfterBreak="0">
    <w:nsid w:val="5A9E2D7F"/>
    <w:multiLevelType w:val="hybridMultilevel"/>
    <w:tmpl w:val="1908A040"/>
    <w:lvl w:ilvl="0" w:tplc="4808EA06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334853E">
      <w:start w:val="1"/>
      <w:numFmt w:val="bullet"/>
      <w:lvlText w:val="•"/>
      <w:lvlJc w:val="left"/>
      <w:pPr>
        <w:ind w:left="829" w:hanging="340"/>
      </w:pPr>
      <w:rPr>
        <w:rFonts w:hint="default"/>
      </w:rPr>
    </w:lvl>
    <w:lvl w:ilvl="2" w:tplc="34AACCDE">
      <w:start w:val="1"/>
      <w:numFmt w:val="bullet"/>
      <w:lvlText w:val="•"/>
      <w:lvlJc w:val="left"/>
      <w:pPr>
        <w:ind w:left="1098" w:hanging="340"/>
      </w:pPr>
      <w:rPr>
        <w:rFonts w:hint="default"/>
      </w:rPr>
    </w:lvl>
    <w:lvl w:ilvl="3" w:tplc="0ACEC38A">
      <w:start w:val="1"/>
      <w:numFmt w:val="bullet"/>
      <w:lvlText w:val="•"/>
      <w:lvlJc w:val="left"/>
      <w:pPr>
        <w:ind w:left="1368" w:hanging="340"/>
      </w:pPr>
      <w:rPr>
        <w:rFonts w:hint="default"/>
      </w:rPr>
    </w:lvl>
    <w:lvl w:ilvl="4" w:tplc="0B52946E">
      <w:start w:val="1"/>
      <w:numFmt w:val="bullet"/>
      <w:lvlText w:val="•"/>
      <w:lvlJc w:val="left"/>
      <w:pPr>
        <w:ind w:left="1637" w:hanging="340"/>
      </w:pPr>
      <w:rPr>
        <w:rFonts w:hint="default"/>
      </w:rPr>
    </w:lvl>
    <w:lvl w:ilvl="5" w:tplc="C88C474A">
      <w:start w:val="1"/>
      <w:numFmt w:val="bullet"/>
      <w:lvlText w:val="•"/>
      <w:lvlJc w:val="left"/>
      <w:pPr>
        <w:ind w:left="1907" w:hanging="340"/>
      </w:pPr>
      <w:rPr>
        <w:rFonts w:hint="default"/>
      </w:rPr>
    </w:lvl>
    <w:lvl w:ilvl="6" w:tplc="60AAB410">
      <w:start w:val="1"/>
      <w:numFmt w:val="bullet"/>
      <w:lvlText w:val="•"/>
      <w:lvlJc w:val="left"/>
      <w:pPr>
        <w:ind w:left="2176" w:hanging="340"/>
      </w:pPr>
      <w:rPr>
        <w:rFonts w:hint="default"/>
      </w:rPr>
    </w:lvl>
    <w:lvl w:ilvl="7" w:tplc="72242DEA">
      <w:start w:val="1"/>
      <w:numFmt w:val="bullet"/>
      <w:lvlText w:val="•"/>
      <w:lvlJc w:val="left"/>
      <w:pPr>
        <w:ind w:left="2446" w:hanging="340"/>
      </w:pPr>
      <w:rPr>
        <w:rFonts w:hint="default"/>
      </w:rPr>
    </w:lvl>
    <w:lvl w:ilvl="8" w:tplc="B6A8E240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</w:abstractNum>
  <w:abstractNum w:abstractNumId="323" w15:restartNumberingAfterBreak="0">
    <w:nsid w:val="5B4A7B73"/>
    <w:multiLevelType w:val="hybridMultilevel"/>
    <w:tmpl w:val="9FB2F24E"/>
    <w:lvl w:ilvl="0" w:tplc="30CC67B4">
      <w:start w:val="1"/>
      <w:numFmt w:val="decimal"/>
      <w:lvlText w:val="(%1)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054D46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0C86D26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F5987ACA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F896557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963C095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691838AE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C246931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912E3B1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24" w15:restartNumberingAfterBreak="0">
    <w:nsid w:val="5B8835C3"/>
    <w:multiLevelType w:val="hybridMultilevel"/>
    <w:tmpl w:val="60DC4ED0"/>
    <w:lvl w:ilvl="0" w:tplc="DF0A42A8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FC8363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3B2621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EA8A36B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A620F8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644CA8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5C686CD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6706C70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10E8DF92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25" w15:restartNumberingAfterBreak="0">
    <w:nsid w:val="5BA8186A"/>
    <w:multiLevelType w:val="hybridMultilevel"/>
    <w:tmpl w:val="A85EB152"/>
    <w:lvl w:ilvl="0" w:tplc="46EEA1D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8D07908">
      <w:start w:val="1"/>
      <w:numFmt w:val="bullet"/>
      <w:lvlText w:val="•"/>
      <w:lvlJc w:val="left"/>
      <w:pPr>
        <w:ind w:left="828" w:hanging="340"/>
      </w:pPr>
      <w:rPr>
        <w:rFonts w:hint="default"/>
      </w:rPr>
    </w:lvl>
    <w:lvl w:ilvl="2" w:tplc="C5387202">
      <w:start w:val="1"/>
      <w:numFmt w:val="bullet"/>
      <w:lvlText w:val="•"/>
      <w:lvlJc w:val="left"/>
      <w:pPr>
        <w:ind w:left="1097" w:hanging="340"/>
      </w:pPr>
      <w:rPr>
        <w:rFonts w:hint="default"/>
      </w:rPr>
    </w:lvl>
    <w:lvl w:ilvl="3" w:tplc="3B907E9A">
      <w:start w:val="1"/>
      <w:numFmt w:val="bullet"/>
      <w:lvlText w:val="•"/>
      <w:lvlJc w:val="left"/>
      <w:pPr>
        <w:ind w:left="1366" w:hanging="340"/>
      </w:pPr>
      <w:rPr>
        <w:rFonts w:hint="default"/>
      </w:rPr>
    </w:lvl>
    <w:lvl w:ilvl="4" w:tplc="77A8E0AE">
      <w:start w:val="1"/>
      <w:numFmt w:val="bullet"/>
      <w:lvlText w:val="•"/>
      <w:lvlJc w:val="left"/>
      <w:pPr>
        <w:ind w:left="1635" w:hanging="340"/>
      </w:pPr>
      <w:rPr>
        <w:rFonts w:hint="default"/>
      </w:rPr>
    </w:lvl>
    <w:lvl w:ilvl="5" w:tplc="235CE3B8">
      <w:start w:val="1"/>
      <w:numFmt w:val="bullet"/>
      <w:lvlText w:val="•"/>
      <w:lvlJc w:val="left"/>
      <w:pPr>
        <w:ind w:left="1903" w:hanging="340"/>
      </w:pPr>
      <w:rPr>
        <w:rFonts w:hint="default"/>
      </w:rPr>
    </w:lvl>
    <w:lvl w:ilvl="6" w:tplc="B0E285CC">
      <w:start w:val="1"/>
      <w:numFmt w:val="bullet"/>
      <w:lvlText w:val="•"/>
      <w:lvlJc w:val="left"/>
      <w:pPr>
        <w:ind w:left="2172" w:hanging="340"/>
      </w:pPr>
      <w:rPr>
        <w:rFonts w:hint="default"/>
      </w:rPr>
    </w:lvl>
    <w:lvl w:ilvl="7" w:tplc="59428AD4">
      <w:start w:val="1"/>
      <w:numFmt w:val="bullet"/>
      <w:lvlText w:val="•"/>
      <w:lvlJc w:val="left"/>
      <w:pPr>
        <w:ind w:left="2441" w:hanging="340"/>
      </w:pPr>
      <w:rPr>
        <w:rFonts w:hint="default"/>
      </w:rPr>
    </w:lvl>
    <w:lvl w:ilvl="8" w:tplc="6276D0DC">
      <w:start w:val="1"/>
      <w:numFmt w:val="bullet"/>
      <w:lvlText w:val="•"/>
      <w:lvlJc w:val="left"/>
      <w:pPr>
        <w:ind w:left="2710" w:hanging="340"/>
      </w:pPr>
      <w:rPr>
        <w:rFonts w:hint="default"/>
      </w:rPr>
    </w:lvl>
  </w:abstractNum>
  <w:abstractNum w:abstractNumId="326" w15:restartNumberingAfterBreak="0">
    <w:nsid w:val="5BD07794"/>
    <w:multiLevelType w:val="hybridMultilevel"/>
    <w:tmpl w:val="96A0E722"/>
    <w:lvl w:ilvl="0" w:tplc="A7F87C7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7D2E53A">
      <w:start w:val="1"/>
      <w:numFmt w:val="bullet"/>
      <w:lvlText w:val="•"/>
      <w:lvlJc w:val="left"/>
      <w:pPr>
        <w:ind w:left="1206" w:hanging="340"/>
      </w:pPr>
      <w:rPr>
        <w:rFonts w:hint="default"/>
      </w:rPr>
    </w:lvl>
    <w:lvl w:ilvl="2" w:tplc="858AA8A4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3" w:tplc="2C74C77C">
      <w:start w:val="1"/>
      <w:numFmt w:val="bullet"/>
      <w:lvlText w:val="•"/>
      <w:lvlJc w:val="left"/>
      <w:pPr>
        <w:ind w:left="2498" w:hanging="340"/>
      </w:pPr>
      <w:rPr>
        <w:rFonts w:hint="default"/>
      </w:rPr>
    </w:lvl>
    <w:lvl w:ilvl="4" w:tplc="75B2A996">
      <w:start w:val="1"/>
      <w:numFmt w:val="bullet"/>
      <w:lvlText w:val="•"/>
      <w:lvlJc w:val="left"/>
      <w:pPr>
        <w:ind w:left="3144" w:hanging="340"/>
      </w:pPr>
      <w:rPr>
        <w:rFonts w:hint="default"/>
      </w:rPr>
    </w:lvl>
    <w:lvl w:ilvl="5" w:tplc="61E2851A">
      <w:start w:val="1"/>
      <w:numFmt w:val="bullet"/>
      <w:lvlText w:val="•"/>
      <w:lvlJc w:val="left"/>
      <w:pPr>
        <w:ind w:left="3790" w:hanging="340"/>
      </w:pPr>
      <w:rPr>
        <w:rFonts w:hint="default"/>
      </w:rPr>
    </w:lvl>
    <w:lvl w:ilvl="6" w:tplc="A43E7A1E">
      <w:start w:val="1"/>
      <w:numFmt w:val="bullet"/>
      <w:lvlText w:val="•"/>
      <w:lvlJc w:val="left"/>
      <w:pPr>
        <w:ind w:left="4436" w:hanging="340"/>
      </w:pPr>
      <w:rPr>
        <w:rFonts w:hint="default"/>
      </w:rPr>
    </w:lvl>
    <w:lvl w:ilvl="7" w:tplc="5A2A738E">
      <w:start w:val="1"/>
      <w:numFmt w:val="bullet"/>
      <w:lvlText w:val="•"/>
      <w:lvlJc w:val="left"/>
      <w:pPr>
        <w:ind w:left="5082" w:hanging="340"/>
      </w:pPr>
      <w:rPr>
        <w:rFonts w:hint="default"/>
      </w:rPr>
    </w:lvl>
    <w:lvl w:ilvl="8" w:tplc="970A0454">
      <w:start w:val="1"/>
      <w:numFmt w:val="bullet"/>
      <w:lvlText w:val="•"/>
      <w:lvlJc w:val="left"/>
      <w:pPr>
        <w:ind w:left="5728" w:hanging="340"/>
      </w:pPr>
      <w:rPr>
        <w:rFonts w:hint="default"/>
      </w:rPr>
    </w:lvl>
  </w:abstractNum>
  <w:abstractNum w:abstractNumId="327" w15:restartNumberingAfterBreak="0">
    <w:nsid w:val="5BD411C5"/>
    <w:multiLevelType w:val="hybridMultilevel"/>
    <w:tmpl w:val="E5B8559C"/>
    <w:lvl w:ilvl="0" w:tplc="A0EC1A34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BF6A4BE">
      <w:start w:val="1"/>
      <w:numFmt w:val="bullet"/>
      <w:lvlText w:val="•"/>
      <w:lvlJc w:val="left"/>
      <w:pPr>
        <w:ind w:left="1206" w:hanging="340"/>
      </w:pPr>
      <w:rPr>
        <w:rFonts w:hint="default"/>
      </w:rPr>
    </w:lvl>
    <w:lvl w:ilvl="2" w:tplc="964EC308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3" w:tplc="B7E42404">
      <w:start w:val="1"/>
      <w:numFmt w:val="bullet"/>
      <w:lvlText w:val="•"/>
      <w:lvlJc w:val="left"/>
      <w:pPr>
        <w:ind w:left="2498" w:hanging="340"/>
      </w:pPr>
      <w:rPr>
        <w:rFonts w:hint="default"/>
      </w:rPr>
    </w:lvl>
    <w:lvl w:ilvl="4" w:tplc="37681AB6">
      <w:start w:val="1"/>
      <w:numFmt w:val="bullet"/>
      <w:lvlText w:val="•"/>
      <w:lvlJc w:val="left"/>
      <w:pPr>
        <w:ind w:left="3144" w:hanging="340"/>
      </w:pPr>
      <w:rPr>
        <w:rFonts w:hint="default"/>
      </w:rPr>
    </w:lvl>
    <w:lvl w:ilvl="5" w:tplc="30E8BB88">
      <w:start w:val="1"/>
      <w:numFmt w:val="bullet"/>
      <w:lvlText w:val="•"/>
      <w:lvlJc w:val="left"/>
      <w:pPr>
        <w:ind w:left="3790" w:hanging="340"/>
      </w:pPr>
      <w:rPr>
        <w:rFonts w:hint="default"/>
      </w:rPr>
    </w:lvl>
    <w:lvl w:ilvl="6" w:tplc="08422134">
      <w:start w:val="1"/>
      <w:numFmt w:val="bullet"/>
      <w:lvlText w:val="•"/>
      <w:lvlJc w:val="left"/>
      <w:pPr>
        <w:ind w:left="4436" w:hanging="340"/>
      </w:pPr>
      <w:rPr>
        <w:rFonts w:hint="default"/>
      </w:rPr>
    </w:lvl>
    <w:lvl w:ilvl="7" w:tplc="177EC354">
      <w:start w:val="1"/>
      <w:numFmt w:val="bullet"/>
      <w:lvlText w:val="•"/>
      <w:lvlJc w:val="left"/>
      <w:pPr>
        <w:ind w:left="5082" w:hanging="340"/>
      </w:pPr>
      <w:rPr>
        <w:rFonts w:hint="default"/>
      </w:rPr>
    </w:lvl>
    <w:lvl w:ilvl="8" w:tplc="2286D184">
      <w:start w:val="1"/>
      <w:numFmt w:val="bullet"/>
      <w:lvlText w:val="•"/>
      <w:lvlJc w:val="left"/>
      <w:pPr>
        <w:ind w:left="5728" w:hanging="340"/>
      </w:pPr>
      <w:rPr>
        <w:rFonts w:hint="default"/>
      </w:rPr>
    </w:lvl>
  </w:abstractNum>
  <w:abstractNum w:abstractNumId="328" w15:restartNumberingAfterBreak="0">
    <w:nsid w:val="5BF91674"/>
    <w:multiLevelType w:val="hybridMultilevel"/>
    <w:tmpl w:val="36942A02"/>
    <w:lvl w:ilvl="0" w:tplc="E7D45BFE">
      <w:start w:val="3"/>
      <w:numFmt w:val="decimal"/>
      <w:lvlText w:val="%1"/>
      <w:lvlJc w:val="left"/>
      <w:pPr>
        <w:ind w:left="443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BE68730">
      <w:start w:val="1"/>
      <w:numFmt w:val="bullet"/>
      <w:lvlText w:val="•"/>
      <w:lvlJc w:val="left"/>
      <w:pPr>
        <w:ind w:left="560" w:hanging="340"/>
      </w:pPr>
      <w:rPr>
        <w:rFonts w:hint="default"/>
      </w:rPr>
    </w:lvl>
    <w:lvl w:ilvl="2" w:tplc="D43462C2">
      <w:start w:val="1"/>
      <w:numFmt w:val="bullet"/>
      <w:lvlText w:val="•"/>
      <w:lvlJc w:val="left"/>
      <w:pPr>
        <w:ind w:left="367" w:hanging="340"/>
      </w:pPr>
      <w:rPr>
        <w:rFonts w:hint="default"/>
      </w:rPr>
    </w:lvl>
    <w:lvl w:ilvl="3" w:tplc="35E6FF5A">
      <w:start w:val="1"/>
      <w:numFmt w:val="bullet"/>
      <w:lvlText w:val="•"/>
      <w:lvlJc w:val="left"/>
      <w:pPr>
        <w:ind w:left="175" w:hanging="340"/>
      </w:pPr>
      <w:rPr>
        <w:rFonts w:hint="default"/>
      </w:rPr>
    </w:lvl>
    <w:lvl w:ilvl="4" w:tplc="C8A61AA2">
      <w:start w:val="1"/>
      <w:numFmt w:val="bullet"/>
      <w:lvlText w:val="•"/>
      <w:lvlJc w:val="left"/>
      <w:pPr>
        <w:ind w:left="-17" w:hanging="340"/>
      </w:pPr>
      <w:rPr>
        <w:rFonts w:hint="default"/>
      </w:rPr>
    </w:lvl>
    <w:lvl w:ilvl="5" w:tplc="100ABECA">
      <w:start w:val="1"/>
      <w:numFmt w:val="bullet"/>
      <w:lvlText w:val="•"/>
      <w:lvlJc w:val="left"/>
      <w:pPr>
        <w:ind w:left="-209" w:hanging="340"/>
      </w:pPr>
      <w:rPr>
        <w:rFonts w:hint="default"/>
      </w:rPr>
    </w:lvl>
    <w:lvl w:ilvl="6" w:tplc="FD4E5FF0">
      <w:start w:val="1"/>
      <w:numFmt w:val="bullet"/>
      <w:lvlText w:val="•"/>
      <w:lvlJc w:val="left"/>
      <w:pPr>
        <w:ind w:left="-401" w:hanging="340"/>
      </w:pPr>
      <w:rPr>
        <w:rFonts w:hint="default"/>
      </w:rPr>
    </w:lvl>
    <w:lvl w:ilvl="7" w:tplc="E506A6D6">
      <w:start w:val="1"/>
      <w:numFmt w:val="bullet"/>
      <w:lvlText w:val="•"/>
      <w:lvlJc w:val="left"/>
      <w:pPr>
        <w:ind w:left="-593" w:hanging="340"/>
      </w:pPr>
      <w:rPr>
        <w:rFonts w:hint="default"/>
      </w:rPr>
    </w:lvl>
    <w:lvl w:ilvl="8" w:tplc="FFB2D430">
      <w:start w:val="1"/>
      <w:numFmt w:val="bullet"/>
      <w:lvlText w:val="•"/>
      <w:lvlJc w:val="left"/>
      <w:pPr>
        <w:ind w:left="-785" w:hanging="340"/>
      </w:pPr>
      <w:rPr>
        <w:rFonts w:hint="default"/>
      </w:rPr>
    </w:lvl>
  </w:abstractNum>
  <w:abstractNum w:abstractNumId="329" w15:restartNumberingAfterBreak="0">
    <w:nsid w:val="5BFA55DF"/>
    <w:multiLevelType w:val="hybridMultilevel"/>
    <w:tmpl w:val="3C40E2B0"/>
    <w:lvl w:ilvl="0" w:tplc="297CF06A">
      <w:start w:val="1"/>
      <w:numFmt w:val="lowerLetter"/>
      <w:lvlText w:val="(%1)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11021A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91F03F20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FE687A7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7FF8AC8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3F18FFC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9A9CFD7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30DCE4C4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5E24878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30" w15:restartNumberingAfterBreak="0">
    <w:nsid w:val="5C184DD6"/>
    <w:multiLevelType w:val="hybridMultilevel"/>
    <w:tmpl w:val="8C3A0F94"/>
    <w:lvl w:ilvl="0" w:tplc="E12029F6">
      <w:start w:val="3"/>
      <w:numFmt w:val="decimal"/>
      <w:lvlText w:val="%1"/>
      <w:lvlJc w:val="left"/>
      <w:pPr>
        <w:ind w:left="552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930746A">
      <w:start w:val="1"/>
      <w:numFmt w:val="bullet"/>
      <w:lvlText w:val="•"/>
      <w:lvlJc w:val="left"/>
      <w:pPr>
        <w:ind w:left="860" w:hanging="340"/>
      </w:pPr>
      <w:rPr>
        <w:rFonts w:hint="default"/>
      </w:rPr>
    </w:lvl>
    <w:lvl w:ilvl="2" w:tplc="889E9AB8">
      <w:start w:val="1"/>
      <w:numFmt w:val="bullet"/>
      <w:lvlText w:val="•"/>
      <w:lvlJc w:val="left"/>
      <w:pPr>
        <w:ind w:left="1168" w:hanging="340"/>
      </w:pPr>
      <w:rPr>
        <w:rFonts w:hint="default"/>
      </w:rPr>
    </w:lvl>
    <w:lvl w:ilvl="3" w:tplc="FDDC81A8">
      <w:start w:val="1"/>
      <w:numFmt w:val="bullet"/>
      <w:lvlText w:val="•"/>
      <w:lvlJc w:val="left"/>
      <w:pPr>
        <w:ind w:left="1476" w:hanging="340"/>
      </w:pPr>
      <w:rPr>
        <w:rFonts w:hint="default"/>
      </w:rPr>
    </w:lvl>
    <w:lvl w:ilvl="4" w:tplc="91C4A56A">
      <w:start w:val="1"/>
      <w:numFmt w:val="bullet"/>
      <w:lvlText w:val="•"/>
      <w:lvlJc w:val="left"/>
      <w:pPr>
        <w:ind w:left="1784" w:hanging="340"/>
      </w:pPr>
      <w:rPr>
        <w:rFonts w:hint="default"/>
      </w:rPr>
    </w:lvl>
    <w:lvl w:ilvl="5" w:tplc="531E30F8">
      <w:start w:val="1"/>
      <w:numFmt w:val="bullet"/>
      <w:lvlText w:val="•"/>
      <w:lvlJc w:val="left"/>
      <w:pPr>
        <w:ind w:left="2092" w:hanging="340"/>
      </w:pPr>
      <w:rPr>
        <w:rFonts w:hint="default"/>
      </w:rPr>
    </w:lvl>
    <w:lvl w:ilvl="6" w:tplc="21A0654C">
      <w:start w:val="1"/>
      <w:numFmt w:val="bullet"/>
      <w:lvlText w:val="•"/>
      <w:lvlJc w:val="left"/>
      <w:pPr>
        <w:ind w:left="2400" w:hanging="340"/>
      </w:pPr>
      <w:rPr>
        <w:rFonts w:hint="default"/>
      </w:rPr>
    </w:lvl>
    <w:lvl w:ilvl="7" w:tplc="AE9C418C">
      <w:start w:val="1"/>
      <w:numFmt w:val="bullet"/>
      <w:lvlText w:val="•"/>
      <w:lvlJc w:val="left"/>
      <w:pPr>
        <w:ind w:left="2708" w:hanging="340"/>
      </w:pPr>
      <w:rPr>
        <w:rFonts w:hint="default"/>
      </w:rPr>
    </w:lvl>
    <w:lvl w:ilvl="8" w:tplc="EF3C9002">
      <w:start w:val="1"/>
      <w:numFmt w:val="bullet"/>
      <w:lvlText w:val="•"/>
      <w:lvlJc w:val="left"/>
      <w:pPr>
        <w:ind w:left="3016" w:hanging="340"/>
      </w:pPr>
      <w:rPr>
        <w:rFonts w:hint="default"/>
      </w:rPr>
    </w:lvl>
  </w:abstractNum>
  <w:abstractNum w:abstractNumId="331" w15:restartNumberingAfterBreak="0">
    <w:nsid w:val="5C476575"/>
    <w:multiLevelType w:val="hybridMultilevel"/>
    <w:tmpl w:val="1ECA93CC"/>
    <w:lvl w:ilvl="0" w:tplc="64080ADA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27C9C7A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8AB26522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561E2D62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750CD244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1F66FC78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2FB81316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96D63998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F9C47664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332" w15:restartNumberingAfterBreak="0">
    <w:nsid w:val="5CF01EEC"/>
    <w:multiLevelType w:val="hybridMultilevel"/>
    <w:tmpl w:val="0CD48B0E"/>
    <w:lvl w:ilvl="0" w:tplc="2258D74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7F6A7B4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0CCE8AF8">
      <w:start w:val="1"/>
      <w:numFmt w:val="bullet"/>
      <w:lvlText w:val="•"/>
      <w:lvlJc w:val="left"/>
      <w:pPr>
        <w:ind w:left="1145" w:hanging="340"/>
      </w:pPr>
      <w:rPr>
        <w:rFonts w:hint="default"/>
      </w:rPr>
    </w:lvl>
    <w:lvl w:ilvl="3" w:tplc="BB240244">
      <w:start w:val="1"/>
      <w:numFmt w:val="bullet"/>
      <w:lvlText w:val="•"/>
      <w:lvlJc w:val="left"/>
      <w:pPr>
        <w:ind w:left="1437" w:hanging="340"/>
      </w:pPr>
      <w:rPr>
        <w:rFonts w:hint="default"/>
      </w:rPr>
    </w:lvl>
    <w:lvl w:ilvl="4" w:tplc="6E064072">
      <w:start w:val="1"/>
      <w:numFmt w:val="bullet"/>
      <w:lvlText w:val="•"/>
      <w:lvlJc w:val="left"/>
      <w:pPr>
        <w:ind w:left="1729" w:hanging="340"/>
      </w:pPr>
      <w:rPr>
        <w:rFonts w:hint="default"/>
      </w:rPr>
    </w:lvl>
    <w:lvl w:ilvl="5" w:tplc="AEEE4C9E">
      <w:start w:val="1"/>
      <w:numFmt w:val="bullet"/>
      <w:lvlText w:val="•"/>
      <w:lvlJc w:val="left"/>
      <w:pPr>
        <w:ind w:left="2022" w:hanging="340"/>
      </w:pPr>
      <w:rPr>
        <w:rFonts w:hint="default"/>
      </w:rPr>
    </w:lvl>
    <w:lvl w:ilvl="6" w:tplc="B5F875A6">
      <w:start w:val="1"/>
      <w:numFmt w:val="bullet"/>
      <w:lvlText w:val="•"/>
      <w:lvlJc w:val="left"/>
      <w:pPr>
        <w:ind w:left="2314" w:hanging="340"/>
      </w:pPr>
      <w:rPr>
        <w:rFonts w:hint="default"/>
      </w:rPr>
    </w:lvl>
    <w:lvl w:ilvl="7" w:tplc="E9C4A3D6">
      <w:start w:val="1"/>
      <w:numFmt w:val="bullet"/>
      <w:lvlText w:val="•"/>
      <w:lvlJc w:val="left"/>
      <w:pPr>
        <w:ind w:left="2607" w:hanging="340"/>
      </w:pPr>
      <w:rPr>
        <w:rFonts w:hint="default"/>
      </w:rPr>
    </w:lvl>
    <w:lvl w:ilvl="8" w:tplc="F5741210">
      <w:start w:val="1"/>
      <w:numFmt w:val="bullet"/>
      <w:lvlText w:val="•"/>
      <w:lvlJc w:val="left"/>
      <w:pPr>
        <w:ind w:left="2899" w:hanging="340"/>
      </w:pPr>
      <w:rPr>
        <w:rFonts w:hint="default"/>
      </w:rPr>
    </w:lvl>
  </w:abstractNum>
  <w:abstractNum w:abstractNumId="333" w15:restartNumberingAfterBreak="0">
    <w:nsid w:val="5D3A383A"/>
    <w:multiLevelType w:val="hybridMultilevel"/>
    <w:tmpl w:val="B49EA9B0"/>
    <w:lvl w:ilvl="0" w:tplc="5308C5A6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5B82D16">
      <w:start w:val="1"/>
      <w:numFmt w:val="bullet"/>
      <w:lvlText w:val="•"/>
      <w:lvlJc w:val="left"/>
      <w:pPr>
        <w:ind w:left="1030" w:hanging="240"/>
      </w:pPr>
      <w:rPr>
        <w:rFonts w:hint="default"/>
      </w:rPr>
    </w:lvl>
    <w:lvl w:ilvl="2" w:tplc="EEB2B23C">
      <w:start w:val="1"/>
      <w:numFmt w:val="bullet"/>
      <w:lvlText w:val="•"/>
      <w:lvlJc w:val="left"/>
      <w:pPr>
        <w:ind w:left="1700" w:hanging="240"/>
      </w:pPr>
      <w:rPr>
        <w:rFonts w:hint="default"/>
      </w:rPr>
    </w:lvl>
    <w:lvl w:ilvl="3" w:tplc="309882C8">
      <w:start w:val="1"/>
      <w:numFmt w:val="bullet"/>
      <w:lvlText w:val="•"/>
      <w:lvlJc w:val="left"/>
      <w:pPr>
        <w:ind w:left="2370" w:hanging="240"/>
      </w:pPr>
      <w:rPr>
        <w:rFonts w:hint="default"/>
      </w:rPr>
    </w:lvl>
    <w:lvl w:ilvl="4" w:tplc="B324DC20">
      <w:start w:val="1"/>
      <w:numFmt w:val="bullet"/>
      <w:lvlText w:val="•"/>
      <w:lvlJc w:val="left"/>
      <w:pPr>
        <w:ind w:left="3040" w:hanging="240"/>
      </w:pPr>
      <w:rPr>
        <w:rFonts w:hint="default"/>
      </w:rPr>
    </w:lvl>
    <w:lvl w:ilvl="5" w:tplc="55E6B030">
      <w:start w:val="1"/>
      <w:numFmt w:val="bullet"/>
      <w:lvlText w:val="•"/>
      <w:lvlJc w:val="left"/>
      <w:pPr>
        <w:ind w:left="3710" w:hanging="240"/>
      </w:pPr>
      <w:rPr>
        <w:rFonts w:hint="default"/>
      </w:rPr>
    </w:lvl>
    <w:lvl w:ilvl="6" w:tplc="C5CA8BE4">
      <w:start w:val="1"/>
      <w:numFmt w:val="bullet"/>
      <w:lvlText w:val="•"/>
      <w:lvlJc w:val="left"/>
      <w:pPr>
        <w:ind w:left="4380" w:hanging="240"/>
      </w:pPr>
      <w:rPr>
        <w:rFonts w:hint="default"/>
      </w:rPr>
    </w:lvl>
    <w:lvl w:ilvl="7" w:tplc="0FF20048">
      <w:start w:val="1"/>
      <w:numFmt w:val="bullet"/>
      <w:lvlText w:val="•"/>
      <w:lvlJc w:val="left"/>
      <w:pPr>
        <w:ind w:left="5050" w:hanging="240"/>
      </w:pPr>
      <w:rPr>
        <w:rFonts w:hint="default"/>
      </w:rPr>
    </w:lvl>
    <w:lvl w:ilvl="8" w:tplc="06F400D8">
      <w:start w:val="1"/>
      <w:numFmt w:val="bullet"/>
      <w:lvlText w:val="•"/>
      <w:lvlJc w:val="left"/>
      <w:pPr>
        <w:ind w:left="5720" w:hanging="240"/>
      </w:pPr>
      <w:rPr>
        <w:rFonts w:hint="default"/>
      </w:rPr>
    </w:lvl>
  </w:abstractNum>
  <w:abstractNum w:abstractNumId="334" w15:restartNumberingAfterBreak="0">
    <w:nsid w:val="5DA83B26"/>
    <w:multiLevelType w:val="hybridMultilevel"/>
    <w:tmpl w:val="CDA8371C"/>
    <w:lvl w:ilvl="0" w:tplc="77BC0BA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BE49FA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248EDA3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A684B11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36444FEE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DDD6DF2A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05E45FA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85DCBA0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FD009232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35" w15:restartNumberingAfterBreak="0">
    <w:nsid w:val="5DE03571"/>
    <w:multiLevelType w:val="hybridMultilevel"/>
    <w:tmpl w:val="BE0ED9E8"/>
    <w:lvl w:ilvl="0" w:tplc="21DC71E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25E1518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826E2F48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6BDAF2A0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A5C02F02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B84A7A14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D0E0B118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6ED0BF80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201C3B86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336" w15:restartNumberingAfterBreak="0">
    <w:nsid w:val="5E3867EC"/>
    <w:multiLevelType w:val="hybridMultilevel"/>
    <w:tmpl w:val="12B04FBE"/>
    <w:lvl w:ilvl="0" w:tplc="7C926D36">
      <w:start w:val="3"/>
      <w:numFmt w:val="decimal"/>
      <w:lvlText w:val="%1"/>
      <w:lvlJc w:val="left"/>
      <w:pPr>
        <w:ind w:left="600" w:hanging="48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96E0DBA">
      <w:start w:val="1"/>
      <w:numFmt w:val="bullet"/>
      <w:lvlText w:val="•"/>
      <w:lvlJc w:val="left"/>
      <w:pPr>
        <w:ind w:left="600" w:hanging="480"/>
      </w:pPr>
      <w:rPr>
        <w:rFonts w:hint="default"/>
      </w:rPr>
    </w:lvl>
    <w:lvl w:ilvl="2" w:tplc="E24AD4FE">
      <w:start w:val="1"/>
      <w:numFmt w:val="bullet"/>
      <w:lvlText w:val="•"/>
      <w:lvlJc w:val="left"/>
      <w:pPr>
        <w:ind w:left="5361" w:hanging="480"/>
      </w:pPr>
      <w:rPr>
        <w:rFonts w:hint="default"/>
      </w:rPr>
    </w:lvl>
    <w:lvl w:ilvl="3" w:tplc="CA048802">
      <w:start w:val="1"/>
      <w:numFmt w:val="bullet"/>
      <w:lvlText w:val="•"/>
      <w:lvlJc w:val="left"/>
      <w:pPr>
        <w:ind w:left="5083" w:hanging="480"/>
      </w:pPr>
      <w:rPr>
        <w:rFonts w:hint="default"/>
      </w:rPr>
    </w:lvl>
    <w:lvl w:ilvl="4" w:tplc="52E47A26">
      <w:start w:val="1"/>
      <w:numFmt w:val="bullet"/>
      <w:lvlText w:val="•"/>
      <w:lvlJc w:val="left"/>
      <w:pPr>
        <w:ind w:left="4804" w:hanging="480"/>
      </w:pPr>
      <w:rPr>
        <w:rFonts w:hint="default"/>
      </w:rPr>
    </w:lvl>
    <w:lvl w:ilvl="5" w:tplc="9F68E430">
      <w:start w:val="1"/>
      <w:numFmt w:val="bullet"/>
      <w:lvlText w:val="•"/>
      <w:lvlJc w:val="left"/>
      <w:pPr>
        <w:ind w:left="4525" w:hanging="480"/>
      </w:pPr>
      <w:rPr>
        <w:rFonts w:hint="default"/>
      </w:rPr>
    </w:lvl>
    <w:lvl w:ilvl="6" w:tplc="8D100F4C">
      <w:start w:val="1"/>
      <w:numFmt w:val="bullet"/>
      <w:lvlText w:val="•"/>
      <w:lvlJc w:val="left"/>
      <w:pPr>
        <w:ind w:left="4246" w:hanging="480"/>
      </w:pPr>
      <w:rPr>
        <w:rFonts w:hint="default"/>
      </w:rPr>
    </w:lvl>
    <w:lvl w:ilvl="7" w:tplc="493603BA">
      <w:start w:val="1"/>
      <w:numFmt w:val="bullet"/>
      <w:lvlText w:val="•"/>
      <w:lvlJc w:val="left"/>
      <w:pPr>
        <w:ind w:left="3967" w:hanging="480"/>
      </w:pPr>
      <w:rPr>
        <w:rFonts w:hint="default"/>
      </w:rPr>
    </w:lvl>
    <w:lvl w:ilvl="8" w:tplc="6854C2D0">
      <w:start w:val="1"/>
      <w:numFmt w:val="bullet"/>
      <w:lvlText w:val="•"/>
      <w:lvlJc w:val="left"/>
      <w:pPr>
        <w:ind w:left="3688" w:hanging="480"/>
      </w:pPr>
      <w:rPr>
        <w:rFonts w:hint="default"/>
      </w:rPr>
    </w:lvl>
  </w:abstractNum>
  <w:abstractNum w:abstractNumId="337" w15:restartNumberingAfterBreak="0">
    <w:nsid w:val="5E407A65"/>
    <w:multiLevelType w:val="hybridMultilevel"/>
    <w:tmpl w:val="816802DC"/>
    <w:lvl w:ilvl="0" w:tplc="2858316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3E8F75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EBC519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97762DE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EA2671F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B9AA2DB6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01665D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E90AA7B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A652003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38" w15:restartNumberingAfterBreak="0">
    <w:nsid w:val="5EA77430"/>
    <w:multiLevelType w:val="hybridMultilevel"/>
    <w:tmpl w:val="6C928C0E"/>
    <w:lvl w:ilvl="0" w:tplc="6E38C85E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2B898E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1B62E8E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D4CB47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5D224BD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8267ED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BC9E810C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0BB44F5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A66AFC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39" w15:restartNumberingAfterBreak="0">
    <w:nsid w:val="5EBD5158"/>
    <w:multiLevelType w:val="hybridMultilevel"/>
    <w:tmpl w:val="B5D07BF8"/>
    <w:lvl w:ilvl="0" w:tplc="47F04D5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258F48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0916CB4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532C3A4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1EAE647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95C4F5E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7C9E593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2B801E9C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B94D41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40" w15:restartNumberingAfterBreak="0">
    <w:nsid w:val="5F8E1B5F"/>
    <w:multiLevelType w:val="hybridMultilevel"/>
    <w:tmpl w:val="716A72B2"/>
    <w:lvl w:ilvl="0" w:tplc="AD144BC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A2AA5AA">
      <w:start w:val="1"/>
      <w:numFmt w:val="bullet"/>
      <w:lvlText w:val="•"/>
      <w:lvlJc w:val="left"/>
      <w:pPr>
        <w:ind w:left="1206" w:hanging="340"/>
      </w:pPr>
      <w:rPr>
        <w:rFonts w:hint="default"/>
      </w:rPr>
    </w:lvl>
    <w:lvl w:ilvl="2" w:tplc="E46E11BA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3" w:tplc="52FAA71A">
      <w:start w:val="1"/>
      <w:numFmt w:val="bullet"/>
      <w:lvlText w:val="•"/>
      <w:lvlJc w:val="left"/>
      <w:pPr>
        <w:ind w:left="2498" w:hanging="340"/>
      </w:pPr>
      <w:rPr>
        <w:rFonts w:hint="default"/>
      </w:rPr>
    </w:lvl>
    <w:lvl w:ilvl="4" w:tplc="09CEA78C">
      <w:start w:val="1"/>
      <w:numFmt w:val="bullet"/>
      <w:lvlText w:val="•"/>
      <w:lvlJc w:val="left"/>
      <w:pPr>
        <w:ind w:left="3144" w:hanging="340"/>
      </w:pPr>
      <w:rPr>
        <w:rFonts w:hint="default"/>
      </w:rPr>
    </w:lvl>
    <w:lvl w:ilvl="5" w:tplc="2A765B7A">
      <w:start w:val="1"/>
      <w:numFmt w:val="bullet"/>
      <w:lvlText w:val="•"/>
      <w:lvlJc w:val="left"/>
      <w:pPr>
        <w:ind w:left="3790" w:hanging="340"/>
      </w:pPr>
      <w:rPr>
        <w:rFonts w:hint="default"/>
      </w:rPr>
    </w:lvl>
    <w:lvl w:ilvl="6" w:tplc="BDCCF650">
      <w:start w:val="1"/>
      <w:numFmt w:val="bullet"/>
      <w:lvlText w:val="•"/>
      <w:lvlJc w:val="left"/>
      <w:pPr>
        <w:ind w:left="4436" w:hanging="340"/>
      </w:pPr>
      <w:rPr>
        <w:rFonts w:hint="default"/>
      </w:rPr>
    </w:lvl>
    <w:lvl w:ilvl="7" w:tplc="DE4EFD3A">
      <w:start w:val="1"/>
      <w:numFmt w:val="bullet"/>
      <w:lvlText w:val="•"/>
      <w:lvlJc w:val="left"/>
      <w:pPr>
        <w:ind w:left="5082" w:hanging="340"/>
      </w:pPr>
      <w:rPr>
        <w:rFonts w:hint="default"/>
      </w:rPr>
    </w:lvl>
    <w:lvl w:ilvl="8" w:tplc="246A54C8">
      <w:start w:val="1"/>
      <w:numFmt w:val="bullet"/>
      <w:lvlText w:val="•"/>
      <w:lvlJc w:val="left"/>
      <w:pPr>
        <w:ind w:left="5728" w:hanging="340"/>
      </w:pPr>
      <w:rPr>
        <w:rFonts w:hint="default"/>
      </w:rPr>
    </w:lvl>
  </w:abstractNum>
  <w:abstractNum w:abstractNumId="341" w15:restartNumberingAfterBreak="0">
    <w:nsid w:val="5FBD2BC1"/>
    <w:multiLevelType w:val="hybridMultilevel"/>
    <w:tmpl w:val="8530250E"/>
    <w:lvl w:ilvl="0" w:tplc="E6C21D2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9C85D8C">
      <w:start w:val="1"/>
      <w:numFmt w:val="bullet"/>
      <w:lvlText w:val="•"/>
      <w:lvlJc w:val="left"/>
      <w:pPr>
        <w:ind w:left="832" w:hanging="340"/>
      </w:pPr>
      <w:rPr>
        <w:rFonts w:hint="default"/>
      </w:rPr>
    </w:lvl>
    <w:lvl w:ilvl="2" w:tplc="33745828">
      <w:start w:val="1"/>
      <w:numFmt w:val="bullet"/>
      <w:lvlText w:val="•"/>
      <w:lvlJc w:val="left"/>
      <w:pPr>
        <w:ind w:left="1105" w:hanging="340"/>
      </w:pPr>
      <w:rPr>
        <w:rFonts w:hint="default"/>
      </w:rPr>
    </w:lvl>
    <w:lvl w:ilvl="3" w:tplc="780A93FA">
      <w:start w:val="1"/>
      <w:numFmt w:val="bullet"/>
      <w:lvlText w:val="•"/>
      <w:lvlJc w:val="left"/>
      <w:pPr>
        <w:ind w:left="1378" w:hanging="340"/>
      </w:pPr>
      <w:rPr>
        <w:rFonts w:hint="default"/>
      </w:rPr>
    </w:lvl>
    <w:lvl w:ilvl="4" w:tplc="4B9C00D4">
      <w:start w:val="1"/>
      <w:numFmt w:val="bullet"/>
      <w:lvlText w:val="•"/>
      <w:lvlJc w:val="left"/>
      <w:pPr>
        <w:ind w:left="1651" w:hanging="340"/>
      </w:pPr>
      <w:rPr>
        <w:rFonts w:hint="default"/>
      </w:rPr>
    </w:lvl>
    <w:lvl w:ilvl="5" w:tplc="2174A1EA">
      <w:start w:val="1"/>
      <w:numFmt w:val="bullet"/>
      <w:lvlText w:val="•"/>
      <w:lvlJc w:val="left"/>
      <w:pPr>
        <w:ind w:left="1924" w:hanging="340"/>
      </w:pPr>
      <w:rPr>
        <w:rFonts w:hint="default"/>
      </w:rPr>
    </w:lvl>
    <w:lvl w:ilvl="6" w:tplc="2D1C02F8">
      <w:start w:val="1"/>
      <w:numFmt w:val="bullet"/>
      <w:lvlText w:val="•"/>
      <w:lvlJc w:val="left"/>
      <w:pPr>
        <w:ind w:left="2197" w:hanging="340"/>
      </w:pPr>
      <w:rPr>
        <w:rFonts w:hint="default"/>
      </w:rPr>
    </w:lvl>
    <w:lvl w:ilvl="7" w:tplc="32CACEE6">
      <w:start w:val="1"/>
      <w:numFmt w:val="bullet"/>
      <w:lvlText w:val="•"/>
      <w:lvlJc w:val="left"/>
      <w:pPr>
        <w:ind w:left="2469" w:hanging="340"/>
      </w:pPr>
      <w:rPr>
        <w:rFonts w:hint="default"/>
      </w:rPr>
    </w:lvl>
    <w:lvl w:ilvl="8" w:tplc="09C05530">
      <w:start w:val="1"/>
      <w:numFmt w:val="bullet"/>
      <w:lvlText w:val="•"/>
      <w:lvlJc w:val="left"/>
      <w:pPr>
        <w:ind w:left="2742" w:hanging="340"/>
      </w:pPr>
      <w:rPr>
        <w:rFonts w:hint="default"/>
      </w:rPr>
    </w:lvl>
  </w:abstractNum>
  <w:abstractNum w:abstractNumId="342" w15:restartNumberingAfterBreak="0">
    <w:nsid w:val="5FD41AB8"/>
    <w:multiLevelType w:val="hybridMultilevel"/>
    <w:tmpl w:val="6A76B56A"/>
    <w:lvl w:ilvl="0" w:tplc="3690C2C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A72F7D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208346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E716C3AA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F962D04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F802081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2510325A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006D91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65307C2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43" w15:restartNumberingAfterBreak="0">
    <w:nsid w:val="5FFC153D"/>
    <w:multiLevelType w:val="hybridMultilevel"/>
    <w:tmpl w:val="0E9E0884"/>
    <w:lvl w:ilvl="0" w:tplc="05BC496E">
      <w:start w:val="4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63A64B02">
      <w:start w:val="1"/>
      <w:numFmt w:val="bullet"/>
      <w:lvlText w:val="•"/>
      <w:lvlJc w:val="left"/>
      <w:pPr>
        <w:ind w:left="60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1CDCA434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C69A7522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15E8DC3E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E982D9EC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AB66FA42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50AADA0A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447E2926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344" w15:restartNumberingAfterBreak="0">
    <w:nsid w:val="600571D0"/>
    <w:multiLevelType w:val="hybridMultilevel"/>
    <w:tmpl w:val="EC9CD554"/>
    <w:lvl w:ilvl="0" w:tplc="8C844332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E5079BE">
      <w:start w:val="1"/>
      <w:numFmt w:val="bullet"/>
      <w:lvlText w:val="•"/>
      <w:lvlJc w:val="left"/>
      <w:pPr>
        <w:ind w:left="852" w:hanging="340"/>
      </w:pPr>
      <w:rPr>
        <w:rFonts w:hint="default"/>
      </w:rPr>
    </w:lvl>
    <w:lvl w:ilvl="2" w:tplc="E17871AC">
      <w:start w:val="1"/>
      <w:numFmt w:val="bullet"/>
      <w:lvlText w:val="•"/>
      <w:lvlJc w:val="left"/>
      <w:pPr>
        <w:ind w:left="1145" w:hanging="340"/>
      </w:pPr>
      <w:rPr>
        <w:rFonts w:hint="default"/>
      </w:rPr>
    </w:lvl>
    <w:lvl w:ilvl="3" w:tplc="61E632CA">
      <w:start w:val="1"/>
      <w:numFmt w:val="bullet"/>
      <w:lvlText w:val="•"/>
      <w:lvlJc w:val="left"/>
      <w:pPr>
        <w:ind w:left="1437" w:hanging="340"/>
      </w:pPr>
      <w:rPr>
        <w:rFonts w:hint="default"/>
      </w:rPr>
    </w:lvl>
    <w:lvl w:ilvl="4" w:tplc="E5DA6C70">
      <w:start w:val="1"/>
      <w:numFmt w:val="bullet"/>
      <w:lvlText w:val="•"/>
      <w:lvlJc w:val="left"/>
      <w:pPr>
        <w:ind w:left="1730" w:hanging="340"/>
      </w:pPr>
      <w:rPr>
        <w:rFonts w:hint="default"/>
      </w:rPr>
    </w:lvl>
    <w:lvl w:ilvl="5" w:tplc="A316346C">
      <w:start w:val="1"/>
      <w:numFmt w:val="bullet"/>
      <w:lvlText w:val="•"/>
      <w:lvlJc w:val="left"/>
      <w:pPr>
        <w:ind w:left="2022" w:hanging="340"/>
      </w:pPr>
      <w:rPr>
        <w:rFonts w:hint="default"/>
      </w:rPr>
    </w:lvl>
    <w:lvl w:ilvl="6" w:tplc="86C83FFC">
      <w:start w:val="1"/>
      <w:numFmt w:val="bullet"/>
      <w:lvlText w:val="•"/>
      <w:lvlJc w:val="left"/>
      <w:pPr>
        <w:ind w:left="2315" w:hanging="340"/>
      </w:pPr>
      <w:rPr>
        <w:rFonts w:hint="default"/>
      </w:rPr>
    </w:lvl>
    <w:lvl w:ilvl="7" w:tplc="36FA9E7C">
      <w:start w:val="1"/>
      <w:numFmt w:val="bullet"/>
      <w:lvlText w:val="•"/>
      <w:lvlJc w:val="left"/>
      <w:pPr>
        <w:ind w:left="2608" w:hanging="340"/>
      </w:pPr>
      <w:rPr>
        <w:rFonts w:hint="default"/>
      </w:rPr>
    </w:lvl>
    <w:lvl w:ilvl="8" w:tplc="92F8CD42">
      <w:start w:val="1"/>
      <w:numFmt w:val="bullet"/>
      <w:lvlText w:val="•"/>
      <w:lvlJc w:val="left"/>
      <w:pPr>
        <w:ind w:left="2900" w:hanging="340"/>
      </w:pPr>
      <w:rPr>
        <w:rFonts w:hint="default"/>
      </w:rPr>
    </w:lvl>
  </w:abstractNum>
  <w:abstractNum w:abstractNumId="345" w15:restartNumberingAfterBreak="0">
    <w:nsid w:val="60294ED2"/>
    <w:multiLevelType w:val="hybridMultilevel"/>
    <w:tmpl w:val="0E10DEA6"/>
    <w:lvl w:ilvl="0" w:tplc="17C8B0BC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A858C944">
      <w:start w:val="1"/>
      <w:numFmt w:val="bullet"/>
      <w:lvlText w:val="–"/>
      <w:lvlJc w:val="left"/>
      <w:pPr>
        <w:ind w:left="480" w:hanging="120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2" w:tplc="B96C130A">
      <w:start w:val="1"/>
      <w:numFmt w:val="bullet"/>
      <w:lvlText w:val="•"/>
      <w:lvlJc w:val="left"/>
      <w:pPr>
        <w:ind w:left="831" w:hanging="120"/>
      </w:pPr>
      <w:rPr>
        <w:rFonts w:hint="default"/>
      </w:rPr>
    </w:lvl>
    <w:lvl w:ilvl="3" w:tplc="EA24FC98">
      <w:start w:val="1"/>
      <w:numFmt w:val="bullet"/>
      <w:lvlText w:val="•"/>
      <w:lvlJc w:val="left"/>
      <w:pPr>
        <w:ind w:left="1182" w:hanging="120"/>
      </w:pPr>
      <w:rPr>
        <w:rFonts w:hint="default"/>
      </w:rPr>
    </w:lvl>
    <w:lvl w:ilvl="4" w:tplc="1D5EF7EA">
      <w:start w:val="1"/>
      <w:numFmt w:val="bullet"/>
      <w:lvlText w:val="•"/>
      <w:lvlJc w:val="left"/>
      <w:pPr>
        <w:ind w:left="1533" w:hanging="120"/>
      </w:pPr>
      <w:rPr>
        <w:rFonts w:hint="default"/>
      </w:rPr>
    </w:lvl>
    <w:lvl w:ilvl="5" w:tplc="730AA952">
      <w:start w:val="1"/>
      <w:numFmt w:val="bullet"/>
      <w:lvlText w:val="•"/>
      <w:lvlJc w:val="left"/>
      <w:pPr>
        <w:ind w:left="1884" w:hanging="120"/>
      </w:pPr>
      <w:rPr>
        <w:rFonts w:hint="default"/>
      </w:rPr>
    </w:lvl>
    <w:lvl w:ilvl="6" w:tplc="1C52DABA">
      <w:start w:val="1"/>
      <w:numFmt w:val="bullet"/>
      <w:lvlText w:val="•"/>
      <w:lvlJc w:val="left"/>
      <w:pPr>
        <w:ind w:left="2235" w:hanging="120"/>
      </w:pPr>
      <w:rPr>
        <w:rFonts w:hint="default"/>
      </w:rPr>
    </w:lvl>
    <w:lvl w:ilvl="7" w:tplc="CDB8B56E">
      <w:start w:val="1"/>
      <w:numFmt w:val="bullet"/>
      <w:lvlText w:val="•"/>
      <w:lvlJc w:val="left"/>
      <w:pPr>
        <w:ind w:left="2586" w:hanging="120"/>
      </w:pPr>
      <w:rPr>
        <w:rFonts w:hint="default"/>
      </w:rPr>
    </w:lvl>
    <w:lvl w:ilvl="8" w:tplc="D3E48FDA">
      <w:start w:val="1"/>
      <w:numFmt w:val="bullet"/>
      <w:lvlText w:val="•"/>
      <w:lvlJc w:val="left"/>
      <w:pPr>
        <w:ind w:left="2937" w:hanging="120"/>
      </w:pPr>
      <w:rPr>
        <w:rFonts w:hint="default"/>
      </w:rPr>
    </w:lvl>
  </w:abstractNum>
  <w:abstractNum w:abstractNumId="346" w15:restartNumberingAfterBreak="0">
    <w:nsid w:val="60642439"/>
    <w:multiLevelType w:val="hybridMultilevel"/>
    <w:tmpl w:val="AE22ED64"/>
    <w:lvl w:ilvl="0" w:tplc="AA1ED04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378714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F9683E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7BE68B1A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D546879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FA4E10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AED6C0F6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3E90846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893652C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47" w15:restartNumberingAfterBreak="0">
    <w:nsid w:val="6080663F"/>
    <w:multiLevelType w:val="hybridMultilevel"/>
    <w:tmpl w:val="9302201C"/>
    <w:lvl w:ilvl="0" w:tplc="20F6CDB4">
      <w:start w:val="1"/>
      <w:numFmt w:val="decimal"/>
      <w:lvlText w:val="%1"/>
      <w:lvlJc w:val="left"/>
      <w:pPr>
        <w:ind w:left="300" w:hanging="18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564929A">
      <w:start w:val="1"/>
      <w:numFmt w:val="bullet"/>
      <w:lvlText w:val="•"/>
      <w:lvlJc w:val="left"/>
      <w:pPr>
        <w:ind w:left="972" w:hanging="180"/>
      </w:pPr>
      <w:rPr>
        <w:rFonts w:hint="default"/>
      </w:rPr>
    </w:lvl>
    <w:lvl w:ilvl="2" w:tplc="BD864D30">
      <w:start w:val="1"/>
      <w:numFmt w:val="bullet"/>
      <w:lvlText w:val="•"/>
      <w:lvlJc w:val="left"/>
      <w:pPr>
        <w:ind w:left="1644" w:hanging="180"/>
      </w:pPr>
      <w:rPr>
        <w:rFonts w:hint="default"/>
      </w:rPr>
    </w:lvl>
    <w:lvl w:ilvl="3" w:tplc="82346FEE">
      <w:start w:val="1"/>
      <w:numFmt w:val="bullet"/>
      <w:lvlText w:val="•"/>
      <w:lvlJc w:val="left"/>
      <w:pPr>
        <w:ind w:left="2316" w:hanging="180"/>
      </w:pPr>
      <w:rPr>
        <w:rFonts w:hint="default"/>
      </w:rPr>
    </w:lvl>
    <w:lvl w:ilvl="4" w:tplc="9BC08834">
      <w:start w:val="1"/>
      <w:numFmt w:val="bullet"/>
      <w:lvlText w:val="•"/>
      <w:lvlJc w:val="left"/>
      <w:pPr>
        <w:ind w:left="2988" w:hanging="180"/>
      </w:pPr>
      <w:rPr>
        <w:rFonts w:hint="default"/>
      </w:rPr>
    </w:lvl>
    <w:lvl w:ilvl="5" w:tplc="D1403906">
      <w:start w:val="1"/>
      <w:numFmt w:val="bullet"/>
      <w:lvlText w:val="•"/>
      <w:lvlJc w:val="left"/>
      <w:pPr>
        <w:ind w:left="3660" w:hanging="180"/>
      </w:pPr>
      <w:rPr>
        <w:rFonts w:hint="default"/>
      </w:rPr>
    </w:lvl>
    <w:lvl w:ilvl="6" w:tplc="261C72FE">
      <w:start w:val="1"/>
      <w:numFmt w:val="bullet"/>
      <w:lvlText w:val="•"/>
      <w:lvlJc w:val="left"/>
      <w:pPr>
        <w:ind w:left="4332" w:hanging="180"/>
      </w:pPr>
      <w:rPr>
        <w:rFonts w:hint="default"/>
      </w:rPr>
    </w:lvl>
    <w:lvl w:ilvl="7" w:tplc="F4A05BC6">
      <w:start w:val="1"/>
      <w:numFmt w:val="bullet"/>
      <w:lvlText w:val="•"/>
      <w:lvlJc w:val="left"/>
      <w:pPr>
        <w:ind w:left="5004" w:hanging="180"/>
      </w:pPr>
      <w:rPr>
        <w:rFonts w:hint="default"/>
      </w:rPr>
    </w:lvl>
    <w:lvl w:ilvl="8" w:tplc="18D045B6">
      <w:start w:val="1"/>
      <w:numFmt w:val="bullet"/>
      <w:lvlText w:val="•"/>
      <w:lvlJc w:val="left"/>
      <w:pPr>
        <w:ind w:left="5676" w:hanging="180"/>
      </w:pPr>
      <w:rPr>
        <w:rFonts w:hint="default"/>
      </w:rPr>
    </w:lvl>
  </w:abstractNum>
  <w:abstractNum w:abstractNumId="348" w15:restartNumberingAfterBreak="0">
    <w:nsid w:val="609E57A5"/>
    <w:multiLevelType w:val="hybridMultilevel"/>
    <w:tmpl w:val="35C63C8A"/>
    <w:lvl w:ilvl="0" w:tplc="0744FDB6">
      <w:start w:val="3"/>
      <w:numFmt w:val="decimal"/>
      <w:lvlText w:val="%1"/>
      <w:lvlJc w:val="left"/>
      <w:pPr>
        <w:ind w:left="559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C02C80C">
      <w:start w:val="1"/>
      <w:numFmt w:val="bullet"/>
      <w:lvlText w:val="•"/>
      <w:lvlJc w:val="left"/>
      <w:pPr>
        <w:ind w:left="867" w:hanging="340"/>
      </w:pPr>
      <w:rPr>
        <w:rFonts w:hint="default"/>
      </w:rPr>
    </w:lvl>
    <w:lvl w:ilvl="2" w:tplc="2B467F4E">
      <w:start w:val="1"/>
      <w:numFmt w:val="bullet"/>
      <w:lvlText w:val="•"/>
      <w:lvlJc w:val="left"/>
      <w:pPr>
        <w:ind w:left="1175" w:hanging="340"/>
      </w:pPr>
      <w:rPr>
        <w:rFonts w:hint="default"/>
      </w:rPr>
    </w:lvl>
    <w:lvl w:ilvl="3" w:tplc="6142BD58">
      <w:start w:val="1"/>
      <w:numFmt w:val="bullet"/>
      <w:lvlText w:val="•"/>
      <w:lvlJc w:val="left"/>
      <w:pPr>
        <w:ind w:left="1483" w:hanging="340"/>
      </w:pPr>
      <w:rPr>
        <w:rFonts w:hint="default"/>
      </w:rPr>
    </w:lvl>
    <w:lvl w:ilvl="4" w:tplc="540832A6">
      <w:start w:val="1"/>
      <w:numFmt w:val="bullet"/>
      <w:lvlText w:val="•"/>
      <w:lvlJc w:val="left"/>
      <w:pPr>
        <w:ind w:left="1791" w:hanging="340"/>
      </w:pPr>
      <w:rPr>
        <w:rFonts w:hint="default"/>
      </w:rPr>
    </w:lvl>
    <w:lvl w:ilvl="5" w:tplc="882C9DBC">
      <w:start w:val="1"/>
      <w:numFmt w:val="bullet"/>
      <w:lvlText w:val="•"/>
      <w:lvlJc w:val="left"/>
      <w:pPr>
        <w:ind w:left="2099" w:hanging="340"/>
      </w:pPr>
      <w:rPr>
        <w:rFonts w:hint="default"/>
      </w:rPr>
    </w:lvl>
    <w:lvl w:ilvl="6" w:tplc="CE38CF2E">
      <w:start w:val="1"/>
      <w:numFmt w:val="bullet"/>
      <w:lvlText w:val="•"/>
      <w:lvlJc w:val="left"/>
      <w:pPr>
        <w:ind w:left="2407" w:hanging="340"/>
      </w:pPr>
      <w:rPr>
        <w:rFonts w:hint="default"/>
      </w:rPr>
    </w:lvl>
    <w:lvl w:ilvl="7" w:tplc="A380CCC6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  <w:lvl w:ilvl="8" w:tplc="60FE7A8A">
      <w:start w:val="1"/>
      <w:numFmt w:val="bullet"/>
      <w:lvlText w:val="•"/>
      <w:lvlJc w:val="left"/>
      <w:pPr>
        <w:ind w:left="3023" w:hanging="340"/>
      </w:pPr>
      <w:rPr>
        <w:rFonts w:hint="default"/>
      </w:rPr>
    </w:lvl>
  </w:abstractNum>
  <w:abstractNum w:abstractNumId="349" w15:restartNumberingAfterBreak="0">
    <w:nsid w:val="60BA04C0"/>
    <w:multiLevelType w:val="hybridMultilevel"/>
    <w:tmpl w:val="E0F820B0"/>
    <w:lvl w:ilvl="0" w:tplc="6AD86F56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B6AD48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BE4E68A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9E22D7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91F6F2D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C3AA27A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9841D94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03A42CD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A39ADD9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50" w15:restartNumberingAfterBreak="0">
    <w:nsid w:val="611F23AF"/>
    <w:multiLevelType w:val="hybridMultilevel"/>
    <w:tmpl w:val="42425C72"/>
    <w:lvl w:ilvl="0" w:tplc="F17A9E46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B586BA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D8001A4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519412A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17D8230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485A111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A9A8211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9E00DD6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0867FD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51" w15:restartNumberingAfterBreak="0">
    <w:nsid w:val="613F7D90"/>
    <w:multiLevelType w:val="hybridMultilevel"/>
    <w:tmpl w:val="8522CDE0"/>
    <w:lvl w:ilvl="0" w:tplc="9050CC3E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B0862E6">
      <w:start w:val="1"/>
      <w:numFmt w:val="bullet"/>
      <w:lvlText w:val="•"/>
      <w:lvlJc w:val="left"/>
      <w:pPr>
        <w:ind w:left="418" w:hanging="340"/>
      </w:pPr>
      <w:rPr>
        <w:rFonts w:hint="default"/>
      </w:rPr>
    </w:lvl>
    <w:lvl w:ilvl="2" w:tplc="67C8CD9A">
      <w:start w:val="1"/>
      <w:numFmt w:val="bullet"/>
      <w:lvlText w:val="•"/>
      <w:lvlJc w:val="left"/>
      <w:pPr>
        <w:ind w:left="717" w:hanging="340"/>
      </w:pPr>
      <w:rPr>
        <w:rFonts w:hint="default"/>
      </w:rPr>
    </w:lvl>
    <w:lvl w:ilvl="3" w:tplc="2526A1DC">
      <w:start w:val="1"/>
      <w:numFmt w:val="bullet"/>
      <w:lvlText w:val="•"/>
      <w:lvlJc w:val="left"/>
      <w:pPr>
        <w:ind w:left="1016" w:hanging="340"/>
      </w:pPr>
      <w:rPr>
        <w:rFonts w:hint="default"/>
      </w:rPr>
    </w:lvl>
    <w:lvl w:ilvl="4" w:tplc="1FE621B6">
      <w:start w:val="1"/>
      <w:numFmt w:val="bullet"/>
      <w:lvlText w:val="•"/>
      <w:lvlJc w:val="left"/>
      <w:pPr>
        <w:ind w:left="1315" w:hanging="340"/>
      </w:pPr>
      <w:rPr>
        <w:rFonts w:hint="default"/>
      </w:rPr>
    </w:lvl>
    <w:lvl w:ilvl="5" w:tplc="8BF6FF22">
      <w:start w:val="1"/>
      <w:numFmt w:val="bullet"/>
      <w:lvlText w:val="•"/>
      <w:lvlJc w:val="left"/>
      <w:pPr>
        <w:ind w:left="1614" w:hanging="340"/>
      </w:pPr>
      <w:rPr>
        <w:rFonts w:hint="default"/>
      </w:rPr>
    </w:lvl>
    <w:lvl w:ilvl="6" w:tplc="81B8F28C">
      <w:start w:val="1"/>
      <w:numFmt w:val="bullet"/>
      <w:lvlText w:val="•"/>
      <w:lvlJc w:val="left"/>
      <w:pPr>
        <w:ind w:left="1913" w:hanging="340"/>
      </w:pPr>
      <w:rPr>
        <w:rFonts w:hint="default"/>
      </w:rPr>
    </w:lvl>
    <w:lvl w:ilvl="7" w:tplc="A3F20906">
      <w:start w:val="1"/>
      <w:numFmt w:val="bullet"/>
      <w:lvlText w:val="•"/>
      <w:lvlJc w:val="left"/>
      <w:pPr>
        <w:ind w:left="2212" w:hanging="340"/>
      </w:pPr>
      <w:rPr>
        <w:rFonts w:hint="default"/>
      </w:rPr>
    </w:lvl>
    <w:lvl w:ilvl="8" w:tplc="93AA4820">
      <w:start w:val="1"/>
      <w:numFmt w:val="bullet"/>
      <w:lvlText w:val="•"/>
      <w:lvlJc w:val="left"/>
      <w:pPr>
        <w:ind w:left="2511" w:hanging="340"/>
      </w:pPr>
      <w:rPr>
        <w:rFonts w:hint="default"/>
      </w:rPr>
    </w:lvl>
  </w:abstractNum>
  <w:abstractNum w:abstractNumId="352" w15:restartNumberingAfterBreak="0">
    <w:nsid w:val="61886943"/>
    <w:multiLevelType w:val="hybridMultilevel"/>
    <w:tmpl w:val="0E0AD792"/>
    <w:lvl w:ilvl="0" w:tplc="BC1637B6">
      <w:start w:val="2"/>
      <w:numFmt w:val="decimal"/>
      <w:lvlText w:val="%1"/>
      <w:lvlJc w:val="left"/>
      <w:pPr>
        <w:ind w:left="58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DE2459C">
      <w:start w:val="1"/>
      <w:numFmt w:val="bullet"/>
      <w:lvlText w:val="•"/>
      <w:lvlJc w:val="left"/>
      <w:pPr>
        <w:ind w:left="905" w:hanging="340"/>
      </w:pPr>
      <w:rPr>
        <w:rFonts w:hint="default"/>
      </w:rPr>
    </w:lvl>
    <w:lvl w:ilvl="2" w:tplc="F1669994">
      <w:start w:val="1"/>
      <w:numFmt w:val="bullet"/>
      <w:lvlText w:val="•"/>
      <w:lvlJc w:val="left"/>
      <w:pPr>
        <w:ind w:left="1230" w:hanging="340"/>
      </w:pPr>
      <w:rPr>
        <w:rFonts w:hint="default"/>
      </w:rPr>
    </w:lvl>
    <w:lvl w:ilvl="3" w:tplc="6DFA9384">
      <w:start w:val="1"/>
      <w:numFmt w:val="bullet"/>
      <w:lvlText w:val="•"/>
      <w:lvlJc w:val="left"/>
      <w:pPr>
        <w:ind w:left="1555" w:hanging="340"/>
      </w:pPr>
      <w:rPr>
        <w:rFonts w:hint="default"/>
      </w:rPr>
    </w:lvl>
    <w:lvl w:ilvl="4" w:tplc="9A900530">
      <w:start w:val="1"/>
      <w:numFmt w:val="bullet"/>
      <w:lvlText w:val="•"/>
      <w:lvlJc w:val="left"/>
      <w:pPr>
        <w:ind w:left="1881" w:hanging="340"/>
      </w:pPr>
      <w:rPr>
        <w:rFonts w:hint="default"/>
      </w:rPr>
    </w:lvl>
    <w:lvl w:ilvl="5" w:tplc="7C568A52">
      <w:start w:val="1"/>
      <w:numFmt w:val="bullet"/>
      <w:lvlText w:val="•"/>
      <w:lvlJc w:val="left"/>
      <w:pPr>
        <w:ind w:left="2206" w:hanging="340"/>
      </w:pPr>
      <w:rPr>
        <w:rFonts w:hint="default"/>
      </w:rPr>
    </w:lvl>
    <w:lvl w:ilvl="6" w:tplc="FA682B94">
      <w:start w:val="1"/>
      <w:numFmt w:val="bullet"/>
      <w:lvlText w:val="•"/>
      <w:lvlJc w:val="left"/>
      <w:pPr>
        <w:ind w:left="2531" w:hanging="340"/>
      </w:pPr>
      <w:rPr>
        <w:rFonts w:hint="default"/>
      </w:rPr>
    </w:lvl>
    <w:lvl w:ilvl="7" w:tplc="17D803D6">
      <w:start w:val="1"/>
      <w:numFmt w:val="bullet"/>
      <w:lvlText w:val="•"/>
      <w:lvlJc w:val="left"/>
      <w:pPr>
        <w:ind w:left="2856" w:hanging="340"/>
      </w:pPr>
      <w:rPr>
        <w:rFonts w:hint="default"/>
      </w:rPr>
    </w:lvl>
    <w:lvl w:ilvl="8" w:tplc="A0C676DA">
      <w:start w:val="1"/>
      <w:numFmt w:val="bullet"/>
      <w:lvlText w:val="•"/>
      <w:lvlJc w:val="left"/>
      <w:pPr>
        <w:ind w:left="3182" w:hanging="340"/>
      </w:pPr>
      <w:rPr>
        <w:rFonts w:hint="default"/>
      </w:rPr>
    </w:lvl>
  </w:abstractNum>
  <w:abstractNum w:abstractNumId="353" w15:restartNumberingAfterBreak="0">
    <w:nsid w:val="618A4618"/>
    <w:multiLevelType w:val="hybridMultilevel"/>
    <w:tmpl w:val="86AAA826"/>
    <w:lvl w:ilvl="0" w:tplc="4B30DBD8">
      <w:start w:val="3"/>
      <w:numFmt w:val="decimal"/>
      <w:lvlText w:val="%1"/>
      <w:lvlJc w:val="left"/>
      <w:pPr>
        <w:ind w:left="415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0F41C8A">
      <w:start w:val="1"/>
      <w:numFmt w:val="bullet"/>
      <w:lvlText w:val="•"/>
      <w:lvlJc w:val="left"/>
      <w:pPr>
        <w:ind w:left="723" w:hanging="340"/>
      </w:pPr>
      <w:rPr>
        <w:rFonts w:hint="default"/>
      </w:rPr>
    </w:lvl>
    <w:lvl w:ilvl="2" w:tplc="2F3C7D7E">
      <w:start w:val="1"/>
      <w:numFmt w:val="bullet"/>
      <w:lvlText w:val="•"/>
      <w:lvlJc w:val="left"/>
      <w:pPr>
        <w:ind w:left="1031" w:hanging="340"/>
      </w:pPr>
      <w:rPr>
        <w:rFonts w:hint="default"/>
      </w:rPr>
    </w:lvl>
    <w:lvl w:ilvl="3" w:tplc="E18E823C">
      <w:start w:val="1"/>
      <w:numFmt w:val="bullet"/>
      <w:lvlText w:val="•"/>
      <w:lvlJc w:val="left"/>
      <w:pPr>
        <w:ind w:left="1339" w:hanging="340"/>
      </w:pPr>
      <w:rPr>
        <w:rFonts w:hint="default"/>
      </w:rPr>
    </w:lvl>
    <w:lvl w:ilvl="4" w:tplc="C8E6C120">
      <w:start w:val="1"/>
      <w:numFmt w:val="bullet"/>
      <w:lvlText w:val="•"/>
      <w:lvlJc w:val="left"/>
      <w:pPr>
        <w:ind w:left="1647" w:hanging="340"/>
      </w:pPr>
      <w:rPr>
        <w:rFonts w:hint="default"/>
      </w:rPr>
    </w:lvl>
    <w:lvl w:ilvl="5" w:tplc="5C3CF168">
      <w:start w:val="1"/>
      <w:numFmt w:val="bullet"/>
      <w:lvlText w:val="•"/>
      <w:lvlJc w:val="left"/>
      <w:pPr>
        <w:ind w:left="1955" w:hanging="340"/>
      </w:pPr>
      <w:rPr>
        <w:rFonts w:hint="default"/>
      </w:rPr>
    </w:lvl>
    <w:lvl w:ilvl="6" w:tplc="E084DAE8">
      <w:start w:val="1"/>
      <w:numFmt w:val="bullet"/>
      <w:lvlText w:val="•"/>
      <w:lvlJc w:val="left"/>
      <w:pPr>
        <w:ind w:left="2263" w:hanging="340"/>
      </w:pPr>
      <w:rPr>
        <w:rFonts w:hint="default"/>
      </w:rPr>
    </w:lvl>
    <w:lvl w:ilvl="7" w:tplc="90187DDC">
      <w:start w:val="1"/>
      <w:numFmt w:val="bullet"/>
      <w:lvlText w:val="•"/>
      <w:lvlJc w:val="left"/>
      <w:pPr>
        <w:ind w:left="2571" w:hanging="340"/>
      </w:pPr>
      <w:rPr>
        <w:rFonts w:hint="default"/>
      </w:rPr>
    </w:lvl>
    <w:lvl w:ilvl="8" w:tplc="EB2C78CA">
      <w:start w:val="1"/>
      <w:numFmt w:val="bullet"/>
      <w:lvlText w:val="•"/>
      <w:lvlJc w:val="left"/>
      <w:pPr>
        <w:ind w:left="2879" w:hanging="340"/>
      </w:pPr>
      <w:rPr>
        <w:rFonts w:hint="default"/>
      </w:rPr>
    </w:lvl>
  </w:abstractNum>
  <w:abstractNum w:abstractNumId="354" w15:restartNumberingAfterBreak="0">
    <w:nsid w:val="61DA4400"/>
    <w:multiLevelType w:val="hybridMultilevel"/>
    <w:tmpl w:val="094C2B96"/>
    <w:lvl w:ilvl="0" w:tplc="62E8CEA4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F746BCCC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738A10A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050E519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A8CB76E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6A3CEA9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5FE8D1E4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B60C7AE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74C6470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55" w15:restartNumberingAfterBreak="0">
    <w:nsid w:val="622C7B7B"/>
    <w:multiLevelType w:val="hybridMultilevel"/>
    <w:tmpl w:val="D9564032"/>
    <w:lvl w:ilvl="0" w:tplc="2736AF80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0FAE6F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3D403B9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C90EA33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162617AC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B4C7FE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CE7C12B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35C2CA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48C2A55E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56" w15:restartNumberingAfterBreak="0">
    <w:nsid w:val="624B1124"/>
    <w:multiLevelType w:val="hybridMultilevel"/>
    <w:tmpl w:val="71869B52"/>
    <w:lvl w:ilvl="0" w:tplc="181C58C0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3BE89168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D7709D1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7610A04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3E643C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550C32A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64238C8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B018132C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C646F08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57" w15:restartNumberingAfterBreak="0">
    <w:nsid w:val="626468CA"/>
    <w:multiLevelType w:val="hybridMultilevel"/>
    <w:tmpl w:val="A9F0FB0A"/>
    <w:lvl w:ilvl="0" w:tplc="6F7EBEF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B604BE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09A76D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6DE278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F2BEF39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C37AB38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46FEFFCA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C900D2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794E488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58" w15:restartNumberingAfterBreak="0">
    <w:nsid w:val="63F335B8"/>
    <w:multiLevelType w:val="hybridMultilevel"/>
    <w:tmpl w:val="031EEE82"/>
    <w:lvl w:ilvl="0" w:tplc="A65C89A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4904736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6B6C97EC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B9546286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06BC984E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88A21FC4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0ED07EDE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7E9ED7C8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D30E5464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359" w15:restartNumberingAfterBreak="0">
    <w:nsid w:val="64351052"/>
    <w:multiLevelType w:val="hybridMultilevel"/>
    <w:tmpl w:val="8E1AFD08"/>
    <w:lvl w:ilvl="0" w:tplc="CACC869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F2473A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C34CDAE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2F505FC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64FEFE2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B6EE650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D04CEF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94806F9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DC3C9B0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60" w15:restartNumberingAfterBreak="0">
    <w:nsid w:val="646258F7"/>
    <w:multiLevelType w:val="hybridMultilevel"/>
    <w:tmpl w:val="A9384642"/>
    <w:lvl w:ilvl="0" w:tplc="A23C628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AD64562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2B780C50">
      <w:start w:val="1"/>
      <w:numFmt w:val="bullet"/>
      <w:lvlText w:val="•"/>
      <w:lvlJc w:val="left"/>
      <w:pPr>
        <w:ind w:left="1086" w:hanging="340"/>
      </w:pPr>
      <w:rPr>
        <w:rFonts w:hint="default"/>
      </w:rPr>
    </w:lvl>
    <w:lvl w:ilvl="3" w:tplc="B762CB2A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9A0AF12A">
      <w:start w:val="1"/>
      <w:numFmt w:val="bullet"/>
      <w:lvlText w:val="•"/>
      <w:lvlJc w:val="left"/>
      <w:pPr>
        <w:ind w:left="1613" w:hanging="340"/>
      </w:pPr>
      <w:rPr>
        <w:rFonts w:hint="default"/>
      </w:rPr>
    </w:lvl>
    <w:lvl w:ilvl="5" w:tplc="78AA8868">
      <w:start w:val="1"/>
      <w:numFmt w:val="bullet"/>
      <w:lvlText w:val="•"/>
      <w:lvlJc w:val="left"/>
      <w:pPr>
        <w:ind w:left="1877" w:hanging="340"/>
      </w:pPr>
      <w:rPr>
        <w:rFonts w:hint="default"/>
      </w:rPr>
    </w:lvl>
    <w:lvl w:ilvl="6" w:tplc="A0A09C6C">
      <w:start w:val="1"/>
      <w:numFmt w:val="bullet"/>
      <w:lvlText w:val="•"/>
      <w:lvlJc w:val="left"/>
      <w:pPr>
        <w:ind w:left="2140" w:hanging="340"/>
      </w:pPr>
      <w:rPr>
        <w:rFonts w:hint="default"/>
      </w:rPr>
    </w:lvl>
    <w:lvl w:ilvl="7" w:tplc="7C58D794">
      <w:start w:val="1"/>
      <w:numFmt w:val="bullet"/>
      <w:lvlText w:val="•"/>
      <w:lvlJc w:val="left"/>
      <w:pPr>
        <w:ind w:left="2404" w:hanging="340"/>
      </w:pPr>
      <w:rPr>
        <w:rFonts w:hint="default"/>
      </w:rPr>
    </w:lvl>
    <w:lvl w:ilvl="8" w:tplc="04DA67D6">
      <w:start w:val="1"/>
      <w:numFmt w:val="bullet"/>
      <w:lvlText w:val="•"/>
      <w:lvlJc w:val="left"/>
      <w:pPr>
        <w:ind w:left="2667" w:hanging="340"/>
      </w:pPr>
      <w:rPr>
        <w:rFonts w:hint="default"/>
      </w:rPr>
    </w:lvl>
  </w:abstractNum>
  <w:abstractNum w:abstractNumId="361" w15:restartNumberingAfterBreak="0">
    <w:nsid w:val="64D63206"/>
    <w:multiLevelType w:val="hybridMultilevel"/>
    <w:tmpl w:val="C026E2B2"/>
    <w:lvl w:ilvl="0" w:tplc="41DC136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1EEC6FE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968AA470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D5547CC2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AD36763A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013228EA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EC8C68AE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6D501872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2FB4727A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362" w15:restartNumberingAfterBreak="0">
    <w:nsid w:val="66B20791"/>
    <w:multiLevelType w:val="hybridMultilevel"/>
    <w:tmpl w:val="F20A123E"/>
    <w:lvl w:ilvl="0" w:tplc="2354D1C4">
      <w:start w:val="3"/>
      <w:numFmt w:val="decimal"/>
      <w:lvlText w:val="%1"/>
      <w:lvlJc w:val="left"/>
      <w:pPr>
        <w:ind w:left="35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2C89096">
      <w:start w:val="1"/>
      <w:numFmt w:val="bullet"/>
      <w:lvlText w:val="•"/>
      <w:lvlJc w:val="left"/>
      <w:pPr>
        <w:ind w:left="560" w:hanging="340"/>
      </w:pPr>
      <w:rPr>
        <w:rFonts w:hint="default"/>
      </w:rPr>
    </w:lvl>
    <w:lvl w:ilvl="2" w:tplc="6E5C2C94">
      <w:start w:val="1"/>
      <w:numFmt w:val="bullet"/>
      <w:lvlText w:val="•"/>
      <w:lvlJc w:val="left"/>
      <w:pPr>
        <w:ind w:left="497" w:hanging="340"/>
      </w:pPr>
      <w:rPr>
        <w:rFonts w:hint="default"/>
      </w:rPr>
    </w:lvl>
    <w:lvl w:ilvl="3" w:tplc="90F826AA">
      <w:start w:val="1"/>
      <w:numFmt w:val="bullet"/>
      <w:lvlText w:val="•"/>
      <w:lvlJc w:val="left"/>
      <w:pPr>
        <w:ind w:left="435" w:hanging="340"/>
      </w:pPr>
      <w:rPr>
        <w:rFonts w:hint="default"/>
      </w:rPr>
    </w:lvl>
    <w:lvl w:ilvl="4" w:tplc="96327AF2">
      <w:start w:val="1"/>
      <w:numFmt w:val="bullet"/>
      <w:lvlText w:val="•"/>
      <w:lvlJc w:val="left"/>
      <w:pPr>
        <w:ind w:left="372" w:hanging="340"/>
      </w:pPr>
      <w:rPr>
        <w:rFonts w:hint="default"/>
      </w:rPr>
    </w:lvl>
    <w:lvl w:ilvl="5" w:tplc="F28ED5E0">
      <w:start w:val="1"/>
      <w:numFmt w:val="bullet"/>
      <w:lvlText w:val="•"/>
      <w:lvlJc w:val="left"/>
      <w:pPr>
        <w:ind w:left="310" w:hanging="340"/>
      </w:pPr>
      <w:rPr>
        <w:rFonts w:hint="default"/>
      </w:rPr>
    </w:lvl>
    <w:lvl w:ilvl="6" w:tplc="9F528620">
      <w:start w:val="1"/>
      <w:numFmt w:val="bullet"/>
      <w:lvlText w:val="•"/>
      <w:lvlJc w:val="left"/>
      <w:pPr>
        <w:ind w:left="248" w:hanging="340"/>
      </w:pPr>
      <w:rPr>
        <w:rFonts w:hint="default"/>
      </w:rPr>
    </w:lvl>
    <w:lvl w:ilvl="7" w:tplc="EA043BDE">
      <w:start w:val="1"/>
      <w:numFmt w:val="bullet"/>
      <w:lvlText w:val="•"/>
      <w:lvlJc w:val="left"/>
      <w:pPr>
        <w:ind w:left="185" w:hanging="340"/>
      </w:pPr>
      <w:rPr>
        <w:rFonts w:hint="default"/>
      </w:rPr>
    </w:lvl>
    <w:lvl w:ilvl="8" w:tplc="45705926">
      <w:start w:val="1"/>
      <w:numFmt w:val="bullet"/>
      <w:lvlText w:val="•"/>
      <w:lvlJc w:val="left"/>
      <w:pPr>
        <w:ind w:left="123" w:hanging="340"/>
      </w:pPr>
      <w:rPr>
        <w:rFonts w:hint="default"/>
      </w:rPr>
    </w:lvl>
  </w:abstractNum>
  <w:abstractNum w:abstractNumId="363" w15:restartNumberingAfterBreak="0">
    <w:nsid w:val="66C9069B"/>
    <w:multiLevelType w:val="hybridMultilevel"/>
    <w:tmpl w:val="332C873E"/>
    <w:lvl w:ilvl="0" w:tplc="C108C130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4A053C4">
      <w:start w:val="1"/>
      <w:numFmt w:val="bullet"/>
      <w:lvlText w:val="•"/>
      <w:lvlJc w:val="left"/>
      <w:pPr>
        <w:ind w:left="838" w:hanging="340"/>
      </w:pPr>
      <w:rPr>
        <w:rFonts w:hint="default"/>
      </w:rPr>
    </w:lvl>
    <w:lvl w:ilvl="2" w:tplc="DD7441D6">
      <w:start w:val="1"/>
      <w:numFmt w:val="bullet"/>
      <w:lvlText w:val="•"/>
      <w:lvlJc w:val="left"/>
      <w:pPr>
        <w:ind w:left="1117" w:hanging="340"/>
      </w:pPr>
      <w:rPr>
        <w:rFonts w:hint="default"/>
      </w:rPr>
    </w:lvl>
    <w:lvl w:ilvl="3" w:tplc="FB3851DE">
      <w:start w:val="1"/>
      <w:numFmt w:val="bullet"/>
      <w:lvlText w:val="•"/>
      <w:lvlJc w:val="left"/>
      <w:pPr>
        <w:ind w:left="1395" w:hanging="340"/>
      </w:pPr>
      <w:rPr>
        <w:rFonts w:hint="default"/>
      </w:rPr>
    </w:lvl>
    <w:lvl w:ilvl="4" w:tplc="4AF87612">
      <w:start w:val="1"/>
      <w:numFmt w:val="bullet"/>
      <w:lvlText w:val="•"/>
      <w:lvlJc w:val="left"/>
      <w:pPr>
        <w:ind w:left="1674" w:hanging="340"/>
      </w:pPr>
      <w:rPr>
        <w:rFonts w:hint="default"/>
      </w:rPr>
    </w:lvl>
    <w:lvl w:ilvl="5" w:tplc="046C120A">
      <w:start w:val="1"/>
      <w:numFmt w:val="bullet"/>
      <w:lvlText w:val="•"/>
      <w:lvlJc w:val="left"/>
      <w:pPr>
        <w:ind w:left="1953" w:hanging="340"/>
      </w:pPr>
      <w:rPr>
        <w:rFonts w:hint="default"/>
      </w:rPr>
    </w:lvl>
    <w:lvl w:ilvl="6" w:tplc="5FACA596">
      <w:start w:val="1"/>
      <w:numFmt w:val="bullet"/>
      <w:lvlText w:val="•"/>
      <w:lvlJc w:val="left"/>
      <w:pPr>
        <w:ind w:left="2231" w:hanging="340"/>
      </w:pPr>
      <w:rPr>
        <w:rFonts w:hint="default"/>
      </w:rPr>
    </w:lvl>
    <w:lvl w:ilvl="7" w:tplc="ECB0CAB4">
      <w:start w:val="1"/>
      <w:numFmt w:val="bullet"/>
      <w:lvlText w:val="•"/>
      <w:lvlJc w:val="left"/>
      <w:pPr>
        <w:ind w:left="2510" w:hanging="340"/>
      </w:pPr>
      <w:rPr>
        <w:rFonts w:hint="default"/>
      </w:rPr>
    </w:lvl>
    <w:lvl w:ilvl="8" w:tplc="0046ECF6">
      <w:start w:val="1"/>
      <w:numFmt w:val="bullet"/>
      <w:lvlText w:val="•"/>
      <w:lvlJc w:val="left"/>
      <w:pPr>
        <w:ind w:left="2789" w:hanging="340"/>
      </w:pPr>
      <w:rPr>
        <w:rFonts w:hint="default"/>
      </w:rPr>
    </w:lvl>
  </w:abstractNum>
  <w:abstractNum w:abstractNumId="364" w15:restartNumberingAfterBreak="0">
    <w:nsid w:val="677E172D"/>
    <w:multiLevelType w:val="hybridMultilevel"/>
    <w:tmpl w:val="B2CA803E"/>
    <w:lvl w:ilvl="0" w:tplc="50C2790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F8070DA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E3385E1E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12B614F0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9482BBEE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2E84C9B2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3E5E2178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624C7F3C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A0E89722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365" w15:restartNumberingAfterBreak="0">
    <w:nsid w:val="67C07E71"/>
    <w:multiLevelType w:val="hybridMultilevel"/>
    <w:tmpl w:val="EDB00A72"/>
    <w:lvl w:ilvl="0" w:tplc="0B145EC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DB6F0E6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650298B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2C0A09D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8C529A8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DA800A7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1F7C1B5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056EC6C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B2212C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66" w15:restartNumberingAfterBreak="0">
    <w:nsid w:val="67D511E8"/>
    <w:multiLevelType w:val="hybridMultilevel"/>
    <w:tmpl w:val="26C6C2DA"/>
    <w:lvl w:ilvl="0" w:tplc="AB382DD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F2A075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CFA8181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BC0C90F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9C18DD3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3A68332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799CCD0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219809D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20B405F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67" w15:restartNumberingAfterBreak="0">
    <w:nsid w:val="6814159E"/>
    <w:multiLevelType w:val="hybridMultilevel"/>
    <w:tmpl w:val="001C797A"/>
    <w:lvl w:ilvl="0" w:tplc="CAF21F50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5948B7A">
      <w:start w:val="1"/>
      <w:numFmt w:val="bullet"/>
      <w:lvlText w:val="•"/>
      <w:lvlJc w:val="left"/>
      <w:pPr>
        <w:ind w:left="846" w:hanging="340"/>
      </w:pPr>
      <w:rPr>
        <w:rFonts w:hint="default"/>
      </w:rPr>
    </w:lvl>
    <w:lvl w:ilvl="2" w:tplc="68DE70A6">
      <w:start w:val="1"/>
      <w:numFmt w:val="bullet"/>
      <w:lvlText w:val="•"/>
      <w:lvlJc w:val="left"/>
      <w:pPr>
        <w:ind w:left="1132" w:hanging="340"/>
      </w:pPr>
      <w:rPr>
        <w:rFonts w:hint="default"/>
      </w:rPr>
    </w:lvl>
    <w:lvl w:ilvl="3" w:tplc="FD6243F8">
      <w:start w:val="1"/>
      <w:numFmt w:val="bullet"/>
      <w:lvlText w:val="•"/>
      <w:lvlJc w:val="left"/>
      <w:pPr>
        <w:ind w:left="1418" w:hanging="340"/>
      </w:pPr>
      <w:rPr>
        <w:rFonts w:hint="default"/>
      </w:rPr>
    </w:lvl>
    <w:lvl w:ilvl="4" w:tplc="E8BC186E">
      <w:start w:val="1"/>
      <w:numFmt w:val="bullet"/>
      <w:lvlText w:val="•"/>
      <w:lvlJc w:val="left"/>
      <w:pPr>
        <w:ind w:left="1704" w:hanging="340"/>
      </w:pPr>
      <w:rPr>
        <w:rFonts w:hint="default"/>
      </w:rPr>
    </w:lvl>
    <w:lvl w:ilvl="5" w:tplc="983001F2">
      <w:start w:val="1"/>
      <w:numFmt w:val="bullet"/>
      <w:lvlText w:val="•"/>
      <w:lvlJc w:val="left"/>
      <w:pPr>
        <w:ind w:left="1990" w:hanging="340"/>
      </w:pPr>
      <w:rPr>
        <w:rFonts w:hint="default"/>
      </w:rPr>
    </w:lvl>
    <w:lvl w:ilvl="6" w:tplc="06CAF832">
      <w:start w:val="1"/>
      <w:numFmt w:val="bullet"/>
      <w:lvlText w:val="•"/>
      <w:lvlJc w:val="left"/>
      <w:pPr>
        <w:ind w:left="2277" w:hanging="340"/>
      </w:pPr>
      <w:rPr>
        <w:rFonts w:hint="default"/>
      </w:rPr>
    </w:lvl>
    <w:lvl w:ilvl="7" w:tplc="4960362E">
      <w:start w:val="1"/>
      <w:numFmt w:val="bullet"/>
      <w:lvlText w:val="•"/>
      <w:lvlJc w:val="left"/>
      <w:pPr>
        <w:ind w:left="2563" w:hanging="340"/>
      </w:pPr>
      <w:rPr>
        <w:rFonts w:hint="default"/>
      </w:rPr>
    </w:lvl>
    <w:lvl w:ilvl="8" w:tplc="0E2AAF16">
      <w:start w:val="1"/>
      <w:numFmt w:val="bullet"/>
      <w:lvlText w:val="•"/>
      <w:lvlJc w:val="left"/>
      <w:pPr>
        <w:ind w:left="2849" w:hanging="340"/>
      </w:pPr>
      <w:rPr>
        <w:rFonts w:hint="default"/>
      </w:rPr>
    </w:lvl>
  </w:abstractNum>
  <w:abstractNum w:abstractNumId="368" w15:restartNumberingAfterBreak="0">
    <w:nsid w:val="681E1D0E"/>
    <w:multiLevelType w:val="hybridMultilevel"/>
    <w:tmpl w:val="B72472E2"/>
    <w:lvl w:ilvl="0" w:tplc="C5001C3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486FE6A">
      <w:start w:val="1"/>
      <w:numFmt w:val="bullet"/>
      <w:lvlText w:val="•"/>
      <w:lvlJc w:val="left"/>
      <w:pPr>
        <w:ind w:left="812" w:hanging="340"/>
      </w:pPr>
      <w:rPr>
        <w:rFonts w:hint="default"/>
      </w:rPr>
    </w:lvl>
    <w:lvl w:ilvl="2" w:tplc="F55C6C06">
      <w:start w:val="1"/>
      <w:numFmt w:val="bullet"/>
      <w:lvlText w:val="•"/>
      <w:lvlJc w:val="left"/>
      <w:pPr>
        <w:ind w:left="1064" w:hanging="340"/>
      </w:pPr>
      <w:rPr>
        <w:rFonts w:hint="default"/>
      </w:rPr>
    </w:lvl>
    <w:lvl w:ilvl="3" w:tplc="B93EEE1C">
      <w:start w:val="1"/>
      <w:numFmt w:val="bullet"/>
      <w:lvlText w:val="•"/>
      <w:lvlJc w:val="left"/>
      <w:pPr>
        <w:ind w:left="1316" w:hanging="340"/>
      </w:pPr>
      <w:rPr>
        <w:rFonts w:hint="default"/>
      </w:rPr>
    </w:lvl>
    <w:lvl w:ilvl="4" w:tplc="52702332">
      <w:start w:val="1"/>
      <w:numFmt w:val="bullet"/>
      <w:lvlText w:val="•"/>
      <w:lvlJc w:val="left"/>
      <w:pPr>
        <w:ind w:left="1569" w:hanging="340"/>
      </w:pPr>
      <w:rPr>
        <w:rFonts w:hint="default"/>
      </w:rPr>
    </w:lvl>
    <w:lvl w:ilvl="5" w:tplc="B85C43C0">
      <w:start w:val="1"/>
      <w:numFmt w:val="bullet"/>
      <w:lvlText w:val="•"/>
      <w:lvlJc w:val="left"/>
      <w:pPr>
        <w:ind w:left="1821" w:hanging="340"/>
      </w:pPr>
      <w:rPr>
        <w:rFonts w:hint="default"/>
      </w:rPr>
    </w:lvl>
    <w:lvl w:ilvl="6" w:tplc="73F299A2">
      <w:start w:val="1"/>
      <w:numFmt w:val="bullet"/>
      <w:lvlText w:val="•"/>
      <w:lvlJc w:val="left"/>
      <w:pPr>
        <w:ind w:left="2073" w:hanging="340"/>
      </w:pPr>
      <w:rPr>
        <w:rFonts w:hint="default"/>
      </w:rPr>
    </w:lvl>
    <w:lvl w:ilvl="7" w:tplc="7F82424C">
      <w:start w:val="1"/>
      <w:numFmt w:val="bullet"/>
      <w:lvlText w:val="•"/>
      <w:lvlJc w:val="left"/>
      <w:pPr>
        <w:ind w:left="2326" w:hanging="340"/>
      </w:pPr>
      <w:rPr>
        <w:rFonts w:hint="default"/>
      </w:rPr>
    </w:lvl>
    <w:lvl w:ilvl="8" w:tplc="B0FE7720">
      <w:start w:val="1"/>
      <w:numFmt w:val="bullet"/>
      <w:lvlText w:val="•"/>
      <w:lvlJc w:val="left"/>
      <w:pPr>
        <w:ind w:left="2578" w:hanging="340"/>
      </w:pPr>
      <w:rPr>
        <w:rFonts w:hint="default"/>
      </w:rPr>
    </w:lvl>
  </w:abstractNum>
  <w:abstractNum w:abstractNumId="369" w15:restartNumberingAfterBreak="0">
    <w:nsid w:val="684D11A5"/>
    <w:multiLevelType w:val="hybridMultilevel"/>
    <w:tmpl w:val="1FC41DDE"/>
    <w:lvl w:ilvl="0" w:tplc="3646A512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1044374">
      <w:start w:val="1"/>
      <w:numFmt w:val="bullet"/>
      <w:lvlText w:val="•"/>
      <w:lvlJc w:val="left"/>
      <w:pPr>
        <w:ind w:left="840" w:hanging="340"/>
      </w:pPr>
      <w:rPr>
        <w:rFonts w:hint="default"/>
      </w:rPr>
    </w:lvl>
    <w:lvl w:ilvl="2" w:tplc="354ADB0C">
      <w:start w:val="1"/>
      <w:numFmt w:val="bullet"/>
      <w:lvlText w:val="•"/>
      <w:lvlJc w:val="left"/>
      <w:pPr>
        <w:ind w:left="1120" w:hanging="340"/>
      </w:pPr>
      <w:rPr>
        <w:rFonts w:hint="default"/>
      </w:rPr>
    </w:lvl>
    <w:lvl w:ilvl="3" w:tplc="E63E8A5A">
      <w:start w:val="1"/>
      <w:numFmt w:val="bullet"/>
      <w:lvlText w:val="•"/>
      <w:lvlJc w:val="left"/>
      <w:pPr>
        <w:ind w:left="1401" w:hanging="340"/>
      </w:pPr>
      <w:rPr>
        <w:rFonts w:hint="default"/>
      </w:rPr>
    </w:lvl>
    <w:lvl w:ilvl="4" w:tplc="01300020">
      <w:start w:val="1"/>
      <w:numFmt w:val="bullet"/>
      <w:lvlText w:val="•"/>
      <w:lvlJc w:val="left"/>
      <w:pPr>
        <w:ind w:left="1681" w:hanging="340"/>
      </w:pPr>
      <w:rPr>
        <w:rFonts w:hint="default"/>
      </w:rPr>
    </w:lvl>
    <w:lvl w:ilvl="5" w:tplc="21B8F41C">
      <w:start w:val="1"/>
      <w:numFmt w:val="bullet"/>
      <w:lvlText w:val="•"/>
      <w:lvlJc w:val="left"/>
      <w:pPr>
        <w:ind w:left="1961" w:hanging="340"/>
      </w:pPr>
      <w:rPr>
        <w:rFonts w:hint="default"/>
      </w:rPr>
    </w:lvl>
    <w:lvl w:ilvl="6" w:tplc="8C447738">
      <w:start w:val="1"/>
      <w:numFmt w:val="bullet"/>
      <w:lvlText w:val="•"/>
      <w:lvlJc w:val="left"/>
      <w:pPr>
        <w:ind w:left="2242" w:hanging="340"/>
      </w:pPr>
      <w:rPr>
        <w:rFonts w:hint="default"/>
      </w:rPr>
    </w:lvl>
    <w:lvl w:ilvl="7" w:tplc="38E64C76">
      <w:start w:val="1"/>
      <w:numFmt w:val="bullet"/>
      <w:lvlText w:val="•"/>
      <w:lvlJc w:val="left"/>
      <w:pPr>
        <w:ind w:left="2522" w:hanging="340"/>
      </w:pPr>
      <w:rPr>
        <w:rFonts w:hint="default"/>
      </w:rPr>
    </w:lvl>
    <w:lvl w:ilvl="8" w:tplc="CBBC802A">
      <w:start w:val="1"/>
      <w:numFmt w:val="bullet"/>
      <w:lvlText w:val="•"/>
      <w:lvlJc w:val="left"/>
      <w:pPr>
        <w:ind w:left="2803" w:hanging="340"/>
      </w:pPr>
      <w:rPr>
        <w:rFonts w:hint="default"/>
      </w:rPr>
    </w:lvl>
  </w:abstractNum>
  <w:abstractNum w:abstractNumId="370" w15:restartNumberingAfterBreak="0">
    <w:nsid w:val="68D62C9F"/>
    <w:multiLevelType w:val="hybridMultilevel"/>
    <w:tmpl w:val="35127978"/>
    <w:lvl w:ilvl="0" w:tplc="967C9FA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15AFDB0">
      <w:start w:val="1"/>
      <w:numFmt w:val="lowerLetter"/>
      <w:lvlText w:val="%2.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E8EA19CC">
      <w:start w:val="1"/>
      <w:numFmt w:val="decimal"/>
      <w:lvlText w:val="%3."/>
      <w:lvlJc w:val="left"/>
      <w:pPr>
        <w:ind w:left="84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3" w:tplc="EAFAF69C">
      <w:start w:val="1"/>
      <w:numFmt w:val="bullet"/>
      <w:lvlText w:val="•"/>
      <w:lvlJc w:val="left"/>
      <w:pPr>
        <w:ind w:left="840" w:hanging="240"/>
      </w:pPr>
      <w:rPr>
        <w:rFonts w:hint="default"/>
      </w:rPr>
    </w:lvl>
    <w:lvl w:ilvl="4" w:tplc="7E9495AE">
      <w:start w:val="1"/>
      <w:numFmt w:val="bullet"/>
      <w:lvlText w:val="•"/>
      <w:lvlJc w:val="left"/>
      <w:pPr>
        <w:ind w:left="1697" w:hanging="240"/>
      </w:pPr>
      <w:rPr>
        <w:rFonts w:hint="default"/>
      </w:rPr>
    </w:lvl>
    <w:lvl w:ilvl="5" w:tplc="AC026A32">
      <w:start w:val="1"/>
      <w:numFmt w:val="bullet"/>
      <w:lvlText w:val="•"/>
      <w:lvlJc w:val="left"/>
      <w:pPr>
        <w:ind w:left="2554" w:hanging="240"/>
      </w:pPr>
      <w:rPr>
        <w:rFonts w:hint="default"/>
      </w:rPr>
    </w:lvl>
    <w:lvl w:ilvl="6" w:tplc="7D722086">
      <w:start w:val="1"/>
      <w:numFmt w:val="bullet"/>
      <w:lvlText w:val="•"/>
      <w:lvlJc w:val="left"/>
      <w:pPr>
        <w:ind w:left="3411" w:hanging="240"/>
      </w:pPr>
      <w:rPr>
        <w:rFonts w:hint="default"/>
      </w:rPr>
    </w:lvl>
    <w:lvl w:ilvl="7" w:tplc="38A2F97C">
      <w:start w:val="1"/>
      <w:numFmt w:val="bullet"/>
      <w:lvlText w:val="•"/>
      <w:lvlJc w:val="left"/>
      <w:pPr>
        <w:ind w:left="4268" w:hanging="240"/>
      </w:pPr>
      <w:rPr>
        <w:rFonts w:hint="default"/>
      </w:rPr>
    </w:lvl>
    <w:lvl w:ilvl="8" w:tplc="A9743600">
      <w:start w:val="1"/>
      <w:numFmt w:val="bullet"/>
      <w:lvlText w:val="•"/>
      <w:lvlJc w:val="left"/>
      <w:pPr>
        <w:ind w:left="5125" w:hanging="240"/>
      </w:pPr>
      <w:rPr>
        <w:rFonts w:hint="default"/>
      </w:rPr>
    </w:lvl>
  </w:abstractNum>
  <w:abstractNum w:abstractNumId="371" w15:restartNumberingAfterBreak="0">
    <w:nsid w:val="68DA431F"/>
    <w:multiLevelType w:val="hybridMultilevel"/>
    <w:tmpl w:val="83A6F0BA"/>
    <w:lvl w:ilvl="0" w:tplc="8FCE57F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548D3A4">
      <w:start w:val="1"/>
      <w:numFmt w:val="bullet"/>
      <w:lvlText w:val="•"/>
      <w:lvlJc w:val="left"/>
      <w:pPr>
        <w:ind w:left="808" w:hanging="340"/>
      </w:pPr>
      <w:rPr>
        <w:rFonts w:hint="default"/>
      </w:rPr>
    </w:lvl>
    <w:lvl w:ilvl="2" w:tplc="BE22D63E">
      <w:start w:val="1"/>
      <w:numFmt w:val="bullet"/>
      <w:lvlText w:val="•"/>
      <w:lvlJc w:val="left"/>
      <w:pPr>
        <w:ind w:left="1056" w:hanging="340"/>
      </w:pPr>
      <w:rPr>
        <w:rFonts w:hint="default"/>
      </w:rPr>
    </w:lvl>
    <w:lvl w:ilvl="3" w:tplc="961C4ABE">
      <w:start w:val="1"/>
      <w:numFmt w:val="bullet"/>
      <w:lvlText w:val="•"/>
      <w:lvlJc w:val="left"/>
      <w:pPr>
        <w:ind w:left="1305" w:hanging="340"/>
      </w:pPr>
      <w:rPr>
        <w:rFonts w:hint="default"/>
      </w:rPr>
    </w:lvl>
    <w:lvl w:ilvl="4" w:tplc="B06217AC">
      <w:start w:val="1"/>
      <w:numFmt w:val="bullet"/>
      <w:lvlText w:val="•"/>
      <w:lvlJc w:val="left"/>
      <w:pPr>
        <w:ind w:left="1553" w:hanging="340"/>
      </w:pPr>
      <w:rPr>
        <w:rFonts w:hint="default"/>
      </w:rPr>
    </w:lvl>
    <w:lvl w:ilvl="5" w:tplc="6E564C74">
      <w:start w:val="1"/>
      <w:numFmt w:val="bullet"/>
      <w:lvlText w:val="•"/>
      <w:lvlJc w:val="left"/>
      <w:pPr>
        <w:ind w:left="1801" w:hanging="340"/>
      </w:pPr>
      <w:rPr>
        <w:rFonts w:hint="default"/>
      </w:rPr>
    </w:lvl>
    <w:lvl w:ilvl="6" w:tplc="6EE854B4">
      <w:start w:val="1"/>
      <w:numFmt w:val="bullet"/>
      <w:lvlText w:val="•"/>
      <w:lvlJc w:val="left"/>
      <w:pPr>
        <w:ind w:left="2050" w:hanging="340"/>
      </w:pPr>
      <w:rPr>
        <w:rFonts w:hint="default"/>
      </w:rPr>
    </w:lvl>
    <w:lvl w:ilvl="7" w:tplc="1206CB22">
      <w:start w:val="1"/>
      <w:numFmt w:val="bullet"/>
      <w:lvlText w:val="•"/>
      <w:lvlJc w:val="left"/>
      <w:pPr>
        <w:ind w:left="2298" w:hanging="340"/>
      </w:pPr>
      <w:rPr>
        <w:rFonts w:hint="default"/>
      </w:rPr>
    </w:lvl>
    <w:lvl w:ilvl="8" w:tplc="76342AAC">
      <w:start w:val="1"/>
      <w:numFmt w:val="bullet"/>
      <w:lvlText w:val="•"/>
      <w:lvlJc w:val="left"/>
      <w:pPr>
        <w:ind w:left="2547" w:hanging="340"/>
      </w:pPr>
      <w:rPr>
        <w:rFonts w:hint="default"/>
      </w:rPr>
    </w:lvl>
  </w:abstractNum>
  <w:abstractNum w:abstractNumId="372" w15:restartNumberingAfterBreak="0">
    <w:nsid w:val="69246661"/>
    <w:multiLevelType w:val="hybridMultilevel"/>
    <w:tmpl w:val="E55818C0"/>
    <w:lvl w:ilvl="0" w:tplc="D794062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070F1E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1FA726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81A3F7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4568258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307C820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A0FC4EE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D640119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20049A6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73" w15:restartNumberingAfterBreak="0">
    <w:nsid w:val="69326136"/>
    <w:multiLevelType w:val="hybridMultilevel"/>
    <w:tmpl w:val="5428E246"/>
    <w:lvl w:ilvl="0" w:tplc="2CE6C94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C38CF2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8E4A27B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0E0A0BC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5B7C12FA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57188686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3790139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E9EA5C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BCC8A0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74" w15:restartNumberingAfterBreak="0">
    <w:nsid w:val="694662AF"/>
    <w:multiLevelType w:val="hybridMultilevel"/>
    <w:tmpl w:val="5BE02D8A"/>
    <w:lvl w:ilvl="0" w:tplc="9168B0B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178A5D6">
      <w:start w:val="1"/>
      <w:numFmt w:val="bullet"/>
      <w:lvlText w:val="•"/>
      <w:lvlJc w:val="left"/>
      <w:pPr>
        <w:ind w:left="828" w:hanging="340"/>
      </w:pPr>
      <w:rPr>
        <w:rFonts w:hint="default"/>
      </w:rPr>
    </w:lvl>
    <w:lvl w:ilvl="2" w:tplc="830CC34E">
      <w:start w:val="1"/>
      <w:numFmt w:val="bullet"/>
      <w:lvlText w:val="•"/>
      <w:lvlJc w:val="left"/>
      <w:pPr>
        <w:ind w:left="1097" w:hanging="340"/>
      </w:pPr>
      <w:rPr>
        <w:rFonts w:hint="default"/>
      </w:rPr>
    </w:lvl>
    <w:lvl w:ilvl="3" w:tplc="FDB480EA">
      <w:start w:val="1"/>
      <w:numFmt w:val="bullet"/>
      <w:lvlText w:val="•"/>
      <w:lvlJc w:val="left"/>
      <w:pPr>
        <w:ind w:left="1366" w:hanging="340"/>
      </w:pPr>
      <w:rPr>
        <w:rFonts w:hint="default"/>
      </w:rPr>
    </w:lvl>
    <w:lvl w:ilvl="4" w:tplc="12023EA8">
      <w:start w:val="1"/>
      <w:numFmt w:val="bullet"/>
      <w:lvlText w:val="•"/>
      <w:lvlJc w:val="left"/>
      <w:pPr>
        <w:ind w:left="1635" w:hanging="340"/>
      </w:pPr>
      <w:rPr>
        <w:rFonts w:hint="default"/>
      </w:rPr>
    </w:lvl>
    <w:lvl w:ilvl="5" w:tplc="2C3EBC4C">
      <w:start w:val="1"/>
      <w:numFmt w:val="bullet"/>
      <w:lvlText w:val="•"/>
      <w:lvlJc w:val="left"/>
      <w:pPr>
        <w:ind w:left="1904" w:hanging="340"/>
      </w:pPr>
      <w:rPr>
        <w:rFonts w:hint="default"/>
      </w:rPr>
    </w:lvl>
    <w:lvl w:ilvl="6" w:tplc="3C749800">
      <w:start w:val="1"/>
      <w:numFmt w:val="bullet"/>
      <w:lvlText w:val="•"/>
      <w:lvlJc w:val="left"/>
      <w:pPr>
        <w:ind w:left="2173" w:hanging="340"/>
      </w:pPr>
      <w:rPr>
        <w:rFonts w:hint="default"/>
      </w:rPr>
    </w:lvl>
    <w:lvl w:ilvl="7" w:tplc="A5869D5E">
      <w:start w:val="1"/>
      <w:numFmt w:val="bullet"/>
      <w:lvlText w:val="•"/>
      <w:lvlJc w:val="left"/>
      <w:pPr>
        <w:ind w:left="2442" w:hanging="340"/>
      </w:pPr>
      <w:rPr>
        <w:rFonts w:hint="default"/>
      </w:rPr>
    </w:lvl>
    <w:lvl w:ilvl="8" w:tplc="9EA6C3B0">
      <w:start w:val="1"/>
      <w:numFmt w:val="bullet"/>
      <w:lvlText w:val="•"/>
      <w:lvlJc w:val="left"/>
      <w:pPr>
        <w:ind w:left="2711" w:hanging="340"/>
      </w:pPr>
      <w:rPr>
        <w:rFonts w:hint="default"/>
      </w:rPr>
    </w:lvl>
  </w:abstractNum>
  <w:abstractNum w:abstractNumId="375" w15:restartNumberingAfterBreak="0">
    <w:nsid w:val="6947049E"/>
    <w:multiLevelType w:val="hybridMultilevel"/>
    <w:tmpl w:val="9B3E2EB6"/>
    <w:lvl w:ilvl="0" w:tplc="8866273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F9A62FE">
      <w:start w:val="1"/>
      <w:numFmt w:val="bullet"/>
      <w:lvlText w:val="•"/>
      <w:lvlJc w:val="left"/>
      <w:pPr>
        <w:ind w:left="822" w:hanging="340"/>
      </w:pPr>
      <w:rPr>
        <w:rFonts w:hint="default"/>
      </w:rPr>
    </w:lvl>
    <w:lvl w:ilvl="2" w:tplc="48D2244E">
      <w:start w:val="1"/>
      <w:numFmt w:val="bullet"/>
      <w:lvlText w:val="•"/>
      <w:lvlJc w:val="left"/>
      <w:pPr>
        <w:ind w:left="1084" w:hanging="340"/>
      </w:pPr>
      <w:rPr>
        <w:rFonts w:hint="default"/>
      </w:rPr>
    </w:lvl>
    <w:lvl w:ilvl="3" w:tplc="19683292">
      <w:start w:val="1"/>
      <w:numFmt w:val="bullet"/>
      <w:lvlText w:val="•"/>
      <w:lvlJc w:val="left"/>
      <w:pPr>
        <w:ind w:left="1347" w:hanging="340"/>
      </w:pPr>
      <w:rPr>
        <w:rFonts w:hint="default"/>
      </w:rPr>
    </w:lvl>
    <w:lvl w:ilvl="4" w:tplc="920EA8A0">
      <w:start w:val="1"/>
      <w:numFmt w:val="bullet"/>
      <w:lvlText w:val="•"/>
      <w:lvlJc w:val="left"/>
      <w:pPr>
        <w:ind w:left="1609" w:hanging="340"/>
      </w:pPr>
      <w:rPr>
        <w:rFonts w:hint="default"/>
      </w:rPr>
    </w:lvl>
    <w:lvl w:ilvl="5" w:tplc="B07620BE">
      <w:start w:val="1"/>
      <w:numFmt w:val="bullet"/>
      <w:lvlText w:val="•"/>
      <w:lvlJc w:val="left"/>
      <w:pPr>
        <w:ind w:left="1871" w:hanging="340"/>
      </w:pPr>
      <w:rPr>
        <w:rFonts w:hint="default"/>
      </w:rPr>
    </w:lvl>
    <w:lvl w:ilvl="6" w:tplc="72D26F2C">
      <w:start w:val="1"/>
      <w:numFmt w:val="bullet"/>
      <w:lvlText w:val="•"/>
      <w:lvlJc w:val="left"/>
      <w:pPr>
        <w:ind w:left="2134" w:hanging="340"/>
      </w:pPr>
      <w:rPr>
        <w:rFonts w:hint="default"/>
      </w:rPr>
    </w:lvl>
    <w:lvl w:ilvl="7" w:tplc="6AF6E976">
      <w:start w:val="1"/>
      <w:numFmt w:val="bullet"/>
      <w:lvlText w:val="•"/>
      <w:lvlJc w:val="left"/>
      <w:pPr>
        <w:ind w:left="2396" w:hanging="340"/>
      </w:pPr>
      <w:rPr>
        <w:rFonts w:hint="default"/>
      </w:rPr>
    </w:lvl>
    <w:lvl w:ilvl="8" w:tplc="16DEA074">
      <w:start w:val="1"/>
      <w:numFmt w:val="bullet"/>
      <w:lvlText w:val="•"/>
      <w:lvlJc w:val="left"/>
      <w:pPr>
        <w:ind w:left="2658" w:hanging="340"/>
      </w:pPr>
      <w:rPr>
        <w:rFonts w:hint="default"/>
      </w:rPr>
    </w:lvl>
  </w:abstractNum>
  <w:abstractNum w:abstractNumId="376" w15:restartNumberingAfterBreak="0">
    <w:nsid w:val="69621947"/>
    <w:multiLevelType w:val="hybridMultilevel"/>
    <w:tmpl w:val="E10AE528"/>
    <w:lvl w:ilvl="0" w:tplc="B2E6A9F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BB4C93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B0A493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E53232B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3FEC0AA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B6D23626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D404549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CAE07B7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48FEAE0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77" w15:restartNumberingAfterBreak="0">
    <w:nsid w:val="697324F6"/>
    <w:multiLevelType w:val="hybridMultilevel"/>
    <w:tmpl w:val="6B62F694"/>
    <w:lvl w:ilvl="0" w:tplc="2B4C7AD6">
      <w:start w:val="1"/>
      <w:numFmt w:val="upperLetter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F0299E0">
      <w:start w:val="1"/>
      <w:numFmt w:val="decimal"/>
      <w:lvlText w:val="%2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933E436E">
      <w:start w:val="1"/>
      <w:numFmt w:val="upperLetter"/>
      <w:lvlText w:val="%3."/>
      <w:lvlJc w:val="left"/>
      <w:pPr>
        <w:ind w:left="36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3" w:tplc="34D4F89C">
      <w:start w:val="1"/>
      <w:numFmt w:val="bullet"/>
      <w:lvlText w:val="•"/>
      <w:lvlJc w:val="left"/>
      <w:pPr>
        <w:ind w:left="60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4" w:tplc="FC864EEC">
      <w:start w:val="1"/>
      <w:numFmt w:val="bullet"/>
      <w:lvlText w:val="•"/>
      <w:lvlJc w:val="left"/>
      <w:pPr>
        <w:ind w:left="2314" w:hanging="240"/>
      </w:pPr>
      <w:rPr>
        <w:rFonts w:hint="default"/>
      </w:rPr>
    </w:lvl>
    <w:lvl w:ilvl="5" w:tplc="146CD376">
      <w:start w:val="1"/>
      <w:numFmt w:val="bullet"/>
      <w:lvlText w:val="•"/>
      <w:lvlJc w:val="left"/>
      <w:pPr>
        <w:ind w:left="3068" w:hanging="240"/>
      </w:pPr>
      <w:rPr>
        <w:rFonts w:hint="default"/>
      </w:rPr>
    </w:lvl>
    <w:lvl w:ilvl="6" w:tplc="D9CE6A0E">
      <w:start w:val="1"/>
      <w:numFmt w:val="bullet"/>
      <w:lvlText w:val="•"/>
      <w:lvlJc w:val="left"/>
      <w:pPr>
        <w:ind w:left="3822" w:hanging="240"/>
      </w:pPr>
      <w:rPr>
        <w:rFonts w:hint="default"/>
      </w:rPr>
    </w:lvl>
    <w:lvl w:ilvl="7" w:tplc="289ADF74">
      <w:start w:val="1"/>
      <w:numFmt w:val="bullet"/>
      <w:lvlText w:val="•"/>
      <w:lvlJc w:val="left"/>
      <w:pPr>
        <w:ind w:left="4577" w:hanging="240"/>
      </w:pPr>
      <w:rPr>
        <w:rFonts w:hint="default"/>
      </w:rPr>
    </w:lvl>
    <w:lvl w:ilvl="8" w:tplc="F36E67FE">
      <w:start w:val="1"/>
      <w:numFmt w:val="bullet"/>
      <w:lvlText w:val="•"/>
      <w:lvlJc w:val="left"/>
      <w:pPr>
        <w:ind w:left="5331" w:hanging="240"/>
      </w:pPr>
      <w:rPr>
        <w:rFonts w:hint="default"/>
      </w:rPr>
    </w:lvl>
  </w:abstractNum>
  <w:abstractNum w:abstractNumId="378" w15:restartNumberingAfterBreak="0">
    <w:nsid w:val="69EB34F6"/>
    <w:multiLevelType w:val="hybridMultilevel"/>
    <w:tmpl w:val="0D5AB900"/>
    <w:lvl w:ilvl="0" w:tplc="A924646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7D6176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B6A1B3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403A526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9BEADF3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084F1E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63C61DA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14D8297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1DDE3F7E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79" w15:restartNumberingAfterBreak="0">
    <w:nsid w:val="69F06CA8"/>
    <w:multiLevelType w:val="hybridMultilevel"/>
    <w:tmpl w:val="63E4A982"/>
    <w:lvl w:ilvl="0" w:tplc="627236A2">
      <w:start w:val="3"/>
      <w:numFmt w:val="decimal"/>
      <w:lvlText w:val="%1"/>
      <w:lvlJc w:val="left"/>
      <w:pPr>
        <w:ind w:left="536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ACA2840">
      <w:start w:val="1"/>
      <w:numFmt w:val="bullet"/>
      <w:lvlText w:val="•"/>
      <w:lvlJc w:val="left"/>
      <w:pPr>
        <w:ind w:left="844" w:hanging="340"/>
      </w:pPr>
      <w:rPr>
        <w:rFonts w:hint="default"/>
      </w:rPr>
    </w:lvl>
    <w:lvl w:ilvl="2" w:tplc="A82C2E6A">
      <w:start w:val="1"/>
      <w:numFmt w:val="bullet"/>
      <w:lvlText w:val="•"/>
      <w:lvlJc w:val="left"/>
      <w:pPr>
        <w:ind w:left="1152" w:hanging="340"/>
      </w:pPr>
      <w:rPr>
        <w:rFonts w:hint="default"/>
      </w:rPr>
    </w:lvl>
    <w:lvl w:ilvl="3" w:tplc="F3001204">
      <w:start w:val="1"/>
      <w:numFmt w:val="bullet"/>
      <w:lvlText w:val="•"/>
      <w:lvlJc w:val="left"/>
      <w:pPr>
        <w:ind w:left="1460" w:hanging="340"/>
      </w:pPr>
      <w:rPr>
        <w:rFonts w:hint="default"/>
      </w:rPr>
    </w:lvl>
    <w:lvl w:ilvl="4" w:tplc="7C368A90">
      <w:start w:val="1"/>
      <w:numFmt w:val="bullet"/>
      <w:lvlText w:val="•"/>
      <w:lvlJc w:val="left"/>
      <w:pPr>
        <w:ind w:left="1768" w:hanging="340"/>
      </w:pPr>
      <w:rPr>
        <w:rFonts w:hint="default"/>
      </w:rPr>
    </w:lvl>
    <w:lvl w:ilvl="5" w:tplc="5F6413B0">
      <w:start w:val="1"/>
      <w:numFmt w:val="bullet"/>
      <w:lvlText w:val="•"/>
      <w:lvlJc w:val="left"/>
      <w:pPr>
        <w:ind w:left="2076" w:hanging="340"/>
      </w:pPr>
      <w:rPr>
        <w:rFonts w:hint="default"/>
      </w:rPr>
    </w:lvl>
    <w:lvl w:ilvl="6" w:tplc="91B420BA">
      <w:start w:val="1"/>
      <w:numFmt w:val="bullet"/>
      <w:lvlText w:val="•"/>
      <w:lvlJc w:val="left"/>
      <w:pPr>
        <w:ind w:left="2384" w:hanging="340"/>
      </w:pPr>
      <w:rPr>
        <w:rFonts w:hint="default"/>
      </w:rPr>
    </w:lvl>
    <w:lvl w:ilvl="7" w:tplc="F498EC70">
      <w:start w:val="1"/>
      <w:numFmt w:val="bullet"/>
      <w:lvlText w:val="•"/>
      <w:lvlJc w:val="left"/>
      <w:pPr>
        <w:ind w:left="2692" w:hanging="340"/>
      </w:pPr>
      <w:rPr>
        <w:rFonts w:hint="default"/>
      </w:rPr>
    </w:lvl>
    <w:lvl w:ilvl="8" w:tplc="2E60974A">
      <w:start w:val="1"/>
      <w:numFmt w:val="bullet"/>
      <w:lvlText w:val="•"/>
      <w:lvlJc w:val="left"/>
      <w:pPr>
        <w:ind w:left="3000" w:hanging="340"/>
      </w:pPr>
      <w:rPr>
        <w:rFonts w:hint="default"/>
      </w:rPr>
    </w:lvl>
  </w:abstractNum>
  <w:abstractNum w:abstractNumId="380" w15:restartNumberingAfterBreak="0">
    <w:nsid w:val="6A59222A"/>
    <w:multiLevelType w:val="hybridMultilevel"/>
    <w:tmpl w:val="A6B84F64"/>
    <w:lvl w:ilvl="0" w:tplc="21F4D1F2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AB8E952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2A6644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56E88C0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6432621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96C810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63145B6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3AFC316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3F7AB8C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81" w15:restartNumberingAfterBreak="0">
    <w:nsid w:val="6A841DD9"/>
    <w:multiLevelType w:val="hybridMultilevel"/>
    <w:tmpl w:val="7BF62A66"/>
    <w:lvl w:ilvl="0" w:tplc="F4DE9E0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9B47668">
      <w:start w:val="1"/>
      <w:numFmt w:val="bullet"/>
      <w:lvlText w:val="•"/>
      <w:lvlJc w:val="left"/>
      <w:pPr>
        <w:ind w:left="827" w:hanging="340"/>
      </w:pPr>
      <w:rPr>
        <w:rFonts w:hint="default"/>
      </w:rPr>
    </w:lvl>
    <w:lvl w:ilvl="2" w:tplc="DCC2B7B4">
      <w:start w:val="1"/>
      <w:numFmt w:val="bullet"/>
      <w:lvlText w:val="•"/>
      <w:lvlJc w:val="left"/>
      <w:pPr>
        <w:ind w:left="1094" w:hanging="340"/>
      </w:pPr>
      <w:rPr>
        <w:rFonts w:hint="default"/>
      </w:rPr>
    </w:lvl>
    <w:lvl w:ilvl="3" w:tplc="E29C2D0E">
      <w:start w:val="1"/>
      <w:numFmt w:val="bullet"/>
      <w:lvlText w:val="•"/>
      <w:lvlJc w:val="left"/>
      <w:pPr>
        <w:ind w:left="1361" w:hanging="340"/>
      </w:pPr>
      <w:rPr>
        <w:rFonts w:hint="default"/>
      </w:rPr>
    </w:lvl>
    <w:lvl w:ilvl="4" w:tplc="CDFAAC8A">
      <w:start w:val="1"/>
      <w:numFmt w:val="bullet"/>
      <w:lvlText w:val="•"/>
      <w:lvlJc w:val="left"/>
      <w:pPr>
        <w:ind w:left="1629" w:hanging="340"/>
      </w:pPr>
      <w:rPr>
        <w:rFonts w:hint="default"/>
      </w:rPr>
    </w:lvl>
    <w:lvl w:ilvl="5" w:tplc="A8BE026A">
      <w:start w:val="1"/>
      <w:numFmt w:val="bullet"/>
      <w:lvlText w:val="•"/>
      <w:lvlJc w:val="left"/>
      <w:pPr>
        <w:ind w:left="1896" w:hanging="340"/>
      </w:pPr>
      <w:rPr>
        <w:rFonts w:hint="default"/>
      </w:rPr>
    </w:lvl>
    <w:lvl w:ilvl="6" w:tplc="08D2B15A">
      <w:start w:val="1"/>
      <w:numFmt w:val="bullet"/>
      <w:lvlText w:val="•"/>
      <w:lvlJc w:val="left"/>
      <w:pPr>
        <w:ind w:left="2163" w:hanging="340"/>
      </w:pPr>
      <w:rPr>
        <w:rFonts w:hint="default"/>
      </w:rPr>
    </w:lvl>
    <w:lvl w:ilvl="7" w:tplc="3F12147C">
      <w:start w:val="1"/>
      <w:numFmt w:val="bullet"/>
      <w:lvlText w:val="•"/>
      <w:lvlJc w:val="left"/>
      <w:pPr>
        <w:ind w:left="2430" w:hanging="340"/>
      </w:pPr>
      <w:rPr>
        <w:rFonts w:hint="default"/>
      </w:rPr>
    </w:lvl>
    <w:lvl w:ilvl="8" w:tplc="371EE280">
      <w:start w:val="1"/>
      <w:numFmt w:val="bullet"/>
      <w:lvlText w:val="•"/>
      <w:lvlJc w:val="left"/>
      <w:pPr>
        <w:ind w:left="2698" w:hanging="340"/>
      </w:pPr>
      <w:rPr>
        <w:rFonts w:hint="default"/>
      </w:rPr>
    </w:lvl>
  </w:abstractNum>
  <w:abstractNum w:abstractNumId="382" w15:restartNumberingAfterBreak="0">
    <w:nsid w:val="6B0A3D23"/>
    <w:multiLevelType w:val="hybridMultilevel"/>
    <w:tmpl w:val="4C385F8E"/>
    <w:lvl w:ilvl="0" w:tplc="1E064698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C86C7054">
      <w:start w:val="1"/>
      <w:numFmt w:val="bullet"/>
      <w:lvlText w:val="•"/>
      <w:lvlJc w:val="left"/>
      <w:pPr>
        <w:ind w:left="60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B24C8C18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17D0CB30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93E4F9FE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06927492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7BAC0352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A112CBC6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0816B8EC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383" w15:restartNumberingAfterBreak="0">
    <w:nsid w:val="6B2838B9"/>
    <w:multiLevelType w:val="hybridMultilevel"/>
    <w:tmpl w:val="C6A2D7BE"/>
    <w:lvl w:ilvl="0" w:tplc="2AE86890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B2013DA">
      <w:start w:val="1"/>
      <w:numFmt w:val="bullet"/>
      <w:lvlText w:val="•"/>
      <w:lvlJc w:val="left"/>
      <w:pPr>
        <w:ind w:left="821" w:hanging="340"/>
      </w:pPr>
      <w:rPr>
        <w:rFonts w:hint="default"/>
      </w:rPr>
    </w:lvl>
    <w:lvl w:ilvl="2" w:tplc="F7B0E722">
      <w:start w:val="1"/>
      <w:numFmt w:val="bullet"/>
      <w:lvlText w:val="•"/>
      <w:lvlJc w:val="left"/>
      <w:pPr>
        <w:ind w:left="1082" w:hanging="340"/>
      </w:pPr>
      <w:rPr>
        <w:rFonts w:hint="default"/>
      </w:rPr>
    </w:lvl>
    <w:lvl w:ilvl="3" w:tplc="84286AA6">
      <w:start w:val="1"/>
      <w:numFmt w:val="bullet"/>
      <w:lvlText w:val="•"/>
      <w:lvlJc w:val="left"/>
      <w:pPr>
        <w:ind w:left="1343" w:hanging="340"/>
      </w:pPr>
      <w:rPr>
        <w:rFonts w:hint="default"/>
      </w:rPr>
    </w:lvl>
    <w:lvl w:ilvl="4" w:tplc="04A45236">
      <w:start w:val="1"/>
      <w:numFmt w:val="bullet"/>
      <w:lvlText w:val="•"/>
      <w:lvlJc w:val="left"/>
      <w:pPr>
        <w:ind w:left="1604" w:hanging="340"/>
      </w:pPr>
      <w:rPr>
        <w:rFonts w:hint="default"/>
      </w:rPr>
    </w:lvl>
    <w:lvl w:ilvl="5" w:tplc="44BC7144">
      <w:start w:val="1"/>
      <w:numFmt w:val="bullet"/>
      <w:lvlText w:val="•"/>
      <w:lvlJc w:val="left"/>
      <w:pPr>
        <w:ind w:left="1865" w:hanging="340"/>
      </w:pPr>
      <w:rPr>
        <w:rFonts w:hint="default"/>
      </w:rPr>
    </w:lvl>
    <w:lvl w:ilvl="6" w:tplc="A1B8B19A">
      <w:start w:val="1"/>
      <w:numFmt w:val="bullet"/>
      <w:lvlText w:val="•"/>
      <w:lvlJc w:val="left"/>
      <w:pPr>
        <w:ind w:left="2126" w:hanging="340"/>
      </w:pPr>
      <w:rPr>
        <w:rFonts w:hint="default"/>
      </w:rPr>
    </w:lvl>
    <w:lvl w:ilvl="7" w:tplc="0B645082">
      <w:start w:val="1"/>
      <w:numFmt w:val="bullet"/>
      <w:lvlText w:val="•"/>
      <w:lvlJc w:val="left"/>
      <w:pPr>
        <w:ind w:left="2387" w:hanging="340"/>
      </w:pPr>
      <w:rPr>
        <w:rFonts w:hint="default"/>
      </w:rPr>
    </w:lvl>
    <w:lvl w:ilvl="8" w:tplc="18E46650">
      <w:start w:val="1"/>
      <w:numFmt w:val="bullet"/>
      <w:lvlText w:val="•"/>
      <w:lvlJc w:val="left"/>
      <w:pPr>
        <w:ind w:left="2648" w:hanging="340"/>
      </w:pPr>
      <w:rPr>
        <w:rFonts w:hint="default"/>
      </w:rPr>
    </w:lvl>
  </w:abstractNum>
  <w:abstractNum w:abstractNumId="384" w15:restartNumberingAfterBreak="0">
    <w:nsid w:val="6B7254ED"/>
    <w:multiLevelType w:val="hybridMultilevel"/>
    <w:tmpl w:val="913076B6"/>
    <w:lvl w:ilvl="0" w:tplc="819826A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EE54A59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A44CA18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3F9250C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6346DA0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C0A2B63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DE0AC3F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2FAC4C8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2402B22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85" w15:restartNumberingAfterBreak="0">
    <w:nsid w:val="6BE91CD9"/>
    <w:multiLevelType w:val="hybridMultilevel"/>
    <w:tmpl w:val="C2048B1E"/>
    <w:lvl w:ilvl="0" w:tplc="A3A4345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1AA92C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2FE956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DE5AD22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D0CEF48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4C3E3CEE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D718300C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9FB088E4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28C8F8C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86" w15:restartNumberingAfterBreak="0">
    <w:nsid w:val="6C08339D"/>
    <w:multiLevelType w:val="hybridMultilevel"/>
    <w:tmpl w:val="A9BC27A4"/>
    <w:lvl w:ilvl="0" w:tplc="40CE7A7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0DCD166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C7186A22">
      <w:start w:val="1"/>
      <w:numFmt w:val="bullet"/>
      <w:lvlText w:val="•"/>
      <w:lvlJc w:val="left"/>
      <w:pPr>
        <w:ind w:left="1086" w:hanging="340"/>
      </w:pPr>
      <w:rPr>
        <w:rFonts w:hint="default"/>
      </w:rPr>
    </w:lvl>
    <w:lvl w:ilvl="3" w:tplc="1AEA0C08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0150C352">
      <w:start w:val="1"/>
      <w:numFmt w:val="bullet"/>
      <w:lvlText w:val="•"/>
      <w:lvlJc w:val="left"/>
      <w:pPr>
        <w:ind w:left="1613" w:hanging="340"/>
      </w:pPr>
      <w:rPr>
        <w:rFonts w:hint="default"/>
      </w:rPr>
    </w:lvl>
    <w:lvl w:ilvl="5" w:tplc="DD745F50">
      <w:start w:val="1"/>
      <w:numFmt w:val="bullet"/>
      <w:lvlText w:val="•"/>
      <w:lvlJc w:val="left"/>
      <w:pPr>
        <w:ind w:left="1877" w:hanging="340"/>
      </w:pPr>
      <w:rPr>
        <w:rFonts w:hint="default"/>
      </w:rPr>
    </w:lvl>
    <w:lvl w:ilvl="6" w:tplc="183AC71E">
      <w:start w:val="1"/>
      <w:numFmt w:val="bullet"/>
      <w:lvlText w:val="•"/>
      <w:lvlJc w:val="left"/>
      <w:pPr>
        <w:ind w:left="2140" w:hanging="340"/>
      </w:pPr>
      <w:rPr>
        <w:rFonts w:hint="default"/>
      </w:rPr>
    </w:lvl>
    <w:lvl w:ilvl="7" w:tplc="4E54460A">
      <w:start w:val="1"/>
      <w:numFmt w:val="bullet"/>
      <w:lvlText w:val="•"/>
      <w:lvlJc w:val="left"/>
      <w:pPr>
        <w:ind w:left="2404" w:hanging="340"/>
      </w:pPr>
      <w:rPr>
        <w:rFonts w:hint="default"/>
      </w:rPr>
    </w:lvl>
    <w:lvl w:ilvl="8" w:tplc="5C44239C">
      <w:start w:val="1"/>
      <w:numFmt w:val="bullet"/>
      <w:lvlText w:val="•"/>
      <w:lvlJc w:val="left"/>
      <w:pPr>
        <w:ind w:left="2667" w:hanging="340"/>
      </w:pPr>
      <w:rPr>
        <w:rFonts w:hint="default"/>
      </w:rPr>
    </w:lvl>
  </w:abstractNum>
  <w:abstractNum w:abstractNumId="387" w15:restartNumberingAfterBreak="0">
    <w:nsid w:val="6C0A0BED"/>
    <w:multiLevelType w:val="hybridMultilevel"/>
    <w:tmpl w:val="6B62F3AE"/>
    <w:lvl w:ilvl="0" w:tplc="0206115A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36215B8">
      <w:start w:val="1"/>
      <w:numFmt w:val="bullet"/>
      <w:lvlText w:val="•"/>
      <w:lvlJc w:val="left"/>
      <w:pPr>
        <w:ind w:left="437" w:hanging="340"/>
      </w:pPr>
      <w:rPr>
        <w:rFonts w:hint="default"/>
      </w:rPr>
    </w:lvl>
    <w:lvl w:ilvl="2" w:tplc="9B48A87E">
      <w:start w:val="1"/>
      <w:numFmt w:val="bullet"/>
      <w:lvlText w:val="•"/>
      <w:lvlJc w:val="left"/>
      <w:pPr>
        <w:ind w:left="755" w:hanging="340"/>
      </w:pPr>
      <w:rPr>
        <w:rFonts w:hint="default"/>
      </w:rPr>
    </w:lvl>
    <w:lvl w:ilvl="3" w:tplc="76C04574">
      <w:start w:val="1"/>
      <w:numFmt w:val="bullet"/>
      <w:lvlText w:val="•"/>
      <w:lvlJc w:val="left"/>
      <w:pPr>
        <w:ind w:left="1072" w:hanging="340"/>
      </w:pPr>
      <w:rPr>
        <w:rFonts w:hint="default"/>
      </w:rPr>
    </w:lvl>
    <w:lvl w:ilvl="4" w:tplc="F5E63548">
      <w:start w:val="1"/>
      <w:numFmt w:val="bullet"/>
      <w:lvlText w:val="•"/>
      <w:lvlJc w:val="left"/>
      <w:pPr>
        <w:ind w:left="1390" w:hanging="340"/>
      </w:pPr>
      <w:rPr>
        <w:rFonts w:hint="default"/>
      </w:rPr>
    </w:lvl>
    <w:lvl w:ilvl="5" w:tplc="7A488A30">
      <w:start w:val="1"/>
      <w:numFmt w:val="bullet"/>
      <w:lvlText w:val="•"/>
      <w:lvlJc w:val="left"/>
      <w:pPr>
        <w:ind w:left="1707" w:hanging="340"/>
      </w:pPr>
      <w:rPr>
        <w:rFonts w:hint="default"/>
      </w:rPr>
    </w:lvl>
    <w:lvl w:ilvl="6" w:tplc="B4DE341C">
      <w:start w:val="1"/>
      <w:numFmt w:val="bullet"/>
      <w:lvlText w:val="•"/>
      <w:lvlJc w:val="left"/>
      <w:pPr>
        <w:ind w:left="2025" w:hanging="340"/>
      </w:pPr>
      <w:rPr>
        <w:rFonts w:hint="default"/>
      </w:rPr>
    </w:lvl>
    <w:lvl w:ilvl="7" w:tplc="6506F046">
      <w:start w:val="1"/>
      <w:numFmt w:val="bullet"/>
      <w:lvlText w:val="•"/>
      <w:lvlJc w:val="left"/>
      <w:pPr>
        <w:ind w:left="2343" w:hanging="340"/>
      </w:pPr>
      <w:rPr>
        <w:rFonts w:hint="default"/>
      </w:rPr>
    </w:lvl>
    <w:lvl w:ilvl="8" w:tplc="600038FE">
      <w:start w:val="1"/>
      <w:numFmt w:val="bullet"/>
      <w:lvlText w:val="•"/>
      <w:lvlJc w:val="left"/>
      <w:pPr>
        <w:ind w:left="2660" w:hanging="340"/>
      </w:pPr>
      <w:rPr>
        <w:rFonts w:hint="default"/>
      </w:rPr>
    </w:lvl>
  </w:abstractNum>
  <w:abstractNum w:abstractNumId="388" w15:restartNumberingAfterBreak="0">
    <w:nsid w:val="6C5A7539"/>
    <w:multiLevelType w:val="hybridMultilevel"/>
    <w:tmpl w:val="CD8C1970"/>
    <w:lvl w:ilvl="0" w:tplc="39B2E700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E8062B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FEEA147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F868AE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9BBE4D5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B1208C0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6CBCC0E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B29CAEA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4CC8E37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89" w15:restartNumberingAfterBreak="0">
    <w:nsid w:val="6C695259"/>
    <w:multiLevelType w:val="hybridMultilevel"/>
    <w:tmpl w:val="C052ACA0"/>
    <w:lvl w:ilvl="0" w:tplc="193A3FE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D7656A0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A300D062">
      <w:start w:val="1"/>
      <w:numFmt w:val="bullet"/>
      <w:lvlText w:val="•"/>
      <w:lvlJc w:val="left"/>
      <w:pPr>
        <w:ind w:left="1080" w:hanging="340"/>
      </w:pPr>
      <w:rPr>
        <w:rFonts w:hint="default"/>
      </w:rPr>
    </w:lvl>
    <w:lvl w:ilvl="3" w:tplc="C4CC5CE0">
      <w:start w:val="1"/>
      <w:numFmt w:val="bullet"/>
      <w:lvlText w:val="•"/>
      <w:lvlJc w:val="left"/>
      <w:pPr>
        <w:ind w:left="1340" w:hanging="340"/>
      </w:pPr>
      <w:rPr>
        <w:rFonts w:hint="default"/>
      </w:rPr>
    </w:lvl>
    <w:lvl w:ilvl="4" w:tplc="7D409D02">
      <w:start w:val="1"/>
      <w:numFmt w:val="bullet"/>
      <w:lvlText w:val="•"/>
      <w:lvlJc w:val="left"/>
      <w:pPr>
        <w:ind w:left="1600" w:hanging="340"/>
      </w:pPr>
      <w:rPr>
        <w:rFonts w:hint="default"/>
      </w:rPr>
    </w:lvl>
    <w:lvl w:ilvl="5" w:tplc="D6FC1524">
      <w:start w:val="1"/>
      <w:numFmt w:val="bullet"/>
      <w:lvlText w:val="•"/>
      <w:lvlJc w:val="left"/>
      <w:pPr>
        <w:ind w:left="1860" w:hanging="340"/>
      </w:pPr>
      <w:rPr>
        <w:rFonts w:hint="default"/>
      </w:rPr>
    </w:lvl>
    <w:lvl w:ilvl="6" w:tplc="5D888708">
      <w:start w:val="1"/>
      <w:numFmt w:val="bullet"/>
      <w:lvlText w:val="•"/>
      <w:lvlJc w:val="left"/>
      <w:pPr>
        <w:ind w:left="2120" w:hanging="340"/>
      </w:pPr>
      <w:rPr>
        <w:rFonts w:hint="default"/>
      </w:rPr>
    </w:lvl>
    <w:lvl w:ilvl="7" w:tplc="BE9610E8">
      <w:start w:val="1"/>
      <w:numFmt w:val="bullet"/>
      <w:lvlText w:val="•"/>
      <w:lvlJc w:val="left"/>
      <w:pPr>
        <w:ind w:left="2380" w:hanging="340"/>
      </w:pPr>
      <w:rPr>
        <w:rFonts w:hint="default"/>
      </w:rPr>
    </w:lvl>
    <w:lvl w:ilvl="8" w:tplc="EF32DFC6">
      <w:start w:val="1"/>
      <w:numFmt w:val="bullet"/>
      <w:lvlText w:val="•"/>
      <w:lvlJc w:val="left"/>
      <w:pPr>
        <w:ind w:left="2640" w:hanging="340"/>
      </w:pPr>
      <w:rPr>
        <w:rFonts w:hint="default"/>
      </w:rPr>
    </w:lvl>
  </w:abstractNum>
  <w:abstractNum w:abstractNumId="390" w15:restartNumberingAfterBreak="0">
    <w:nsid w:val="6C747364"/>
    <w:multiLevelType w:val="hybridMultilevel"/>
    <w:tmpl w:val="07721618"/>
    <w:lvl w:ilvl="0" w:tplc="000AF3EC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E4ABE64">
      <w:start w:val="1"/>
      <w:numFmt w:val="lowerLetter"/>
      <w:lvlText w:val="%2.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983A644A">
      <w:start w:val="1"/>
      <w:numFmt w:val="decimal"/>
      <w:lvlText w:val="(%3)"/>
      <w:lvlJc w:val="left"/>
      <w:pPr>
        <w:ind w:left="84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3" w:tplc="0310B4E6">
      <w:start w:val="1"/>
      <w:numFmt w:val="bullet"/>
      <w:lvlText w:val="•"/>
      <w:lvlJc w:val="left"/>
      <w:pPr>
        <w:ind w:left="1590" w:hanging="240"/>
      </w:pPr>
      <w:rPr>
        <w:rFonts w:hint="default"/>
      </w:rPr>
    </w:lvl>
    <w:lvl w:ilvl="4" w:tplc="88687062">
      <w:start w:val="1"/>
      <w:numFmt w:val="bullet"/>
      <w:lvlText w:val="•"/>
      <w:lvlJc w:val="left"/>
      <w:pPr>
        <w:ind w:left="2340" w:hanging="240"/>
      </w:pPr>
      <w:rPr>
        <w:rFonts w:hint="default"/>
      </w:rPr>
    </w:lvl>
    <w:lvl w:ilvl="5" w:tplc="E5B28D04">
      <w:start w:val="1"/>
      <w:numFmt w:val="bullet"/>
      <w:lvlText w:val="•"/>
      <w:lvlJc w:val="left"/>
      <w:pPr>
        <w:ind w:left="3090" w:hanging="240"/>
      </w:pPr>
      <w:rPr>
        <w:rFonts w:hint="default"/>
      </w:rPr>
    </w:lvl>
    <w:lvl w:ilvl="6" w:tplc="756C4D4A">
      <w:start w:val="1"/>
      <w:numFmt w:val="bullet"/>
      <w:lvlText w:val="•"/>
      <w:lvlJc w:val="left"/>
      <w:pPr>
        <w:ind w:left="3840" w:hanging="240"/>
      </w:pPr>
      <w:rPr>
        <w:rFonts w:hint="default"/>
      </w:rPr>
    </w:lvl>
    <w:lvl w:ilvl="7" w:tplc="96B29AC0">
      <w:start w:val="1"/>
      <w:numFmt w:val="bullet"/>
      <w:lvlText w:val="•"/>
      <w:lvlJc w:val="left"/>
      <w:pPr>
        <w:ind w:left="4590" w:hanging="240"/>
      </w:pPr>
      <w:rPr>
        <w:rFonts w:hint="default"/>
      </w:rPr>
    </w:lvl>
    <w:lvl w:ilvl="8" w:tplc="51A47C2A">
      <w:start w:val="1"/>
      <w:numFmt w:val="bullet"/>
      <w:lvlText w:val="•"/>
      <w:lvlJc w:val="left"/>
      <w:pPr>
        <w:ind w:left="5340" w:hanging="240"/>
      </w:pPr>
      <w:rPr>
        <w:rFonts w:hint="default"/>
      </w:rPr>
    </w:lvl>
  </w:abstractNum>
  <w:abstractNum w:abstractNumId="391" w15:restartNumberingAfterBreak="0">
    <w:nsid w:val="6CD03F07"/>
    <w:multiLevelType w:val="hybridMultilevel"/>
    <w:tmpl w:val="56FEE554"/>
    <w:lvl w:ilvl="0" w:tplc="8D52FE2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81C6B4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051C56A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FE56C2E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84CAABB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A818106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BF7ED1E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FECC54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A24269A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392" w15:restartNumberingAfterBreak="0">
    <w:nsid w:val="6D564E97"/>
    <w:multiLevelType w:val="hybridMultilevel"/>
    <w:tmpl w:val="6C8A44A8"/>
    <w:lvl w:ilvl="0" w:tplc="3DBA7A78">
      <w:start w:val="3"/>
      <w:numFmt w:val="decimal"/>
      <w:lvlText w:val="%1"/>
      <w:lvlJc w:val="left"/>
      <w:pPr>
        <w:ind w:left="12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1C8D680">
      <w:start w:val="1"/>
      <w:numFmt w:val="bullet"/>
      <w:lvlText w:val="•"/>
      <w:lvlJc w:val="left"/>
      <w:pPr>
        <w:ind w:left="437" w:hanging="340"/>
      </w:pPr>
      <w:rPr>
        <w:rFonts w:hint="default"/>
      </w:rPr>
    </w:lvl>
    <w:lvl w:ilvl="2" w:tplc="8FEE1438">
      <w:start w:val="1"/>
      <w:numFmt w:val="bullet"/>
      <w:lvlText w:val="•"/>
      <w:lvlJc w:val="left"/>
      <w:pPr>
        <w:ind w:left="755" w:hanging="340"/>
      </w:pPr>
      <w:rPr>
        <w:rFonts w:hint="default"/>
      </w:rPr>
    </w:lvl>
    <w:lvl w:ilvl="3" w:tplc="1E2261F0">
      <w:start w:val="1"/>
      <w:numFmt w:val="bullet"/>
      <w:lvlText w:val="•"/>
      <w:lvlJc w:val="left"/>
      <w:pPr>
        <w:ind w:left="1072" w:hanging="340"/>
      </w:pPr>
      <w:rPr>
        <w:rFonts w:hint="default"/>
      </w:rPr>
    </w:lvl>
    <w:lvl w:ilvl="4" w:tplc="9C36593C">
      <w:start w:val="1"/>
      <w:numFmt w:val="bullet"/>
      <w:lvlText w:val="•"/>
      <w:lvlJc w:val="left"/>
      <w:pPr>
        <w:ind w:left="1390" w:hanging="340"/>
      </w:pPr>
      <w:rPr>
        <w:rFonts w:hint="default"/>
      </w:rPr>
    </w:lvl>
    <w:lvl w:ilvl="5" w:tplc="ADA63D74">
      <w:start w:val="1"/>
      <w:numFmt w:val="bullet"/>
      <w:lvlText w:val="•"/>
      <w:lvlJc w:val="left"/>
      <w:pPr>
        <w:ind w:left="1707" w:hanging="340"/>
      </w:pPr>
      <w:rPr>
        <w:rFonts w:hint="default"/>
      </w:rPr>
    </w:lvl>
    <w:lvl w:ilvl="6" w:tplc="F31C3930">
      <w:start w:val="1"/>
      <w:numFmt w:val="bullet"/>
      <w:lvlText w:val="•"/>
      <w:lvlJc w:val="left"/>
      <w:pPr>
        <w:ind w:left="2025" w:hanging="340"/>
      </w:pPr>
      <w:rPr>
        <w:rFonts w:hint="default"/>
      </w:rPr>
    </w:lvl>
    <w:lvl w:ilvl="7" w:tplc="717CFB32">
      <w:start w:val="1"/>
      <w:numFmt w:val="bullet"/>
      <w:lvlText w:val="•"/>
      <w:lvlJc w:val="left"/>
      <w:pPr>
        <w:ind w:left="2343" w:hanging="340"/>
      </w:pPr>
      <w:rPr>
        <w:rFonts w:hint="default"/>
      </w:rPr>
    </w:lvl>
    <w:lvl w:ilvl="8" w:tplc="49187122">
      <w:start w:val="1"/>
      <w:numFmt w:val="bullet"/>
      <w:lvlText w:val="•"/>
      <w:lvlJc w:val="left"/>
      <w:pPr>
        <w:ind w:left="2660" w:hanging="340"/>
      </w:pPr>
      <w:rPr>
        <w:rFonts w:hint="default"/>
      </w:rPr>
    </w:lvl>
  </w:abstractNum>
  <w:abstractNum w:abstractNumId="393" w15:restartNumberingAfterBreak="0">
    <w:nsid w:val="6D6D2DD2"/>
    <w:multiLevelType w:val="hybridMultilevel"/>
    <w:tmpl w:val="04743F02"/>
    <w:lvl w:ilvl="0" w:tplc="B02AD4E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0A2BDBA">
      <w:start w:val="1"/>
      <w:numFmt w:val="bullet"/>
      <w:lvlText w:val="•"/>
      <w:lvlJc w:val="left"/>
      <w:pPr>
        <w:ind w:left="813" w:hanging="340"/>
      </w:pPr>
      <w:rPr>
        <w:rFonts w:hint="default"/>
      </w:rPr>
    </w:lvl>
    <w:lvl w:ilvl="2" w:tplc="FA72862A">
      <w:start w:val="1"/>
      <w:numFmt w:val="bullet"/>
      <w:lvlText w:val="•"/>
      <w:lvlJc w:val="left"/>
      <w:pPr>
        <w:ind w:left="1066" w:hanging="340"/>
      </w:pPr>
      <w:rPr>
        <w:rFonts w:hint="default"/>
      </w:rPr>
    </w:lvl>
    <w:lvl w:ilvl="3" w:tplc="929627D0">
      <w:start w:val="1"/>
      <w:numFmt w:val="bullet"/>
      <w:lvlText w:val="•"/>
      <w:lvlJc w:val="left"/>
      <w:pPr>
        <w:ind w:left="1319" w:hanging="340"/>
      </w:pPr>
      <w:rPr>
        <w:rFonts w:hint="default"/>
      </w:rPr>
    </w:lvl>
    <w:lvl w:ilvl="4" w:tplc="B60A2B62">
      <w:start w:val="1"/>
      <w:numFmt w:val="bullet"/>
      <w:lvlText w:val="•"/>
      <w:lvlJc w:val="left"/>
      <w:pPr>
        <w:ind w:left="1572" w:hanging="340"/>
      </w:pPr>
      <w:rPr>
        <w:rFonts w:hint="default"/>
      </w:rPr>
    </w:lvl>
    <w:lvl w:ilvl="5" w:tplc="BFC4428A">
      <w:start w:val="1"/>
      <w:numFmt w:val="bullet"/>
      <w:lvlText w:val="•"/>
      <w:lvlJc w:val="left"/>
      <w:pPr>
        <w:ind w:left="1825" w:hanging="340"/>
      </w:pPr>
      <w:rPr>
        <w:rFonts w:hint="default"/>
      </w:rPr>
    </w:lvl>
    <w:lvl w:ilvl="6" w:tplc="37DC544E">
      <w:start w:val="1"/>
      <w:numFmt w:val="bullet"/>
      <w:lvlText w:val="•"/>
      <w:lvlJc w:val="left"/>
      <w:pPr>
        <w:ind w:left="2078" w:hanging="340"/>
      </w:pPr>
      <w:rPr>
        <w:rFonts w:hint="default"/>
      </w:rPr>
    </w:lvl>
    <w:lvl w:ilvl="7" w:tplc="9266C86E">
      <w:start w:val="1"/>
      <w:numFmt w:val="bullet"/>
      <w:lvlText w:val="•"/>
      <w:lvlJc w:val="left"/>
      <w:pPr>
        <w:ind w:left="2331" w:hanging="340"/>
      </w:pPr>
      <w:rPr>
        <w:rFonts w:hint="default"/>
      </w:rPr>
    </w:lvl>
    <w:lvl w:ilvl="8" w:tplc="A4BC40F6">
      <w:start w:val="1"/>
      <w:numFmt w:val="bullet"/>
      <w:lvlText w:val="•"/>
      <w:lvlJc w:val="left"/>
      <w:pPr>
        <w:ind w:left="2584" w:hanging="340"/>
      </w:pPr>
      <w:rPr>
        <w:rFonts w:hint="default"/>
      </w:rPr>
    </w:lvl>
  </w:abstractNum>
  <w:abstractNum w:abstractNumId="394" w15:restartNumberingAfterBreak="0">
    <w:nsid w:val="6D9D5FFE"/>
    <w:multiLevelType w:val="hybridMultilevel"/>
    <w:tmpl w:val="A8B2205C"/>
    <w:lvl w:ilvl="0" w:tplc="F182B66E">
      <w:start w:val="4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836C6F4">
      <w:start w:val="1"/>
      <w:numFmt w:val="bullet"/>
      <w:lvlText w:val="•"/>
      <w:lvlJc w:val="left"/>
      <w:pPr>
        <w:ind w:left="791" w:hanging="340"/>
      </w:pPr>
      <w:rPr>
        <w:rFonts w:hint="default"/>
      </w:rPr>
    </w:lvl>
    <w:lvl w:ilvl="2" w:tplc="376C7EEE">
      <w:start w:val="1"/>
      <w:numFmt w:val="bullet"/>
      <w:lvlText w:val="•"/>
      <w:lvlJc w:val="left"/>
      <w:pPr>
        <w:ind w:left="1023" w:hanging="340"/>
      </w:pPr>
      <w:rPr>
        <w:rFonts w:hint="default"/>
      </w:rPr>
    </w:lvl>
    <w:lvl w:ilvl="3" w:tplc="EF82EBD4">
      <w:start w:val="1"/>
      <w:numFmt w:val="bullet"/>
      <w:lvlText w:val="•"/>
      <w:lvlJc w:val="left"/>
      <w:pPr>
        <w:ind w:left="1255" w:hanging="340"/>
      </w:pPr>
      <w:rPr>
        <w:rFonts w:hint="default"/>
      </w:rPr>
    </w:lvl>
    <w:lvl w:ilvl="4" w:tplc="B396F058">
      <w:start w:val="1"/>
      <w:numFmt w:val="bullet"/>
      <w:lvlText w:val="•"/>
      <w:lvlJc w:val="left"/>
      <w:pPr>
        <w:ind w:left="1487" w:hanging="340"/>
      </w:pPr>
      <w:rPr>
        <w:rFonts w:hint="default"/>
      </w:rPr>
    </w:lvl>
    <w:lvl w:ilvl="5" w:tplc="F50C6ABE">
      <w:start w:val="1"/>
      <w:numFmt w:val="bullet"/>
      <w:lvlText w:val="•"/>
      <w:lvlJc w:val="left"/>
      <w:pPr>
        <w:ind w:left="1719" w:hanging="340"/>
      </w:pPr>
      <w:rPr>
        <w:rFonts w:hint="default"/>
      </w:rPr>
    </w:lvl>
    <w:lvl w:ilvl="6" w:tplc="56B60F56">
      <w:start w:val="1"/>
      <w:numFmt w:val="bullet"/>
      <w:lvlText w:val="•"/>
      <w:lvlJc w:val="left"/>
      <w:pPr>
        <w:ind w:left="1951" w:hanging="340"/>
      </w:pPr>
      <w:rPr>
        <w:rFonts w:hint="default"/>
      </w:rPr>
    </w:lvl>
    <w:lvl w:ilvl="7" w:tplc="ADAE83A8">
      <w:start w:val="1"/>
      <w:numFmt w:val="bullet"/>
      <w:lvlText w:val="•"/>
      <w:lvlJc w:val="left"/>
      <w:pPr>
        <w:ind w:left="2183" w:hanging="340"/>
      </w:pPr>
      <w:rPr>
        <w:rFonts w:hint="default"/>
      </w:rPr>
    </w:lvl>
    <w:lvl w:ilvl="8" w:tplc="3B6ADD58">
      <w:start w:val="1"/>
      <w:numFmt w:val="bullet"/>
      <w:lvlText w:val="•"/>
      <w:lvlJc w:val="left"/>
      <w:pPr>
        <w:ind w:left="2415" w:hanging="340"/>
      </w:pPr>
      <w:rPr>
        <w:rFonts w:hint="default"/>
      </w:rPr>
    </w:lvl>
  </w:abstractNum>
  <w:abstractNum w:abstractNumId="395" w15:restartNumberingAfterBreak="0">
    <w:nsid w:val="6D9D78E4"/>
    <w:multiLevelType w:val="hybridMultilevel"/>
    <w:tmpl w:val="333A7FA4"/>
    <w:lvl w:ilvl="0" w:tplc="2A08F09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B1C26B8">
      <w:start w:val="1"/>
      <w:numFmt w:val="bullet"/>
      <w:lvlText w:val="•"/>
      <w:lvlJc w:val="left"/>
      <w:pPr>
        <w:ind w:left="870" w:hanging="340"/>
      </w:pPr>
      <w:rPr>
        <w:rFonts w:hint="default"/>
      </w:rPr>
    </w:lvl>
    <w:lvl w:ilvl="2" w:tplc="E8EC2460">
      <w:start w:val="1"/>
      <w:numFmt w:val="bullet"/>
      <w:lvlText w:val="•"/>
      <w:lvlJc w:val="left"/>
      <w:pPr>
        <w:ind w:left="1180" w:hanging="340"/>
      </w:pPr>
      <w:rPr>
        <w:rFonts w:hint="default"/>
      </w:rPr>
    </w:lvl>
    <w:lvl w:ilvl="3" w:tplc="BF2A5E24">
      <w:start w:val="1"/>
      <w:numFmt w:val="bullet"/>
      <w:lvlText w:val="•"/>
      <w:lvlJc w:val="left"/>
      <w:pPr>
        <w:ind w:left="1490" w:hanging="340"/>
      </w:pPr>
      <w:rPr>
        <w:rFonts w:hint="default"/>
      </w:rPr>
    </w:lvl>
    <w:lvl w:ilvl="4" w:tplc="E8022E82">
      <w:start w:val="1"/>
      <w:numFmt w:val="bullet"/>
      <w:lvlText w:val="•"/>
      <w:lvlJc w:val="left"/>
      <w:pPr>
        <w:ind w:left="1800" w:hanging="340"/>
      </w:pPr>
      <w:rPr>
        <w:rFonts w:hint="default"/>
      </w:rPr>
    </w:lvl>
    <w:lvl w:ilvl="5" w:tplc="9B024CB2">
      <w:start w:val="1"/>
      <w:numFmt w:val="bullet"/>
      <w:lvlText w:val="•"/>
      <w:lvlJc w:val="left"/>
      <w:pPr>
        <w:ind w:left="2110" w:hanging="340"/>
      </w:pPr>
      <w:rPr>
        <w:rFonts w:hint="default"/>
      </w:rPr>
    </w:lvl>
    <w:lvl w:ilvl="6" w:tplc="9CACE8C4">
      <w:start w:val="1"/>
      <w:numFmt w:val="bullet"/>
      <w:lvlText w:val="•"/>
      <w:lvlJc w:val="left"/>
      <w:pPr>
        <w:ind w:left="2420" w:hanging="340"/>
      </w:pPr>
      <w:rPr>
        <w:rFonts w:hint="default"/>
      </w:rPr>
    </w:lvl>
    <w:lvl w:ilvl="7" w:tplc="68143BDA">
      <w:start w:val="1"/>
      <w:numFmt w:val="bullet"/>
      <w:lvlText w:val="•"/>
      <w:lvlJc w:val="left"/>
      <w:pPr>
        <w:ind w:left="2730" w:hanging="340"/>
      </w:pPr>
      <w:rPr>
        <w:rFonts w:hint="default"/>
      </w:rPr>
    </w:lvl>
    <w:lvl w:ilvl="8" w:tplc="91B6599C">
      <w:start w:val="1"/>
      <w:numFmt w:val="bullet"/>
      <w:lvlText w:val="•"/>
      <w:lvlJc w:val="left"/>
      <w:pPr>
        <w:ind w:left="3040" w:hanging="340"/>
      </w:pPr>
      <w:rPr>
        <w:rFonts w:hint="default"/>
      </w:rPr>
    </w:lvl>
  </w:abstractNum>
  <w:abstractNum w:abstractNumId="396" w15:restartNumberingAfterBreak="0">
    <w:nsid w:val="6E21293E"/>
    <w:multiLevelType w:val="hybridMultilevel"/>
    <w:tmpl w:val="C6B0C84C"/>
    <w:lvl w:ilvl="0" w:tplc="91920AB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CAC87EA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9626D65E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61AEEB74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552A9D04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25849DC0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4A786226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EBAA9814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D51C47AC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397" w15:restartNumberingAfterBreak="0">
    <w:nsid w:val="6E283BF3"/>
    <w:multiLevelType w:val="hybridMultilevel"/>
    <w:tmpl w:val="3BB85F76"/>
    <w:lvl w:ilvl="0" w:tplc="89DAEAA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2FC4230">
      <w:start w:val="1"/>
      <w:numFmt w:val="upperRoman"/>
      <w:lvlText w:val="%2."/>
      <w:lvlJc w:val="left"/>
      <w:pPr>
        <w:ind w:left="36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2" w:tplc="955C6FA4">
      <w:start w:val="1"/>
      <w:numFmt w:val="upperLetter"/>
      <w:lvlText w:val="%3."/>
      <w:lvlJc w:val="left"/>
      <w:pPr>
        <w:ind w:left="600" w:hanging="240"/>
        <w:jc w:val="left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3" w:tplc="8A7665FE">
      <w:start w:val="1"/>
      <w:numFmt w:val="decimal"/>
      <w:lvlText w:val="%4."/>
      <w:lvlJc w:val="left"/>
      <w:pPr>
        <w:ind w:left="84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4" w:tplc="2A52D022">
      <w:start w:val="1"/>
      <w:numFmt w:val="bullet"/>
      <w:lvlText w:val="•"/>
      <w:lvlJc w:val="left"/>
      <w:pPr>
        <w:ind w:left="1697" w:hanging="240"/>
      </w:pPr>
      <w:rPr>
        <w:rFonts w:hint="default"/>
      </w:rPr>
    </w:lvl>
    <w:lvl w:ilvl="5" w:tplc="61045462">
      <w:start w:val="1"/>
      <w:numFmt w:val="bullet"/>
      <w:lvlText w:val="•"/>
      <w:lvlJc w:val="left"/>
      <w:pPr>
        <w:ind w:left="2554" w:hanging="240"/>
      </w:pPr>
      <w:rPr>
        <w:rFonts w:hint="default"/>
      </w:rPr>
    </w:lvl>
    <w:lvl w:ilvl="6" w:tplc="92FEBA78">
      <w:start w:val="1"/>
      <w:numFmt w:val="bullet"/>
      <w:lvlText w:val="•"/>
      <w:lvlJc w:val="left"/>
      <w:pPr>
        <w:ind w:left="3411" w:hanging="240"/>
      </w:pPr>
      <w:rPr>
        <w:rFonts w:hint="default"/>
      </w:rPr>
    </w:lvl>
    <w:lvl w:ilvl="7" w:tplc="342830EC">
      <w:start w:val="1"/>
      <w:numFmt w:val="bullet"/>
      <w:lvlText w:val="•"/>
      <w:lvlJc w:val="left"/>
      <w:pPr>
        <w:ind w:left="4268" w:hanging="240"/>
      </w:pPr>
      <w:rPr>
        <w:rFonts w:hint="default"/>
      </w:rPr>
    </w:lvl>
    <w:lvl w:ilvl="8" w:tplc="16288594">
      <w:start w:val="1"/>
      <w:numFmt w:val="bullet"/>
      <w:lvlText w:val="•"/>
      <w:lvlJc w:val="left"/>
      <w:pPr>
        <w:ind w:left="5125" w:hanging="240"/>
      </w:pPr>
      <w:rPr>
        <w:rFonts w:hint="default"/>
      </w:rPr>
    </w:lvl>
  </w:abstractNum>
  <w:abstractNum w:abstractNumId="398" w15:restartNumberingAfterBreak="0">
    <w:nsid w:val="6E3C4019"/>
    <w:multiLevelType w:val="hybridMultilevel"/>
    <w:tmpl w:val="7BE8F82E"/>
    <w:lvl w:ilvl="0" w:tplc="C96A6758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C922ED0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3EA6D6BC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A38018D8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592AD2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4CCED73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3A0C4E3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F9B2ADC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8C0AEC2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399" w15:restartNumberingAfterBreak="0">
    <w:nsid w:val="6E8126FE"/>
    <w:multiLevelType w:val="hybridMultilevel"/>
    <w:tmpl w:val="12C6BD3A"/>
    <w:lvl w:ilvl="0" w:tplc="EF90160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99A3B16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1DC2E73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3A8C888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12BE47D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8668B0A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9308076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CFC66A3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910CE7F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00" w15:restartNumberingAfterBreak="0">
    <w:nsid w:val="6EC2563D"/>
    <w:multiLevelType w:val="hybridMultilevel"/>
    <w:tmpl w:val="6ADCD382"/>
    <w:lvl w:ilvl="0" w:tplc="A81CA7B0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DE8A848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61A672C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EABAA18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377AC9B6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DAACAED2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4A8E959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AFCE0FF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68F63C8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01" w15:restartNumberingAfterBreak="0">
    <w:nsid w:val="703E3F65"/>
    <w:multiLevelType w:val="hybridMultilevel"/>
    <w:tmpl w:val="867CBBB6"/>
    <w:lvl w:ilvl="0" w:tplc="C1820CF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22A455C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77080CC2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F06E5F9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8806BF8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434662F0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10748CF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161A3AA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B400EA62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02" w15:restartNumberingAfterBreak="0">
    <w:nsid w:val="70843B49"/>
    <w:multiLevelType w:val="hybridMultilevel"/>
    <w:tmpl w:val="366AF476"/>
    <w:lvl w:ilvl="0" w:tplc="FE60701A">
      <w:start w:val="1"/>
      <w:numFmt w:val="decimal"/>
      <w:lvlText w:val="%1"/>
      <w:lvlJc w:val="left"/>
      <w:pPr>
        <w:ind w:left="519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C0EC3F6">
      <w:start w:val="1"/>
      <w:numFmt w:val="bullet"/>
      <w:lvlText w:val="•"/>
      <w:lvlJc w:val="left"/>
      <w:pPr>
        <w:ind w:left="827" w:hanging="340"/>
      </w:pPr>
      <w:rPr>
        <w:rFonts w:hint="default"/>
      </w:rPr>
    </w:lvl>
    <w:lvl w:ilvl="2" w:tplc="4B4C0CC2">
      <w:start w:val="1"/>
      <w:numFmt w:val="bullet"/>
      <w:lvlText w:val="•"/>
      <w:lvlJc w:val="left"/>
      <w:pPr>
        <w:ind w:left="1135" w:hanging="340"/>
      </w:pPr>
      <w:rPr>
        <w:rFonts w:hint="default"/>
      </w:rPr>
    </w:lvl>
    <w:lvl w:ilvl="3" w:tplc="EDEAD3BC">
      <w:start w:val="1"/>
      <w:numFmt w:val="bullet"/>
      <w:lvlText w:val="•"/>
      <w:lvlJc w:val="left"/>
      <w:pPr>
        <w:ind w:left="1443" w:hanging="340"/>
      </w:pPr>
      <w:rPr>
        <w:rFonts w:hint="default"/>
      </w:rPr>
    </w:lvl>
    <w:lvl w:ilvl="4" w:tplc="707A9CC2">
      <w:start w:val="1"/>
      <w:numFmt w:val="bullet"/>
      <w:lvlText w:val="•"/>
      <w:lvlJc w:val="left"/>
      <w:pPr>
        <w:ind w:left="1751" w:hanging="340"/>
      </w:pPr>
      <w:rPr>
        <w:rFonts w:hint="default"/>
      </w:rPr>
    </w:lvl>
    <w:lvl w:ilvl="5" w:tplc="5C080914">
      <w:start w:val="1"/>
      <w:numFmt w:val="bullet"/>
      <w:lvlText w:val="•"/>
      <w:lvlJc w:val="left"/>
      <w:pPr>
        <w:ind w:left="2059" w:hanging="340"/>
      </w:pPr>
      <w:rPr>
        <w:rFonts w:hint="default"/>
      </w:rPr>
    </w:lvl>
    <w:lvl w:ilvl="6" w:tplc="A5705076">
      <w:start w:val="1"/>
      <w:numFmt w:val="bullet"/>
      <w:lvlText w:val="•"/>
      <w:lvlJc w:val="left"/>
      <w:pPr>
        <w:ind w:left="2367" w:hanging="340"/>
      </w:pPr>
      <w:rPr>
        <w:rFonts w:hint="default"/>
      </w:rPr>
    </w:lvl>
    <w:lvl w:ilvl="7" w:tplc="1D5224D2">
      <w:start w:val="1"/>
      <w:numFmt w:val="bullet"/>
      <w:lvlText w:val="•"/>
      <w:lvlJc w:val="left"/>
      <w:pPr>
        <w:ind w:left="2675" w:hanging="340"/>
      </w:pPr>
      <w:rPr>
        <w:rFonts w:hint="default"/>
      </w:rPr>
    </w:lvl>
    <w:lvl w:ilvl="8" w:tplc="E65853A4">
      <w:start w:val="1"/>
      <w:numFmt w:val="bullet"/>
      <w:lvlText w:val="•"/>
      <w:lvlJc w:val="left"/>
      <w:pPr>
        <w:ind w:left="2983" w:hanging="340"/>
      </w:pPr>
      <w:rPr>
        <w:rFonts w:hint="default"/>
      </w:rPr>
    </w:lvl>
  </w:abstractNum>
  <w:abstractNum w:abstractNumId="403" w15:restartNumberingAfterBreak="0">
    <w:nsid w:val="70F65424"/>
    <w:multiLevelType w:val="hybridMultilevel"/>
    <w:tmpl w:val="771CDED4"/>
    <w:lvl w:ilvl="0" w:tplc="F776EF38">
      <w:start w:val="3"/>
      <w:numFmt w:val="decimal"/>
      <w:lvlText w:val="%1"/>
      <w:lvlJc w:val="left"/>
      <w:pPr>
        <w:ind w:left="415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DAC3BAC">
      <w:start w:val="1"/>
      <w:numFmt w:val="bullet"/>
      <w:lvlText w:val="•"/>
      <w:lvlJc w:val="left"/>
      <w:pPr>
        <w:ind w:left="560" w:hanging="340"/>
      </w:pPr>
      <w:rPr>
        <w:rFonts w:hint="default"/>
      </w:rPr>
    </w:lvl>
    <w:lvl w:ilvl="2" w:tplc="AB08BD34">
      <w:start w:val="1"/>
      <w:numFmt w:val="bullet"/>
      <w:lvlText w:val="•"/>
      <w:lvlJc w:val="left"/>
      <w:pPr>
        <w:ind w:left="458" w:hanging="340"/>
      </w:pPr>
      <w:rPr>
        <w:rFonts w:hint="default"/>
      </w:rPr>
    </w:lvl>
    <w:lvl w:ilvl="3" w:tplc="12300BC2">
      <w:start w:val="1"/>
      <w:numFmt w:val="bullet"/>
      <w:lvlText w:val="•"/>
      <w:lvlJc w:val="left"/>
      <w:pPr>
        <w:ind w:left="356" w:hanging="340"/>
      </w:pPr>
      <w:rPr>
        <w:rFonts w:hint="default"/>
      </w:rPr>
    </w:lvl>
    <w:lvl w:ilvl="4" w:tplc="8E6C3156">
      <w:start w:val="1"/>
      <w:numFmt w:val="bullet"/>
      <w:lvlText w:val="•"/>
      <w:lvlJc w:val="left"/>
      <w:pPr>
        <w:ind w:left="254" w:hanging="340"/>
      </w:pPr>
      <w:rPr>
        <w:rFonts w:hint="default"/>
      </w:rPr>
    </w:lvl>
    <w:lvl w:ilvl="5" w:tplc="FF14666C">
      <w:start w:val="1"/>
      <w:numFmt w:val="bullet"/>
      <w:lvlText w:val="•"/>
      <w:lvlJc w:val="left"/>
      <w:pPr>
        <w:ind w:left="152" w:hanging="340"/>
      </w:pPr>
      <w:rPr>
        <w:rFonts w:hint="default"/>
      </w:rPr>
    </w:lvl>
    <w:lvl w:ilvl="6" w:tplc="B99C0FA6">
      <w:start w:val="1"/>
      <w:numFmt w:val="bullet"/>
      <w:lvlText w:val="•"/>
      <w:lvlJc w:val="left"/>
      <w:pPr>
        <w:ind w:left="51" w:hanging="340"/>
      </w:pPr>
      <w:rPr>
        <w:rFonts w:hint="default"/>
      </w:rPr>
    </w:lvl>
    <w:lvl w:ilvl="7" w:tplc="9D344AD4">
      <w:start w:val="1"/>
      <w:numFmt w:val="bullet"/>
      <w:lvlText w:val="•"/>
      <w:lvlJc w:val="left"/>
      <w:pPr>
        <w:ind w:left="-51" w:hanging="340"/>
      </w:pPr>
      <w:rPr>
        <w:rFonts w:hint="default"/>
      </w:rPr>
    </w:lvl>
    <w:lvl w:ilvl="8" w:tplc="154AFC7C">
      <w:start w:val="1"/>
      <w:numFmt w:val="bullet"/>
      <w:lvlText w:val="•"/>
      <w:lvlJc w:val="left"/>
      <w:pPr>
        <w:ind w:left="-153" w:hanging="340"/>
      </w:pPr>
      <w:rPr>
        <w:rFonts w:hint="default"/>
      </w:rPr>
    </w:lvl>
  </w:abstractNum>
  <w:abstractNum w:abstractNumId="404" w15:restartNumberingAfterBreak="0">
    <w:nsid w:val="715B7A51"/>
    <w:multiLevelType w:val="hybridMultilevel"/>
    <w:tmpl w:val="838E5262"/>
    <w:lvl w:ilvl="0" w:tplc="0ADE4CDA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816C0AC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FB2447C4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B616DE20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30F47020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FBB63276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23ACD586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1BEC888A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9EF22122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405" w15:restartNumberingAfterBreak="0">
    <w:nsid w:val="71A179B4"/>
    <w:multiLevelType w:val="hybridMultilevel"/>
    <w:tmpl w:val="6BC0435A"/>
    <w:lvl w:ilvl="0" w:tplc="5B8C5B9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99274B8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3F16A138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528E8300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0866B596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F1A040D8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1AD47BA8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57EECF36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C8BED49C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406" w15:restartNumberingAfterBreak="0">
    <w:nsid w:val="71EF1B34"/>
    <w:multiLevelType w:val="hybridMultilevel"/>
    <w:tmpl w:val="B3428410"/>
    <w:lvl w:ilvl="0" w:tplc="F6907A58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19E5A30">
      <w:start w:val="1"/>
      <w:numFmt w:val="bullet"/>
      <w:lvlText w:val="•"/>
      <w:lvlJc w:val="left"/>
      <w:pPr>
        <w:ind w:left="827" w:hanging="340"/>
      </w:pPr>
      <w:rPr>
        <w:rFonts w:hint="default"/>
      </w:rPr>
    </w:lvl>
    <w:lvl w:ilvl="2" w:tplc="4754C72C">
      <w:start w:val="1"/>
      <w:numFmt w:val="bullet"/>
      <w:lvlText w:val="•"/>
      <w:lvlJc w:val="left"/>
      <w:pPr>
        <w:ind w:left="1094" w:hanging="340"/>
      </w:pPr>
      <w:rPr>
        <w:rFonts w:hint="default"/>
      </w:rPr>
    </w:lvl>
    <w:lvl w:ilvl="3" w:tplc="77CAEE04">
      <w:start w:val="1"/>
      <w:numFmt w:val="bullet"/>
      <w:lvlText w:val="•"/>
      <w:lvlJc w:val="left"/>
      <w:pPr>
        <w:ind w:left="1361" w:hanging="340"/>
      </w:pPr>
      <w:rPr>
        <w:rFonts w:hint="default"/>
      </w:rPr>
    </w:lvl>
    <w:lvl w:ilvl="4" w:tplc="ACFE11DE">
      <w:start w:val="1"/>
      <w:numFmt w:val="bullet"/>
      <w:lvlText w:val="•"/>
      <w:lvlJc w:val="left"/>
      <w:pPr>
        <w:ind w:left="1629" w:hanging="340"/>
      </w:pPr>
      <w:rPr>
        <w:rFonts w:hint="default"/>
      </w:rPr>
    </w:lvl>
    <w:lvl w:ilvl="5" w:tplc="EC8C7808">
      <w:start w:val="1"/>
      <w:numFmt w:val="bullet"/>
      <w:lvlText w:val="•"/>
      <w:lvlJc w:val="left"/>
      <w:pPr>
        <w:ind w:left="1896" w:hanging="340"/>
      </w:pPr>
      <w:rPr>
        <w:rFonts w:hint="default"/>
      </w:rPr>
    </w:lvl>
    <w:lvl w:ilvl="6" w:tplc="3A227E04">
      <w:start w:val="1"/>
      <w:numFmt w:val="bullet"/>
      <w:lvlText w:val="•"/>
      <w:lvlJc w:val="left"/>
      <w:pPr>
        <w:ind w:left="2163" w:hanging="340"/>
      </w:pPr>
      <w:rPr>
        <w:rFonts w:hint="default"/>
      </w:rPr>
    </w:lvl>
    <w:lvl w:ilvl="7" w:tplc="065423A2">
      <w:start w:val="1"/>
      <w:numFmt w:val="bullet"/>
      <w:lvlText w:val="•"/>
      <w:lvlJc w:val="left"/>
      <w:pPr>
        <w:ind w:left="2431" w:hanging="340"/>
      </w:pPr>
      <w:rPr>
        <w:rFonts w:hint="default"/>
      </w:rPr>
    </w:lvl>
    <w:lvl w:ilvl="8" w:tplc="697A07CC">
      <w:start w:val="1"/>
      <w:numFmt w:val="bullet"/>
      <w:lvlText w:val="•"/>
      <w:lvlJc w:val="left"/>
      <w:pPr>
        <w:ind w:left="2698" w:hanging="340"/>
      </w:pPr>
      <w:rPr>
        <w:rFonts w:hint="default"/>
      </w:rPr>
    </w:lvl>
  </w:abstractNum>
  <w:abstractNum w:abstractNumId="407" w15:restartNumberingAfterBreak="0">
    <w:nsid w:val="72543DDD"/>
    <w:multiLevelType w:val="hybridMultilevel"/>
    <w:tmpl w:val="2ACA101C"/>
    <w:lvl w:ilvl="0" w:tplc="734A7678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46C83F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7F4E3A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19BED7A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66E872E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FCC4E8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6C88094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DA0FE6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A410665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08" w15:restartNumberingAfterBreak="0">
    <w:nsid w:val="73514DD3"/>
    <w:multiLevelType w:val="hybridMultilevel"/>
    <w:tmpl w:val="A64AFA6E"/>
    <w:lvl w:ilvl="0" w:tplc="100AA0E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B1CCF1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05F6124E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B18579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CC20A11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522A96D6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F838269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6DE690E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A8DCAA0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09" w15:restartNumberingAfterBreak="0">
    <w:nsid w:val="736D7AFD"/>
    <w:multiLevelType w:val="hybridMultilevel"/>
    <w:tmpl w:val="2618AE32"/>
    <w:lvl w:ilvl="0" w:tplc="47446438">
      <w:start w:val="4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CE6EA88">
      <w:start w:val="1"/>
      <w:numFmt w:val="bullet"/>
      <w:lvlText w:val="•"/>
      <w:lvlJc w:val="left"/>
      <w:pPr>
        <w:ind w:left="791" w:hanging="340"/>
      </w:pPr>
      <w:rPr>
        <w:rFonts w:hint="default"/>
      </w:rPr>
    </w:lvl>
    <w:lvl w:ilvl="2" w:tplc="137CFC7A">
      <w:start w:val="1"/>
      <w:numFmt w:val="bullet"/>
      <w:lvlText w:val="•"/>
      <w:lvlJc w:val="left"/>
      <w:pPr>
        <w:ind w:left="1023" w:hanging="340"/>
      </w:pPr>
      <w:rPr>
        <w:rFonts w:hint="default"/>
      </w:rPr>
    </w:lvl>
    <w:lvl w:ilvl="3" w:tplc="98686790">
      <w:start w:val="1"/>
      <w:numFmt w:val="bullet"/>
      <w:lvlText w:val="•"/>
      <w:lvlJc w:val="left"/>
      <w:pPr>
        <w:ind w:left="1255" w:hanging="340"/>
      </w:pPr>
      <w:rPr>
        <w:rFonts w:hint="default"/>
      </w:rPr>
    </w:lvl>
    <w:lvl w:ilvl="4" w:tplc="6F80F76A">
      <w:start w:val="1"/>
      <w:numFmt w:val="bullet"/>
      <w:lvlText w:val="•"/>
      <w:lvlJc w:val="left"/>
      <w:pPr>
        <w:ind w:left="1487" w:hanging="340"/>
      </w:pPr>
      <w:rPr>
        <w:rFonts w:hint="default"/>
      </w:rPr>
    </w:lvl>
    <w:lvl w:ilvl="5" w:tplc="48C4D422">
      <w:start w:val="1"/>
      <w:numFmt w:val="bullet"/>
      <w:lvlText w:val="•"/>
      <w:lvlJc w:val="left"/>
      <w:pPr>
        <w:ind w:left="1719" w:hanging="340"/>
      </w:pPr>
      <w:rPr>
        <w:rFonts w:hint="default"/>
      </w:rPr>
    </w:lvl>
    <w:lvl w:ilvl="6" w:tplc="9B3818D4">
      <w:start w:val="1"/>
      <w:numFmt w:val="bullet"/>
      <w:lvlText w:val="•"/>
      <w:lvlJc w:val="left"/>
      <w:pPr>
        <w:ind w:left="1951" w:hanging="340"/>
      </w:pPr>
      <w:rPr>
        <w:rFonts w:hint="default"/>
      </w:rPr>
    </w:lvl>
    <w:lvl w:ilvl="7" w:tplc="C6684176">
      <w:start w:val="1"/>
      <w:numFmt w:val="bullet"/>
      <w:lvlText w:val="•"/>
      <w:lvlJc w:val="left"/>
      <w:pPr>
        <w:ind w:left="2183" w:hanging="340"/>
      </w:pPr>
      <w:rPr>
        <w:rFonts w:hint="default"/>
      </w:rPr>
    </w:lvl>
    <w:lvl w:ilvl="8" w:tplc="A4E8FA18">
      <w:start w:val="1"/>
      <w:numFmt w:val="bullet"/>
      <w:lvlText w:val="•"/>
      <w:lvlJc w:val="left"/>
      <w:pPr>
        <w:ind w:left="2415" w:hanging="340"/>
      </w:pPr>
      <w:rPr>
        <w:rFonts w:hint="default"/>
      </w:rPr>
    </w:lvl>
  </w:abstractNum>
  <w:abstractNum w:abstractNumId="410" w15:restartNumberingAfterBreak="0">
    <w:nsid w:val="73E56F03"/>
    <w:multiLevelType w:val="hybridMultilevel"/>
    <w:tmpl w:val="0EBCC06C"/>
    <w:lvl w:ilvl="0" w:tplc="90F202E2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C282510">
      <w:start w:val="1"/>
      <w:numFmt w:val="bullet"/>
      <w:lvlText w:val="•"/>
      <w:lvlJc w:val="left"/>
      <w:pPr>
        <w:ind w:left="827" w:hanging="340"/>
      </w:pPr>
      <w:rPr>
        <w:rFonts w:hint="default"/>
      </w:rPr>
    </w:lvl>
    <w:lvl w:ilvl="2" w:tplc="53D0A6DA">
      <w:start w:val="1"/>
      <w:numFmt w:val="bullet"/>
      <w:lvlText w:val="•"/>
      <w:lvlJc w:val="left"/>
      <w:pPr>
        <w:ind w:left="1094" w:hanging="340"/>
      </w:pPr>
      <w:rPr>
        <w:rFonts w:hint="default"/>
      </w:rPr>
    </w:lvl>
    <w:lvl w:ilvl="3" w:tplc="6AD85BCC">
      <w:start w:val="1"/>
      <w:numFmt w:val="bullet"/>
      <w:lvlText w:val="•"/>
      <w:lvlJc w:val="left"/>
      <w:pPr>
        <w:ind w:left="1361" w:hanging="340"/>
      </w:pPr>
      <w:rPr>
        <w:rFonts w:hint="default"/>
      </w:rPr>
    </w:lvl>
    <w:lvl w:ilvl="4" w:tplc="FF0ABC42">
      <w:start w:val="1"/>
      <w:numFmt w:val="bullet"/>
      <w:lvlText w:val="•"/>
      <w:lvlJc w:val="left"/>
      <w:pPr>
        <w:ind w:left="1629" w:hanging="340"/>
      </w:pPr>
      <w:rPr>
        <w:rFonts w:hint="default"/>
      </w:rPr>
    </w:lvl>
    <w:lvl w:ilvl="5" w:tplc="B2C816BE">
      <w:start w:val="1"/>
      <w:numFmt w:val="bullet"/>
      <w:lvlText w:val="•"/>
      <w:lvlJc w:val="left"/>
      <w:pPr>
        <w:ind w:left="1896" w:hanging="340"/>
      </w:pPr>
      <w:rPr>
        <w:rFonts w:hint="default"/>
      </w:rPr>
    </w:lvl>
    <w:lvl w:ilvl="6" w:tplc="F1E445B2">
      <w:start w:val="1"/>
      <w:numFmt w:val="bullet"/>
      <w:lvlText w:val="•"/>
      <w:lvlJc w:val="left"/>
      <w:pPr>
        <w:ind w:left="2163" w:hanging="340"/>
      </w:pPr>
      <w:rPr>
        <w:rFonts w:hint="default"/>
      </w:rPr>
    </w:lvl>
    <w:lvl w:ilvl="7" w:tplc="27C298EC">
      <w:start w:val="1"/>
      <w:numFmt w:val="bullet"/>
      <w:lvlText w:val="•"/>
      <w:lvlJc w:val="left"/>
      <w:pPr>
        <w:ind w:left="2431" w:hanging="340"/>
      </w:pPr>
      <w:rPr>
        <w:rFonts w:hint="default"/>
      </w:rPr>
    </w:lvl>
    <w:lvl w:ilvl="8" w:tplc="2D905F64">
      <w:start w:val="1"/>
      <w:numFmt w:val="bullet"/>
      <w:lvlText w:val="•"/>
      <w:lvlJc w:val="left"/>
      <w:pPr>
        <w:ind w:left="2698" w:hanging="340"/>
      </w:pPr>
      <w:rPr>
        <w:rFonts w:hint="default"/>
      </w:rPr>
    </w:lvl>
  </w:abstractNum>
  <w:abstractNum w:abstractNumId="411" w15:restartNumberingAfterBreak="0">
    <w:nsid w:val="74287E27"/>
    <w:multiLevelType w:val="hybridMultilevel"/>
    <w:tmpl w:val="CD329FE4"/>
    <w:lvl w:ilvl="0" w:tplc="5590E09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0C02982">
      <w:start w:val="1"/>
      <w:numFmt w:val="bullet"/>
      <w:lvlText w:val="•"/>
      <w:lvlJc w:val="left"/>
      <w:pPr>
        <w:ind w:left="823" w:hanging="340"/>
      </w:pPr>
      <w:rPr>
        <w:rFonts w:hint="default"/>
      </w:rPr>
    </w:lvl>
    <w:lvl w:ilvl="2" w:tplc="ABC060FE">
      <w:start w:val="1"/>
      <w:numFmt w:val="bullet"/>
      <w:lvlText w:val="•"/>
      <w:lvlJc w:val="left"/>
      <w:pPr>
        <w:ind w:left="1087" w:hanging="340"/>
      </w:pPr>
      <w:rPr>
        <w:rFonts w:hint="default"/>
      </w:rPr>
    </w:lvl>
    <w:lvl w:ilvl="3" w:tplc="4F90DBE4">
      <w:start w:val="1"/>
      <w:numFmt w:val="bullet"/>
      <w:lvlText w:val="•"/>
      <w:lvlJc w:val="left"/>
      <w:pPr>
        <w:ind w:left="1350" w:hanging="340"/>
      </w:pPr>
      <w:rPr>
        <w:rFonts w:hint="default"/>
      </w:rPr>
    </w:lvl>
    <w:lvl w:ilvl="4" w:tplc="79427D54">
      <w:start w:val="1"/>
      <w:numFmt w:val="bullet"/>
      <w:lvlText w:val="•"/>
      <w:lvlJc w:val="left"/>
      <w:pPr>
        <w:ind w:left="1614" w:hanging="340"/>
      </w:pPr>
      <w:rPr>
        <w:rFonts w:hint="default"/>
      </w:rPr>
    </w:lvl>
    <w:lvl w:ilvl="5" w:tplc="890653A2">
      <w:start w:val="1"/>
      <w:numFmt w:val="bullet"/>
      <w:lvlText w:val="•"/>
      <w:lvlJc w:val="left"/>
      <w:pPr>
        <w:ind w:left="1878" w:hanging="340"/>
      </w:pPr>
      <w:rPr>
        <w:rFonts w:hint="default"/>
      </w:rPr>
    </w:lvl>
    <w:lvl w:ilvl="6" w:tplc="EC04F2FC">
      <w:start w:val="1"/>
      <w:numFmt w:val="bullet"/>
      <w:lvlText w:val="•"/>
      <w:lvlJc w:val="left"/>
      <w:pPr>
        <w:ind w:left="2141" w:hanging="340"/>
      </w:pPr>
      <w:rPr>
        <w:rFonts w:hint="default"/>
      </w:rPr>
    </w:lvl>
    <w:lvl w:ilvl="7" w:tplc="368625E8">
      <w:start w:val="1"/>
      <w:numFmt w:val="bullet"/>
      <w:lvlText w:val="•"/>
      <w:lvlJc w:val="left"/>
      <w:pPr>
        <w:ind w:left="2405" w:hanging="340"/>
      </w:pPr>
      <w:rPr>
        <w:rFonts w:hint="default"/>
      </w:rPr>
    </w:lvl>
    <w:lvl w:ilvl="8" w:tplc="AEDE1CB8">
      <w:start w:val="1"/>
      <w:numFmt w:val="bullet"/>
      <w:lvlText w:val="•"/>
      <w:lvlJc w:val="left"/>
      <w:pPr>
        <w:ind w:left="2668" w:hanging="340"/>
      </w:pPr>
      <w:rPr>
        <w:rFonts w:hint="default"/>
      </w:rPr>
    </w:lvl>
  </w:abstractNum>
  <w:abstractNum w:abstractNumId="412" w15:restartNumberingAfterBreak="0">
    <w:nsid w:val="749F4768"/>
    <w:multiLevelType w:val="hybridMultilevel"/>
    <w:tmpl w:val="6EE4C0CC"/>
    <w:lvl w:ilvl="0" w:tplc="0068E48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E2C0F4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60A71B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932C85DA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7F3C93B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186A64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F0CCDCC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CCEC7E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6CB60E0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13" w15:restartNumberingAfterBreak="0">
    <w:nsid w:val="75CF4947"/>
    <w:multiLevelType w:val="hybridMultilevel"/>
    <w:tmpl w:val="CF7EB25E"/>
    <w:lvl w:ilvl="0" w:tplc="4F607042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E8434BC">
      <w:start w:val="1"/>
      <w:numFmt w:val="bullet"/>
      <w:lvlText w:val="•"/>
      <w:lvlJc w:val="left"/>
      <w:pPr>
        <w:ind w:left="826" w:hanging="340"/>
      </w:pPr>
      <w:rPr>
        <w:rFonts w:hint="default"/>
      </w:rPr>
    </w:lvl>
    <w:lvl w:ilvl="2" w:tplc="9F482EA8">
      <w:start w:val="1"/>
      <w:numFmt w:val="bullet"/>
      <w:lvlText w:val="•"/>
      <w:lvlJc w:val="left"/>
      <w:pPr>
        <w:ind w:left="1091" w:hanging="340"/>
      </w:pPr>
      <w:rPr>
        <w:rFonts w:hint="default"/>
      </w:rPr>
    </w:lvl>
    <w:lvl w:ilvl="3" w:tplc="30020360">
      <w:start w:val="1"/>
      <w:numFmt w:val="bullet"/>
      <w:lvlText w:val="•"/>
      <w:lvlJc w:val="left"/>
      <w:pPr>
        <w:ind w:left="1357" w:hanging="340"/>
      </w:pPr>
      <w:rPr>
        <w:rFonts w:hint="default"/>
      </w:rPr>
    </w:lvl>
    <w:lvl w:ilvl="4" w:tplc="B1FEE2B8">
      <w:start w:val="1"/>
      <w:numFmt w:val="bullet"/>
      <w:lvlText w:val="•"/>
      <w:lvlJc w:val="left"/>
      <w:pPr>
        <w:ind w:left="1623" w:hanging="340"/>
      </w:pPr>
      <w:rPr>
        <w:rFonts w:hint="default"/>
      </w:rPr>
    </w:lvl>
    <w:lvl w:ilvl="5" w:tplc="6AD04860">
      <w:start w:val="1"/>
      <w:numFmt w:val="bullet"/>
      <w:lvlText w:val="•"/>
      <w:lvlJc w:val="left"/>
      <w:pPr>
        <w:ind w:left="1889" w:hanging="340"/>
      </w:pPr>
      <w:rPr>
        <w:rFonts w:hint="default"/>
      </w:rPr>
    </w:lvl>
    <w:lvl w:ilvl="6" w:tplc="1C24DAD8">
      <w:start w:val="1"/>
      <w:numFmt w:val="bullet"/>
      <w:lvlText w:val="•"/>
      <w:lvlJc w:val="left"/>
      <w:pPr>
        <w:ind w:left="2155" w:hanging="340"/>
      </w:pPr>
      <w:rPr>
        <w:rFonts w:hint="default"/>
      </w:rPr>
    </w:lvl>
    <w:lvl w:ilvl="7" w:tplc="459E2842">
      <w:start w:val="1"/>
      <w:numFmt w:val="bullet"/>
      <w:lvlText w:val="•"/>
      <w:lvlJc w:val="left"/>
      <w:pPr>
        <w:ind w:left="2421" w:hanging="340"/>
      </w:pPr>
      <w:rPr>
        <w:rFonts w:hint="default"/>
      </w:rPr>
    </w:lvl>
    <w:lvl w:ilvl="8" w:tplc="B0789A24">
      <w:start w:val="1"/>
      <w:numFmt w:val="bullet"/>
      <w:lvlText w:val="•"/>
      <w:lvlJc w:val="left"/>
      <w:pPr>
        <w:ind w:left="2687" w:hanging="340"/>
      </w:pPr>
      <w:rPr>
        <w:rFonts w:hint="default"/>
      </w:rPr>
    </w:lvl>
  </w:abstractNum>
  <w:abstractNum w:abstractNumId="414" w15:restartNumberingAfterBreak="0">
    <w:nsid w:val="75E34FD9"/>
    <w:multiLevelType w:val="hybridMultilevel"/>
    <w:tmpl w:val="13B2E6EE"/>
    <w:lvl w:ilvl="0" w:tplc="DFD6C1A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8222196">
      <w:start w:val="1"/>
      <w:numFmt w:val="bullet"/>
      <w:lvlText w:val="•"/>
      <w:lvlJc w:val="left"/>
      <w:pPr>
        <w:ind w:left="820" w:hanging="340"/>
      </w:pPr>
      <w:rPr>
        <w:rFonts w:hint="default"/>
      </w:rPr>
    </w:lvl>
    <w:lvl w:ilvl="2" w:tplc="C39AA7DC">
      <w:start w:val="1"/>
      <w:numFmt w:val="bullet"/>
      <w:lvlText w:val="•"/>
      <w:lvlJc w:val="left"/>
      <w:pPr>
        <w:ind w:left="1081" w:hanging="340"/>
      </w:pPr>
      <w:rPr>
        <w:rFonts w:hint="default"/>
      </w:rPr>
    </w:lvl>
    <w:lvl w:ilvl="3" w:tplc="2202F570">
      <w:start w:val="1"/>
      <w:numFmt w:val="bullet"/>
      <w:lvlText w:val="•"/>
      <w:lvlJc w:val="left"/>
      <w:pPr>
        <w:ind w:left="1342" w:hanging="340"/>
      </w:pPr>
      <w:rPr>
        <w:rFonts w:hint="default"/>
      </w:rPr>
    </w:lvl>
    <w:lvl w:ilvl="4" w:tplc="512EC302">
      <w:start w:val="1"/>
      <w:numFmt w:val="bullet"/>
      <w:lvlText w:val="•"/>
      <w:lvlJc w:val="left"/>
      <w:pPr>
        <w:ind w:left="1603" w:hanging="340"/>
      </w:pPr>
      <w:rPr>
        <w:rFonts w:hint="default"/>
      </w:rPr>
    </w:lvl>
    <w:lvl w:ilvl="5" w:tplc="9BFA3618">
      <w:start w:val="1"/>
      <w:numFmt w:val="bullet"/>
      <w:lvlText w:val="•"/>
      <w:lvlJc w:val="left"/>
      <w:pPr>
        <w:ind w:left="1864" w:hanging="340"/>
      </w:pPr>
      <w:rPr>
        <w:rFonts w:hint="default"/>
      </w:rPr>
    </w:lvl>
    <w:lvl w:ilvl="6" w:tplc="8D906C24">
      <w:start w:val="1"/>
      <w:numFmt w:val="bullet"/>
      <w:lvlText w:val="•"/>
      <w:lvlJc w:val="left"/>
      <w:pPr>
        <w:ind w:left="2125" w:hanging="340"/>
      </w:pPr>
      <w:rPr>
        <w:rFonts w:hint="default"/>
      </w:rPr>
    </w:lvl>
    <w:lvl w:ilvl="7" w:tplc="FC6C7C04">
      <w:start w:val="1"/>
      <w:numFmt w:val="bullet"/>
      <w:lvlText w:val="•"/>
      <w:lvlJc w:val="left"/>
      <w:pPr>
        <w:ind w:left="2386" w:hanging="340"/>
      </w:pPr>
      <w:rPr>
        <w:rFonts w:hint="default"/>
      </w:rPr>
    </w:lvl>
    <w:lvl w:ilvl="8" w:tplc="3F2AAF80">
      <w:start w:val="1"/>
      <w:numFmt w:val="bullet"/>
      <w:lvlText w:val="•"/>
      <w:lvlJc w:val="left"/>
      <w:pPr>
        <w:ind w:left="2647" w:hanging="340"/>
      </w:pPr>
      <w:rPr>
        <w:rFonts w:hint="default"/>
      </w:rPr>
    </w:lvl>
  </w:abstractNum>
  <w:abstractNum w:abstractNumId="415" w15:restartNumberingAfterBreak="0">
    <w:nsid w:val="764F759F"/>
    <w:multiLevelType w:val="hybridMultilevel"/>
    <w:tmpl w:val="29203812"/>
    <w:lvl w:ilvl="0" w:tplc="96825EB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27495F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26641E5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A80A60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97CE30DC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E9D2D0F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34BC7AAC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83DC30C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085E7DC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16" w15:restartNumberingAfterBreak="0">
    <w:nsid w:val="76C83508"/>
    <w:multiLevelType w:val="hybridMultilevel"/>
    <w:tmpl w:val="4A8C3F70"/>
    <w:lvl w:ilvl="0" w:tplc="2E9686B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884076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192F57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566CD7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D3364D4A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5E788DA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0310E170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37E0D72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E3027452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17" w15:restartNumberingAfterBreak="0">
    <w:nsid w:val="76D33D8F"/>
    <w:multiLevelType w:val="hybridMultilevel"/>
    <w:tmpl w:val="9774E344"/>
    <w:lvl w:ilvl="0" w:tplc="38EAD050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F22DC48">
      <w:start w:val="1"/>
      <w:numFmt w:val="lowerLetter"/>
      <w:lvlText w:val="%2.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305A6F58">
      <w:start w:val="1"/>
      <w:numFmt w:val="lowerRoman"/>
      <w:lvlText w:val="%3."/>
      <w:lvlJc w:val="left"/>
      <w:pPr>
        <w:ind w:left="84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3" w:tplc="184C5EA4">
      <w:start w:val="1"/>
      <w:numFmt w:val="bullet"/>
      <w:lvlText w:val="•"/>
      <w:lvlJc w:val="left"/>
      <w:pPr>
        <w:ind w:left="1590" w:hanging="240"/>
      </w:pPr>
      <w:rPr>
        <w:rFonts w:hint="default"/>
      </w:rPr>
    </w:lvl>
    <w:lvl w:ilvl="4" w:tplc="2C4A6D96">
      <w:start w:val="1"/>
      <w:numFmt w:val="bullet"/>
      <w:lvlText w:val="•"/>
      <w:lvlJc w:val="left"/>
      <w:pPr>
        <w:ind w:left="2340" w:hanging="240"/>
      </w:pPr>
      <w:rPr>
        <w:rFonts w:hint="default"/>
      </w:rPr>
    </w:lvl>
    <w:lvl w:ilvl="5" w:tplc="8E142DE2">
      <w:start w:val="1"/>
      <w:numFmt w:val="bullet"/>
      <w:lvlText w:val="•"/>
      <w:lvlJc w:val="left"/>
      <w:pPr>
        <w:ind w:left="3090" w:hanging="240"/>
      </w:pPr>
      <w:rPr>
        <w:rFonts w:hint="default"/>
      </w:rPr>
    </w:lvl>
    <w:lvl w:ilvl="6" w:tplc="8F7887BC">
      <w:start w:val="1"/>
      <w:numFmt w:val="bullet"/>
      <w:lvlText w:val="•"/>
      <w:lvlJc w:val="left"/>
      <w:pPr>
        <w:ind w:left="3840" w:hanging="240"/>
      </w:pPr>
      <w:rPr>
        <w:rFonts w:hint="default"/>
      </w:rPr>
    </w:lvl>
    <w:lvl w:ilvl="7" w:tplc="BD840FFE">
      <w:start w:val="1"/>
      <w:numFmt w:val="bullet"/>
      <w:lvlText w:val="•"/>
      <w:lvlJc w:val="left"/>
      <w:pPr>
        <w:ind w:left="4590" w:hanging="240"/>
      </w:pPr>
      <w:rPr>
        <w:rFonts w:hint="default"/>
      </w:rPr>
    </w:lvl>
    <w:lvl w:ilvl="8" w:tplc="F6606406">
      <w:start w:val="1"/>
      <w:numFmt w:val="bullet"/>
      <w:lvlText w:val="•"/>
      <w:lvlJc w:val="left"/>
      <w:pPr>
        <w:ind w:left="5340" w:hanging="240"/>
      </w:pPr>
      <w:rPr>
        <w:rFonts w:hint="default"/>
      </w:rPr>
    </w:lvl>
  </w:abstractNum>
  <w:abstractNum w:abstractNumId="418" w15:restartNumberingAfterBreak="0">
    <w:nsid w:val="770E266E"/>
    <w:multiLevelType w:val="hybridMultilevel"/>
    <w:tmpl w:val="0D62D8F4"/>
    <w:lvl w:ilvl="0" w:tplc="C696F7A4">
      <w:start w:val="2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B30AED4">
      <w:start w:val="1"/>
      <w:numFmt w:val="bullet"/>
      <w:lvlText w:val="•"/>
      <w:lvlJc w:val="left"/>
      <w:pPr>
        <w:ind w:left="472" w:hanging="340"/>
      </w:pPr>
      <w:rPr>
        <w:rFonts w:hint="default"/>
      </w:rPr>
    </w:lvl>
    <w:lvl w:ilvl="2" w:tplc="9C88BB52">
      <w:start w:val="1"/>
      <w:numFmt w:val="bullet"/>
      <w:lvlText w:val="•"/>
      <w:lvlJc w:val="left"/>
      <w:pPr>
        <w:ind w:left="824" w:hanging="340"/>
      </w:pPr>
      <w:rPr>
        <w:rFonts w:hint="default"/>
      </w:rPr>
    </w:lvl>
    <w:lvl w:ilvl="3" w:tplc="AECA02E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4" w:tplc="7A1E5B68">
      <w:start w:val="1"/>
      <w:numFmt w:val="bullet"/>
      <w:lvlText w:val="•"/>
      <w:lvlJc w:val="left"/>
      <w:pPr>
        <w:ind w:left="1528" w:hanging="340"/>
      </w:pPr>
      <w:rPr>
        <w:rFonts w:hint="default"/>
      </w:rPr>
    </w:lvl>
    <w:lvl w:ilvl="5" w:tplc="3F8A132C">
      <w:start w:val="1"/>
      <w:numFmt w:val="bullet"/>
      <w:lvlText w:val="•"/>
      <w:lvlJc w:val="left"/>
      <w:pPr>
        <w:ind w:left="1880" w:hanging="340"/>
      </w:pPr>
      <w:rPr>
        <w:rFonts w:hint="default"/>
      </w:rPr>
    </w:lvl>
    <w:lvl w:ilvl="6" w:tplc="FC7E26D4">
      <w:start w:val="1"/>
      <w:numFmt w:val="bullet"/>
      <w:lvlText w:val="•"/>
      <w:lvlJc w:val="left"/>
      <w:pPr>
        <w:ind w:left="2232" w:hanging="340"/>
      </w:pPr>
      <w:rPr>
        <w:rFonts w:hint="default"/>
      </w:rPr>
    </w:lvl>
    <w:lvl w:ilvl="7" w:tplc="F4D2CECC">
      <w:start w:val="1"/>
      <w:numFmt w:val="bullet"/>
      <w:lvlText w:val="•"/>
      <w:lvlJc w:val="left"/>
      <w:pPr>
        <w:ind w:left="2584" w:hanging="340"/>
      </w:pPr>
      <w:rPr>
        <w:rFonts w:hint="default"/>
      </w:rPr>
    </w:lvl>
    <w:lvl w:ilvl="8" w:tplc="18AE399E">
      <w:start w:val="1"/>
      <w:numFmt w:val="bullet"/>
      <w:lvlText w:val="•"/>
      <w:lvlJc w:val="left"/>
      <w:pPr>
        <w:ind w:left="2936" w:hanging="340"/>
      </w:pPr>
      <w:rPr>
        <w:rFonts w:hint="default"/>
      </w:rPr>
    </w:lvl>
  </w:abstractNum>
  <w:abstractNum w:abstractNumId="419" w15:restartNumberingAfterBreak="0">
    <w:nsid w:val="772A5831"/>
    <w:multiLevelType w:val="hybridMultilevel"/>
    <w:tmpl w:val="461C2AAE"/>
    <w:lvl w:ilvl="0" w:tplc="CC042EF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A830AFFC">
      <w:start w:val="1"/>
      <w:numFmt w:val="bullet"/>
      <w:lvlText w:val="•"/>
      <w:lvlJc w:val="left"/>
      <w:pPr>
        <w:ind w:left="1206" w:hanging="340"/>
      </w:pPr>
      <w:rPr>
        <w:rFonts w:hint="default"/>
      </w:rPr>
    </w:lvl>
    <w:lvl w:ilvl="2" w:tplc="C54EE8D0">
      <w:start w:val="1"/>
      <w:numFmt w:val="bullet"/>
      <w:lvlText w:val="•"/>
      <w:lvlJc w:val="left"/>
      <w:pPr>
        <w:ind w:left="1852" w:hanging="340"/>
      </w:pPr>
      <w:rPr>
        <w:rFonts w:hint="default"/>
      </w:rPr>
    </w:lvl>
    <w:lvl w:ilvl="3" w:tplc="017424BA">
      <w:start w:val="1"/>
      <w:numFmt w:val="bullet"/>
      <w:lvlText w:val="•"/>
      <w:lvlJc w:val="left"/>
      <w:pPr>
        <w:ind w:left="2498" w:hanging="340"/>
      </w:pPr>
      <w:rPr>
        <w:rFonts w:hint="default"/>
      </w:rPr>
    </w:lvl>
    <w:lvl w:ilvl="4" w:tplc="3F9481FA">
      <w:start w:val="1"/>
      <w:numFmt w:val="bullet"/>
      <w:lvlText w:val="•"/>
      <w:lvlJc w:val="left"/>
      <w:pPr>
        <w:ind w:left="3144" w:hanging="340"/>
      </w:pPr>
      <w:rPr>
        <w:rFonts w:hint="default"/>
      </w:rPr>
    </w:lvl>
    <w:lvl w:ilvl="5" w:tplc="B136F3C6">
      <w:start w:val="1"/>
      <w:numFmt w:val="bullet"/>
      <w:lvlText w:val="•"/>
      <w:lvlJc w:val="left"/>
      <w:pPr>
        <w:ind w:left="3790" w:hanging="340"/>
      </w:pPr>
      <w:rPr>
        <w:rFonts w:hint="default"/>
      </w:rPr>
    </w:lvl>
    <w:lvl w:ilvl="6" w:tplc="8A2E844A">
      <w:start w:val="1"/>
      <w:numFmt w:val="bullet"/>
      <w:lvlText w:val="•"/>
      <w:lvlJc w:val="left"/>
      <w:pPr>
        <w:ind w:left="4436" w:hanging="340"/>
      </w:pPr>
      <w:rPr>
        <w:rFonts w:hint="default"/>
      </w:rPr>
    </w:lvl>
    <w:lvl w:ilvl="7" w:tplc="B45014C4">
      <w:start w:val="1"/>
      <w:numFmt w:val="bullet"/>
      <w:lvlText w:val="•"/>
      <w:lvlJc w:val="left"/>
      <w:pPr>
        <w:ind w:left="5082" w:hanging="340"/>
      </w:pPr>
      <w:rPr>
        <w:rFonts w:hint="default"/>
      </w:rPr>
    </w:lvl>
    <w:lvl w:ilvl="8" w:tplc="27845176">
      <w:start w:val="1"/>
      <w:numFmt w:val="bullet"/>
      <w:lvlText w:val="•"/>
      <w:lvlJc w:val="left"/>
      <w:pPr>
        <w:ind w:left="5728" w:hanging="340"/>
      </w:pPr>
      <w:rPr>
        <w:rFonts w:hint="default"/>
      </w:rPr>
    </w:lvl>
  </w:abstractNum>
  <w:abstractNum w:abstractNumId="420" w15:restartNumberingAfterBreak="0">
    <w:nsid w:val="774D2140"/>
    <w:multiLevelType w:val="hybridMultilevel"/>
    <w:tmpl w:val="9530DC28"/>
    <w:lvl w:ilvl="0" w:tplc="A33CDBD2">
      <w:start w:val="1"/>
      <w:numFmt w:val="bullet"/>
      <w:lvlText w:val="•"/>
      <w:lvlJc w:val="left"/>
      <w:pPr>
        <w:ind w:left="3740" w:hanging="240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7F4C23D0">
      <w:start w:val="1"/>
      <w:numFmt w:val="bullet"/>
      <w:lvlText w:val="–"/>
      <w:lvlJc w:val="left"/>
      <w:pPr>
        <w:ind w:left="3860" w:hanging="120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2" w:tplc="25DCE0AC">
      <w:start w:val="1"/>
      <w:numFmt w:val="bullet"/>
      <w:lvlText w:val="•"/>
      <w:lvlJc w:val="left"/>
      <w:pPr>
        <w:ind w:left="4211" w:hanging="120"/>
      </w:pPr>
      <w:rPr>
        <w:rFonts w:hint="default"/>
      </w:rPr>
    </w:lvl>
    <w:lvl w:ilvl="3" w:tplc="AD82FDB0">
      <w:start w:val="1"/>
      <w:numFmt w:val="bullet"/>
      <w:lvlText w:val="•"/>
      <w:lvlJc w:val="left"/>
      <w:pPr>
        <w:ind w:left="4562" w:hanging="120"/>
      </w:pPr>
      <w:rPr>
        <w:rFonts w:hint="default"/>
      </w:rPr>
    </w:lvl>
    <w:lvl w:ilvl="4" w:tplc="CE4CF87C">
      <w:start w:val="1"/>
      <w:numFmt w:val="bullet"/>
      <w:lvlText w:val="•"/>
      <w:lvlJc w:val="left"/>
      <w:pPr>
        <w:ind w:left="4913" w:hanging="120"/>
      </w:pPr>
      <w:rPr>
        <w:rFonts w:hint="default"/>
      </w:rPr>
    </w:lvl>
    <w:lvl w:ilvl="5" w:tplc="77E8702E">
      <w:start w:val="1"/>
      <w:numFmt w:val="bullet"/>
      <w:lvlText w:val="•"/>
      <w:lvlJc w:val="left"/>
      <w:pPr>
        <w:ind w:left="5264" w:hanging="120"/>
      </w:pPr>
      <w:rPr>
        <w:rFonts w:hint="default"/>
      </w:rPr>
    </w:lvl>
    <w:lvl w:ilvl="6" w:tplc="0380A1B6">
      <w:start w:val="1"/>
      <w:numFmt w:val="bullet"/>
      <w:lvlText w:val="•"/>
      <w:lvlJc w:val="left"/>
      <w:pPr>
        <w:ind w:left="5615" w:hanging="120"/>
      </w:pPr>
      <w:rPr>
        <w:rFonts w:hint="default"/>
      </w:rPr>
    </w:lvl>
    <w:lvl w:ilvl="7" w:tplc="70C6F352">
      <w:start w:val="1"/>
      <w:numFmt w:val="bullet"/>
      <w:lvlText w:val="•"/>
      <w:lvlJc w:val="left"/>
      <w:pPr>
        <w:ind w:left="5966" w:hanging="120"/>
      </w:pPr>
      <w:rPr>
        <w:rFonts w:hint="default"/>
      </w:rPr>
    </w:lvl>
    <w:lvl w:ilvl="8" w:tplc="124AE802">
      <w:start w:val="1"/>
      <w:numFmt w:val="bullet"/>
      <w:lvlText w:val="•"/>
      <w:lvlJc w:val="left"/>
      <w:pPr>
        <w:ind w:left="6317" w:hanging="120"/>
      </w:pPr>
      <w:rPr>
        <w:rFonts w:hint="default"/>
      </w:rPr>
    </w:lvl>
  </w:abstractNum>
  <w:abstractNum w:abstractNumId="421" w15:restartNumberingAfterBreak="0">
    <w:nsid w:val="775F59AD"/>
    <w:multiLevelType w:val="hybridMultilevel"/>
    <w:tmpl w:val="26C2668E"/>
    <w:lvl w:ilvl="0" w:tplc="CD6E8A8E">
      <w:start w:val="3"/>
      <w:numFmt w:val="decimal"/>
      <w:lvlText w:val="%1"/>
      <w:lvlJc w:val="left"/>
      <w:pPr>
        <w:ind w:left="12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0025C10">
      <w:start w:val="1"/>
      <w:numFmt w:val="bullet"/>
      <w:lvlText w:val="•"/>
      <w:lvlJc w:val="left"/>
      <w:pPr>
        <w:ind w:left="424" w:hanging="340"/>
      </w:pPr>
      <w:rPr>
        <w:rFonts w:hint="default"/>
      </w:rPr>
    </w:lvl>
    <w:lvl w:ilvl="2" w:tplc="43046288">
      <w:start w:val="1"/>
      <w:numFmt w:val="bullet"/>
      <w:lvlText w:val="•"/>
      <w:lvlJc w:val="left"/>
      <w:pPr>
        <w:ind w:left="729" w:hanging="340"/>
      </w:pPr>
      <w:rPr>
        <w:rFonts w:hint="default"/>
      </w:rPr>
    </w:lvl>
    <w:lvl w:ilvl="3" w:tplc="7368E29C">
      <w:start w:val="1"/>
      <w:numFmt w:val="bullet"/>
      <w:lvlText w:val="•"/>
      <w:lvlJc w:val="left"/>
      <w:pPr>
        <w:ind w:left="1034" w:hanging="340"/>
      </w:pPr>
      <w:rPr>
        <w:rFonts w:hint="default"/>
      </w:rPr>
    </w:lvl>
    <w:lvl w:ilvl="4" w:tplc="27983E02">
      <w:start w:val="1"/>
      <w:numFmt w:val="bullet"/>
      <w:lvlText w:val="•"/>
      <w:lvlJc w:val="left"/>
      <w:pPr>
        <w:ind w:left="1339" w:hanging="340"/>
      </w:pPr>
      <w:rPr>
        <w:rFonts w:hint="default"/>
      </w:rPr>
    </w:lvl>
    <w:lvl w:ilvl="5" w:tplc="3F7CE93C">
      <w:start w:val="1"/>
      <w:numFmt w:val="bullet"/>
      <w:lvlText w:val="•"/>
      <w:lvlJc w:val="left"/>
      <w:pPr>
        <w:ind w:left="1644" w:hanging="340"/>
      </w:pPr>
      <w:rPr>
        <w:rFonts w:hint="default"/>
      </w:rPr>
    </w:lvl>
    <w:lvl w:ilvl="6" w:tplc="534AA662">
      <w:start w:val="1"/>
      <w:numFmt w:val="bullet"/>
      <w:lvlText w:val="•"/>
      <w:lvlJc w:val="left"/>
      <w:pPr>
        <w:ind w:left="1949" w:hanging="340"/>
      </w:pPr>
      <w:rPr>
        <w:rFonts w:hint="default"/>
      </w:rPr>
    </w:lvl>
    <w:lvl w:ilvl="7" w:tplc="8CD8CD86">
      <w:start w:val="1"/>
      <w:numFmt w:val="bullet"/>
      <w:lvlText w:val="•"/>
      <w:lvlJc w:val="left"/>
      <w:pPr>
        <w:ind w:left="2254" w:hanging="340"/>
      </w:pPr>
      <w:rPr>
        <w:rFonts w:hint="default"/>
      </w:rPr>
    </w:lvl>
    <w:lvl w:ilvl="8" w:tplc="39F020A0">
      <w:start w:val="1"/>
      <w:numFmt w:val="bullet"/>
      <w:lvlText w:val="•"/>
      <w:lvlJc w:val="left"/>
      <w:pPr>
        <w:ind w:left="2559" w:hanging="340"/>
      </w:pPr>
      <w:rPr>
        <w:rFonts w:hint="default"/>
      </w:rPr>
    </w:lvl>
  </w:abstractNum>
  <w:abstractNum w:abstractNumId="422" w15:restartNumberingAfterBreak="0">
    <w:nsid w:val="77635DFB"/>
    <w:multiLevelType w:val="hybridMultilevel"/>
    <w:tmpl w:val="73F4BC16"/>
    <w:lvl w:ilvl="0" w:tplc="1BC2220E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CF4715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7D00E650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29367B96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CC64C5E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AC18BD1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1EC84CF0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E7681AD8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1BD65246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23" w15:restartNumberingAfterBreak="0">
    <w:nsid w:val="783969CF"/>
    <w:multiLevelType w:val="hybridMultilevel"/>
    <w:tmpl w:val="F856B52A"/>
    <w:lvl w:ilvl="0" w:tplc="AC2A7B1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446B54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F7D687E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46AC93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E752EB3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BCA3A5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04C8D09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77CEBDD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5728FF1C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24" w15:restartNumberingAfterBreak="0">
    <w:nsid w:val="78441FDA"/>
    <w:multiLevelType w:val="hybridMultilevel"/>
    <w:tmpl w:val="682A9F7A"/>
    <w:lvl w:ilvl="0" w:tplc="ADA894DC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F8E1EF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74E67B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2E1675F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2B48E68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9078AD3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629C6774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58A2D10E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C548F2AE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25" w15:restartNumberingAfterBreak="0">
    <w:nsid w:val="78477B98"/>
    <w:multiLevelType w:val="hybridMultilevel"/>
    <w:tmpl w:val="6F30221E"/>
    <w:lvl w:ilvl="0" w:tplc="5F047E0C">
      <w:start w:val="1"/>
      <w:numFmt w:val="upperRoman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7AAEC1E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ECFE8730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DA64A62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0DEC51D8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32FE848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AC2EDDD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9C6EB9BA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A9722D64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26" w15:restartNumberingAfterBreak="0">
    <w:nsid w:val="78483709"/>
    <w:multiLevelType w:val="hybridMultilevel"/>
    <w:tmpl w:val="3C8047F4"/>
    <w:lvl w:ilvl="0" w:tplc="C9B8528E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452246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0F22C748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9DD8D9FA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F590176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848C5E78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99C4865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FE0A5D7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78C8105C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27" w15:restartNumberingAfterBreak="0">
    <w:nsid w:val="790E5319"/>
    <w:multiLevelType w:val="hybridMultilevel"/>
    <w:tmpl w:val="6A002292"/>
    <w:lvl w:ilvl="0" w:tplc="A6FCB3F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95438E8">
      <w:start w:val="1"/>
      <w:numFmt w:val="bullet"/>
      <w:lvlText w:val="•"/>
      <w:lvlJc w:val="left"/>
      <w:pPr>
        <w:ind w:left="835" w:hanging="340"/>
      </w:pPr>
      <w:rPr>
        <w:rFonts w:hint="default"/>
      </w:rPr>
    </w:lvl>
    <w:lvl w:ilvl="2" w:tplc="70E20A9A">
      <w:start w:val="1"/>
      <w:numFmt w:val="bullet"/>
      <w:lvlText w:val="•"/>
      <w:lvlJc w:val="left"/>
      <w:pPr>
        <w:ind w:left="1110" w:hanging="340"/>
      </w:pPr>
      <w:rPr>
        <w:rFonts w:hint="default"/>
      </w:rPr>
    </w:lvl>
    <w:lvl w:ilvl="3" w:tplc="FEB87858">
      <w:start w:val="1"/>
      <w:numFmt w:val="bullet"/>
      <w:lvlText w:val="•"/>
      <w:lvlJc w:val="left"/>
      <w:pPr>
        <w:ind w:left="1386" w:hanging="340"/>
      </w:pPr>
      <w:rPr>
        <w:rFonts w:hint="default"/>
      </w:rPr>
    </w:lvl>
    <w:lvl w:ilvl="4" w:tplc="66A2C32A">
      <w:start w:val="1"/>
      <w:numFmt w:val="bullet"/>
      <w:lvlText w:val="•"/>
      <w:lvlJc w:val="left"/>
      <w:pPr>
        <w:ind w:left="1661" w:hanging="340"/>
      </w:pPr>
      <w:rPr>
        <w:rFonts w:hint="default"/>
      </w:rPr>
    </w:lvl>
    <w:lvl w:ilvl="5" w:tplc="D52C73A6">
      <w:start w:val="1"/>
      <w:numFmt w:val="bullet"/>
      <w:lvlText w:val="•"/>
      <w:lvlJc w:val="left"/>
      <w:pPr>
        <w:ind w:left="1936" w:hanging="340"/>
      </w:pPr>
      <w:rPr>
        <w:rFonts w:hint="default"/>
      </w:rPr>
    </w:lvl>
    <w:lvl w:ilvl="6" w:tplc="429EFA5A">
      <w:start w:val="1"/>
      <w:numFmt w:val="bullet"/>
      <w:lvlText w:val="•"/>
      <w:lvlJc w:val="left"/>
      <w:pPr>
        <w:ind w:left="2212" w:hanging="340"/>
      </w:pPr>
      <w:rPr>
        <w:rFonts w:hint="default"/>
      </w:rPr>
    </w:lvl>
    <w:lvl w:ilvl="7" w:tplc="E06C3E3C">
      <w:start w:val="1"/>
      <w:numFmt w:val="bullet"/>
      <w:lvlText w:val="•"/>
      <w:lvlJc w:val="left"/>
      <w:pPr>
        <w:ind w:left="2487" w:hanging="340"/>
      </w:pPr>
      <w:rPr>
        <w:rFonts w:hint="default"/>
      </w:rPr>
    </w:lvl>
    <w:lvl w:ilvl="8" w:tplc="ED520680">
      <w:start w:val="1"/>
      <w:numFmt w:val="bullet"/>
      <w:lvlText w:val="•"/>
      <w:lvlJc w:val="left"/>
      <w:pPr>
        <w:ind w:left="2763" w:hanging="340"/>
      </w:pPr>
      <w:rPr>
        <w:rFonts w:hint="default"/>
      </w:rPr>
    </w:lvl>
  </w:abstractNum>
  <w:abstractNum w:abstractNumId="428" w15:restartNumberingAfterBreak="0">
    <w:nsid w:val="79160FF8"/>
    <w:multiLevelType w:val="hybridMultilevel"/>
    <w:tmpl w:val="7DC21D50"/>
    <w:lvl w:ilvl="0" w:tplc="FB5228FE">
      <w:start w:val="1"/>
      <w:numFmt w:val="decimal"/>
      <w:lvlText w:val="%1"/>
      <w:lvlJc w:val="left"/>
      <w:pPr>
        <w:ind w:left="360" w:hanging="240"/>
        <w:jc w:val="left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14F2101C">
      <w:start w:val="1"/>
      <w:numFmt w:val="bullet"/>
      <w:lvlText w:val="•"/>
      <w:lvlJc w:val="left"/>
      <w:pPr>
        <w:ind w:left="560" w:hanging="240"/>
      </w:pPr>
      <w:rPr>
        <w:rFonts w:hint="default"/>
      </w:rPr>
    </w:lvl>
    <w:lvl w:ilvl="2" w:tplc="53287858">
      <w:start w:val="1"/>
      <w:numFmt w:val="bullet"/>
      <w:lvlText w:val="•"/>
      <w:lvlJc w:val="left"/>
      <w:pPr>
        <w:ind w:left="1257" w:hanging="240"/>
      </w:pPr>
      <w:rPr>
        <w:rFonts w:hint="default"/>
      </w:rPr>
    </w:lvl>
    <w:lvl w:ilvl="3" w:tplc="4FEEC2A0">
      <w:start w:val="1"/>
      <w:numFmt w:val="bullet"/>
      <w:lvlText w:val="•"/>
      <w:lvlJc w:val="left"/>
      <w:pPr>
        <w:ind w:left="1955" w:hanging="240"/>
      </w:pPr>
      <w:rPr>
        <w:rFonts w:hint="default"/>
      </w:rPr>
    </w:lvl>
    <w:lvl w:ilvl="4" w:tplc="2310A91E">
      <w:start w:val="1"/>
      <w:numFmt w:val="bullet"/>
      <w:lvlText w:val="•"/>
      <w:lvlJc w:val="left"/>
      <w:pPr>
        <w:ind w:left="2653" w:hanging="240"/>
      </w:pPr>
      <w:rPr>
        <w:rFonts w:hint="default"/>
      </w:rPr>
    </w:lvl>
    <w:lvl w:ilvl="5" w:tplc="898C36E0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6" w:tplc="A9DCD866">
      <w:start w:val="1"/>
      <w:numFmt w:val="bullet"/>
      <w:lvlText w:val="•"/>
      <w:lvlJc w:val="left"/>
      <w:pPr>
        <w:ind w:left="4048" w:hanging="240"/>
      </w:pPr>
      <w:rPr>
        <w:rFonts w:hint="default"/>
      </w:rPr>
    </w:lvl>
    <w:lvl w:ilvl="7" w:tplc="76E6C72A">
      <w:start w:val="1"/>
      <w:numFmt w:val="bullet"/>
      <w:lvlText w:val="•"/>
      <w:lvlJc w:val="left"/>
      <w:pPr>
        <w:ind w:left="4746" w:hanging="240"/>
      </w:pPr>
      <w:rPr>
        <w:rFonts w:hint="default"/>
      </w:rPr>
    </w:lvl>
    <w:lvl w:ilvl="8" w:tplc="415A7BE2">
      <w:start w:val="1"/>
      <w:numFmt w:val="bullet"/>
      <w:lvlText w:val="•"/>
      <w:lvlJc w:val="left"/>
      <w:pPr>
        <w:ind w:left="5444" w:hanging="240"/>
      </w:pPr>
      <w:rPr>
        <w:rFonts w:hint="default"/>
      </w:rPr>
    </w:lvl>
  </w:abstractNum>
  <w:abstractNum w:abstractNumId="429" w15:restartNumberingAfterBreak="0">
    <w:nsid w:val="79697F8F"/>
    <w:multiLevelType w:val="hybridMultilevel"/>
    <w:tmpl w:val="C2245762"/>
    <w:lvl w:ilvl="0" w:tplc="CD863AB8">
      <w:start w:val="1"/>
      <w:numFmt w:val="decimal"/>
      <w:lvlText w:val="%1"/>
      <w:lvlJc w:val="left"/>
      <w:pPr>
        <w:ind w:left="560" w:hanging="340"/>
        <w:jc w:val="righ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0900A34E">
      <w:start w:val="1"/>
      <w:numFmt w:val="bullet"/>
      <w:lvlText w:val="•"/>
      <w:lvlJc w:val="left"/>
      <w:pPr>
        <w:ind w:left="853" w:hanging="340"/>
      </w:pPr>
      <w:rPr>
        <w:rFonts w:hint="default"/>
      </w:rPr>
    </w:lvl>
    <w:lvl w:ilvl="2" w:tplc="7122A8CA">
      <w:start w:val="1"/>
      <w:numFmt w:val="bullet"/>
      <w:lvlText w:val="•"/>
      <w:lvlJc w:val="left"/>
      <w:pPr>
        <w:ind w:left="1146" w:hanging="340"/>
      </w:pPr>
      <w:rPr>
        <w:rFonts w:hint="default"/>
      </w:rPr>
    </w:lvl>
    <w:lvl w:ilvl="3" w:tplc="DC7E4F46">
      <w:start w:val="1"/>
      <w:numFmt w:val="bullet"/>
      <w:lvlText w:val="•"/>
      <w:lvlJc w:val="left"/>
      <w:pPr>
        <w:ind w:left="1439" w:hanging="340"/>
      </w:pPr>
      <w:rPr>
        <w:rFonts w:hint="default"/>
      </w:rPr>
    </w:lvl>
    <w:lvl w:ilvl="4" w:tplc="C87E38FA">
      <w:start w:val="1"/>
      <w:numFmt w:val="bullet"/>
      <w:lvlText w:val="•"/>
      <w:lvlJc w:val="left"/>
      <w:pPr>
        <w:ind w:left="1733" w:hanging="340"/>
      </w:pPr>
      <w:rPr>
        <w:rFonts w:hint="default"/>
      </w:rPr>
    </w:lvl>
    <w:lvl w:ilvl="5" w:tplc="48B0D5D0">
      <w:start w:val="1"/>
      <w:numFmt w:val="bullet"/>
      <w:lvlText w:val="•"/>
      <w:lvlJc w:val="left"/>
      <w:pPr>
        <w:ind w:left="2026" w:hanging="340"/>
      </w:pPr>
      <w:rPr>
        <w:rFonts w:hint="default"/>
      </w:rPr>
    </w:lvl>
    <w:lvl w:ilvl="6" w:tplc="4C56FD3A">
      <w:start w:val="1"/>
      <w:numFmt w:val="bullet"/>
      <w:lvlText w:val="•"/>
      <w:lvlJc w:val="left"/>
      <w:pPr>
        <w:ind w:left="2319" w:hanging="340"/>
      </w:pPr>
      <w:rPr>
        <w:rFonts w:hint="default"/>
      </w:rPr>
    </w:lvl>
    <w:lvl w:ilvl="7" w:tplc="3092C562">
      <w:start w:val="1"/>
      <w:numFmt w:val="bullet"/>
      <w:lvlText w:val="•"/>
      <w:lvlJc w:val="left"/>
      <w:pPr>
        <w:ind w:left="2613" w:hanging="340"/>
      </w:pPr>
      <w:rPr>
        <w:rFonts w:hint="default"/>
      </w:rPr>
    </w:lvl>
    <w:lvl w:ilvl="8" w:tplc="C5D4CBA6">
      <w:start w:val="1"/>
      <w:numFmt w:val="bullet"/>
      <w:lvlText w:val="•"/>
      <w:lvlJc w:val="left"/>
      <w:pPr>
        <w:ind w:left="2906" w:hanging="340"/>
      </w:pPr>
      <w:rPr>
        <w:rFonts w:hint="default"/>
      </w:rPr>
    </w:lvl>
  </w:abstractNum>
  <w:abstractNum w:abstractNumId="430" w15:restartNumberingAfterBreak="0">
    <w:nsid w:val="796E3EDE"/>
    <w:multiLevelType w:val="hybridMultilevel"/>
    <w:tmpl w:val="F8DC9AFA"/>
    <w:lvl w:ilvl="0" w:tplc="E2D0C76A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7682A9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43269A5A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EA1A893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69CF6B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3642F2E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37ECA12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EF0DFD2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03AEABE0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31" w15:restartNumberingAfterBreak="0">
    <w:nsid w:val="797F611B"/>
    <w:multiLevelType w:val="hybridMultilevel"/>
    <w:tmpl w:val="08C6EAB6"/>
    <w:lvl w:ilvl="0" w:tplc="CC0EC34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0948CC8">
      <w:start w:val="1"/>
      <w:numFmt w:val="bullet"/>
      <w:lvlText w:val="•"/>
      <w:lvlJc w:val="left"/>
      <w:pPr>
        <w:ind w:left="812" w:hanging="340"/>
      </w:pPr>
      <w:rPr>
        <w:rFonts w:hint="default"/>
      </w:rPr>
    </w:lvl>
    <w:lvl w:ilvl="2" w:tplc="7FF8BDA2">
      <w:start w:val="1"/>
      <w:numFmt w:val="bullet"/>
      <w:lvlText w:val="•"/>
      <w:lvlJc w:val="left"/>
      <w:pPr>
        <w:ind w:left="1064" w:hanging="340"/>
      </w:pPr>
      <w:rPr>
        <w:rFonts w:hint="default"/>
      </w:rPr>
    </w:lvl>
    <w:lvl w:ilvl="3" w:tplc="8ADEF4CA">
      <w:start w:val="1"/>
      <w:numFmt w:val="bullet"/>
      <w:lvlText w:val="•"/>
      <w:lvlJc w:val="left"/>
      <w:pPr>
        <w:ind w:left="1316" w:hanging="340"/>
      </w:pPr>
      <w:rPr>
        <w:rFonts w:hint="default"/>
      </w:rPr>
    </w:lvl>
    <w:lvl w:ilvl="4" w:tplc="AB8CAD9C">
      <w:start w:val="1"/>
      <w:numFmt w:val="bullet"/>
      <w:lvlText w:val="•"/>
      <w:lvlJc w:val="left"/>
      <w:pPr>
        <w:ind w:left="1569" w:hanging="340"/>
      </w:pPr>
      <w:rPr>
        <w:rFonts w:hint="default"/>
      </w:rPr>
    </w:lvl>
    <w:lvl w:ilvl="5" w:tplc="E1E6BA68">
      <w:start w:val="1"/>
      <w:numFmt w:val="bullet"/>
      <w:lvlText w:val="•"/>
      <w:lvlJc w:val="left"/>
      <w:pPr>
        <w:ind w:left="1821" w:hanging="340"/>
      </w:pPr>
      <w:rPr>
        <w:rFonts w:hint="default"/>
      </w:rPr>
    </w:lvl>
    <w:lvl w:ilvl="6" w:tplc="D8F2490E">
      <w:start w:val="1"/>
      <w:numFmt w:val="bullet"/>
      <w:lvlText w:val="•"/>
      <w:lvlJc w:val="left"/>
      <w:pPr>
        <w:ind w:left="2073" w:hanging="340"/>
      </w:pPr>
      <w:rPr>
        <w:rFonts w:hint="default"/>
      </w:rPr>
    </w:lvl>
    <w:lvl w:ilvl="7" w:tplc="FC94774C">
      <w:start w:val="1"/>
      <w:numFmt w:val="bullet"/>
      <w:lvlText w:val="•"/>
      <w:lvlJc w:val="left"/>
      <w:pPr>
        <w:ind w:left="2326" w:hanging="340"/>
      </w:pPr>
      <w:rPr>
        <w:rFonts w:hint="default"/>
      </w:rPr>
    </w:lvl>
    <w:lvl w:ilvl="8" w:tplc="0826F29C">
      <w:start w:val="1"/>
      <w:numFmt w:val="bullet"/>
      <w:lvlText w:val="•"/>
      <w:lvlJc w:val="left"/>
      <w:pPr>
        <w:ind w:left="2578" w:hanging="340"/>
      </w:pPr>
      <w:rPr>
        <w:rFonts w:hint="default"/>
      </w:rPr>
    </w:lvl>
  </w:abstractNum>
  <w:abstractNum w:abstractNumId="432" w15:restartNumberingAfterBreak="0">
    <w:nsid w:val="7993408B"/>
    <w:multiLevelType w:val="hybridMultilevel"/>
    <w:tmpl w:val="C3FACE9C"/>
    <w:lvl w:ilvl="0" w:tplc="EBBE76F2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844064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A5C1A00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EFF8AB2C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687011D4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6FD25CA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EF40D5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1AD2334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716007AA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33" w15:restartNumberingAfterBreak="0">
    <w:nsid w:val="79BD0EB1"/>
    <w:multiLevelType w:val="hybridMultilevel"/>
    <w:tmpl w:val="8466AE28"/>
    <w:lvl w:ilvl="0" w:tplc="A012477A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A9E919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D93A26E2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15C0C00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528C1A0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E488C9F8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B86EF222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8684F8A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9496CDF6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34" w15:restartNumberingAfterBreak="0">
    <w:nsid w:val="79CB347A"/>
    <w:multiLevelType w:val="hybridMultilevel"/>
    <w:tmpl w:val="DD488EA0"/>
    <w:lvl w:ilvl="0" w:tplc="2F7038D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CD4EA844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C110FEA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AC247400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94EEF07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E480FC2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E84643E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865AB16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C96A796E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35" w15:restartNumberingAfterBreak="0">
    <w:nsid w:val="7A514A26"/>
    <w:multiLevelType w:val="hybridMultilevel"/>
    <w:tmpl w:val="96A259E8"/>
    <w:lvl w:ilvl="0" w:tplc="9280B9D8">
      <w:start w:val="5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7B8E77E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7C9E4BF6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805A8D0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63AC54F2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5F001EF0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484E609E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FFB6802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DFB0E55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36" w15:restartNumberingAfterBreak="0">
    <w:nsid w:val="7A6544E0"/>
    <w:multiLevelType w:val="hybridMultilevel"/>
    <w:tmpl w:val="1FD6A6AC"/>
    <w:lvl w:ilvl="0" w:tplc="B10EE41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CDA1B3E">
      <w:start w:val="1"/>
      <w:numFmt w:val="bullet"/>
      <w:lvlText w:val="•"/>
      <w:lvlJc w:val="left"/>
      <w:pPr>
        <w:ind w:left="796" w:hanging="340"/>
      </w:pPr>
      <w:rPr>
        <w:rFonts w:hint="default"/>
      </w:rPr>
    </w:lvl>
    <w:lvl w:ilvl="2" w:tplc="895AE428">
      <w:start w:val="1"/>
      <w:numFmt w:val="bullet"/>
      <w:lvlText w:val="•"/>
      <w:lvlJc w:val="left"/>
      <w:pPr>
        <w:ind w:left="1033" w:hanging="340"/>
      </w:pPr>
      <w:rPr>
        <w:rFonts w:hint="default"/>
      </w:rPr>
    </w:lvl>
    <w:lvl w:ilvl="3" w:tplc="75A01940">
      <w:start w:val="1"/>
      <w:numFmt w:val="bullet"/>
      <w:lvlText w:val="•"/>
      <w:lvlJc w:val="left"/>
      <w:pPr>
        <w:ind w:left="1270" w:hanging="340"/>
      </w:pPr>
      <w:rPr>
        <w:rFonts w:hint="default"/>
      </w:rPr>
    </w:lvl>
    <w:lvl w:ilvl="4" w:tplc="F860FCE6">
      <w:start w:val="1"/>
      <w:numFmt w:val="bullet"/>
      <w:lvlText w:val="•"/>
      <w:lvlJc w:val="left"/>
      <w:pPr>
        <w:ind w:left="1507" w:hanging="340"/>
      </w:pPr>
      <w:rPr>
        <w:rFonts w:hint="default"/>
      </w:rPr>
    </w:lvl>
    <w:lvl w:ilvl="5" w:tplc="A8D20DD8">
      <w:start w:val="1"/>
      <w:numFmt w:val="bullet"/>
      <w:lvlText w:val="•"/>
      <w:lvlJc w:val="left"/>
      <w:pPr>
        <w:ind w:left="1744" w:hanging="340"/>
      </w:pPr>
      <w:rPr>
        <w:rFonts w:hint="default"/>
      </w:rPr>
    </w:lvl>
    <w:lvl w:ilvl="6" w:tplc="5D90C9FE">
      <w:start w:val="1"/>
      <w:numFmt w:val="bullet"/>
      <w:lvlText w:val="•"/>
      <w:lvlJc w:val="left"/>
      <w:pPr>
        <w:ind w:left="1981" w:hanging="340"/>
      </w:pPr>
      <w:rPr>
        <w:rFonts w:hint="default"/>
      </w:rPr>
    </w:lvl>
    <w:lvl w:ilvl="7" w:tplc="A36A8F36">
      <w:start w:val="1"/>
      <w:numFmt w:val="bullet"/>
      <w:lvlText w:val="•"/>
      <w:lvlJc w:val="left"/>
      <w:pPr>
        <w:ind w:left="2218" w:hanging="340"/>
      </w:pPr>
      <w:rPr>
        <w:rFonts w:hint="default"/>
      </w:rPr>
    </w:lvl>
    <w:lvl w:ilvl="8" w:tplc="6C208EEC">
      <w:start w:val="1"/>
      <w:numFmt w:val="bullet"/>
      <w:lvlText w:val="•"/>
      <w:lvlJc w:val="left"/>
      <w:pPr>
        <w:ind w:left="2455" w:hanging="340"/>
      </w:pPr>
      <w:rPr>
        <w:rFonts w:hint="default"/>
      </w:rPr>
    </w:lvl>
  </w:abstractNum>
  <w:abstractNum w:abstractNumId="437" w15:restartNumberingAfterBreak="0">
    <w:nsid w:val="7AB834AD"/>
    <w:multiLevelType w:val="hybridMultilevel"/>
    <w:tmpl w:val="127EB688"/>
    <w:lvl w:ilvl="0" w:tplc="150AA7D4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1E64615E">
      <w:start w:val="1"/>
      <w:numFmt w:val="bullet"/>
      <w:lvlText w:val="•"/>
      <w:lvlJc w:val="left"/>
      <w:pPr>
        <w:ind w:left="832" w:hanging="340"/>
      </w:pPr>
      <w:rPr>
        <w:rFonts w:hint="default"/>
      </w:rPr>
    </w:lvl>
    <w:lvl w:ilvl="2" w:tplc="EAFEA058">
      <w:start w:val="1"/>
      <w:numFmt w:val="bullet"/>
      <w:lvlText w:val="•"/>
      <w:lvlJc w:val="left"/>
      <w:pPr>
        <w:ind w:left="1105" w:hanging="340"/>
      </w:pPr>
      <w:rPr>
        <w:rFonts w:hint="default"/>
      </w:rPr>
    </w:lvl>
    <w:lvl w:ilvl="3" w:tplc="F5CC50C8">
      <w:start w:val="1"/>
      <w:numFmt w:val="bullet"/>
      <w:lvlText w:val="•"/>
      <w:lvlJc w:val="left"/>
      <w:pPr>
        <w:ind w:left="1378" w:hanging="340"/>
      </w:pPr>
      <w:rPr>
        <w:rFonts w:hint="default"/>
      </w:rPr>
    </w:lvl>
    <w:lvl w:ilvl="4" w:tplc="6D1ADAD6">
      <w:start w:val="1"/>
      <w:numFmt w:val="bullet"/>
      <w:lvlText w:val="•"/>
      <w:lvlJc w:val="left"/>
      <w:pPr>
        <w:ind w:left="1651" w:hanging="340"/>
      </w:pPr>
      <w:rPr>
        <w:rFonts w:hint="default"/>
      </w:rPr>
    </w:lvl>
    <w:lvl w:ilvl="5" w:tplc="D1DA26E6">
      <w:start w:val="1"/>
      <w:numFmt w:val="bullet"/>
      <w:lvlText w:val="•"/>
      <w:lvlJc w:val="left"/>
      <w:pPr>
        <w:ind w:left="1924" w:hanging="340"/>
      </w:pPr>
      <w:rPr>
        <w:rFonts w:hint="default"/>
      </w:rPr>
    </w:lvl>
    <w:lvl w:ilvl="6" w:tplc="CAE0A1C0">
      <w:start w:val="1"/>
      <w:numFmt w:val="bullet"/>
      <w:lvlText w:val="•"/>
      <w:lvlJc w:val="left"/>
      <w:pPr>
        <w:ind w:left="2197" w:hanging="340"/>
      </w:pPr>
      <w:rPr>
        <w:rFonts w:hint="default"/>
      </w:rPr>
    </w:lvl>
    <w:lvl w:ilvl="7" w:tplc="D41EFB1C">
      <w:start w:val="1"/>
      <w:numFmt w:val="bullet"/>
      <w:lvlText w:val="•"/>
      <w:lvlJc w:val="left"/>
      <w:pPr>
        <w:ind w:left="2470" w:hanging="340"/>
      </w:pPr>
      <w:rPr>
        <w:rFonts w:hint="default"/>
      </w:rPr>
    </w:lvl>
    <w:lvl w:ilvl="8" w:tplc="17A67946">
      <w:start w:val="1"/>
      <w:numFmt w:val="bullet"/>
      <w:lvlText w:val="•"/>
      <w:lvlJc w:val="left"/>
      <w:pPr>
        <w:ind w:left="2743" w:hanging="340"/>
      </w:pPr>
      <w:rPr>
        <w:rFonts w:hint="default"/>
      </w:rPr>
    </w:lvl>
  </w:abstractNum>
  <w:abstractNum w:abstractNumId="438" w15:restartNumberingAfterBreak="0">
    <w:nsid w:val="7B182461"/>
    <w:multiLevelType w:val="hybridMultilevel"/>
    <w:tmpl w:val="C36A70AA"/>
    <w:lvl w:ilvl="0" w:tplc="BE50B776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224437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FF4EEBC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6798B5BA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1F205D6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C5EA2C7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C6BE1A4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52B429A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0AB8A33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39" w15:restartNumberingAfterBreak="0">
    <w:nsid w:val="7B5C39E4"/>
    <w:multiLevelType w:val="hybridMultilevel"/>
    <w:tmpl w:val="32A41688"/>
    <w:lvl w:ilvl="0" w:tplc="C72A15AC">
      <w:start w:val="1"/>
      <w:numFmt w:val="decimal"/>
      <w:lvlText w:val="%1."/>
      <w:lvlJc w:val="left"/>
      <w:pPr>
        <w:ind w:left="280" w:hanging="16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D9FC3936">
      <w:start w:val="1"/>
      <w:numFmt w:val="bullet"/>
      <w:lvlText w:val="•"/>
      <w:lvlJc w:val="left"/>
      <w:pPr>
        <w:ind w:left="954" w:hanging="160"/>
      </w:pPr>
      <w:rPr>
        <w:rFonts w:hint="default"/>
      </w:rPr>
    </w:lvl>
    <w:lvl w:ilvl="2" w:tplc="2C983094">
      <w:start w:val="1"/>
      <w:numFmt w:val="bullet"/>
      <w:lvlText w:val="•"/>
      <w:lvlJc w:val="left"/>
      <w:pPr>
        <w:ind w:left="1628" w:hanging="160"/>
      </w:pPr>
      <w:rPr>
        <w:rFonts w:hint="default"/>
      </w:rPr>
    </w:lvl>
    <w:lvl w:ilvl="3" w:tplc="FCE47ADA">
      <w:start w:val="1"/>
      <w:numFmt w:val="bullet"/>
      <w:lvlText w:val="•"/>
      <w:lvlJc w:val="left"/>
      <w:pPr>
        <w:ind w:left="2302" w:hanging="160"/>
      </w:pPr>
      <w:rPr>
        <w:rFonts w:hint="default"/>
      </w:rPr>
    </w:lvl>
    <w:lvl w:ilvl="4" w:tplc="A3F80BFA">
      <w:start w:val="1"/>
      <w:numFmt w:val="bullet"/>
      <w:lvlText w:val="•"/>
      <w:lvlJc w:val="left"/>
      <w:pPr>
        <w:ind w:left="2976" w:hanging="160"/>
      </w:pPr>
      <w:rPr>
        <w:rFonts w:hint="default"/>
      </w:rPr>
    </w:lvl>
    <w:lvl w:ilvl="5" w:tplc="E0300B5C">
      <w:start w:val="1"/>
      <w:numFmt w:val="bullet"/>
      <w:lvlText w:val="•"/>
      <w:lvlJc w:val="left"/>
      <w:pPr>
        <w:ind w:left="3650" w:hanging="160"/>
      </w:pPr>
      <w:rPr>
        <w:rFonts w:hint="default"/>
      </w:rPr>
    </w:lvl>
    <w:lvl w:ilvl="6" w:tplc="45C05B1E">
      <w:start w:val="1"/>
      <w:numFmt w:val="bullet"/>
      <w:lvlText w:val="•"/>
      <w:lvlJc w:val="left"/>
      <w:pPr>
        <w:ind w:left="4324" w:hanging="160"/>
      </w:pPr>
      <w:rPr>
        <w:rFonts w:hint="default"/>
      </w:rPr>
    </w:lvl>
    <w:lvl w:ilvl="7" w:tplc="E6BE84DE">
      <w:start w:val="1"/>
      <w:numFmt w:val="bullet"/>
      <w:lvlText w:val="•"/>
      <w:lvlJc w:val="left"/>
      <w:pPr>
        <w:ind w:left="4998" w:hanging="160"/>
      </w:pPr>
      <w:rPr>
        <w:rFonts w:hint="default"/>
      </w:rPr>
    </w:lvl>
    <w:lvl w:ilvl="8" w:tplc="A81CDA54">
      <w:start w:val="1"/>
      <w:numFmt w:val="bullet"/>
      <w:lvlText w:val="•"/>
      <w:lvlJc w:val="left"/>
      <w:pPr>
        <w:ind w:left="5672" w:hanging="160"/>
      </w:pPr>
      <w:rPr>
        <w:rFonts w:hint="default"/>
      </w:rPr>
    </w:lvl>
  </w:abstractNum>
  <w:abstractNum w:abstractNumId="440" w15:restartNumberingAfterBreak="0">
    <w:nsid w:val="7BF25549"/>
    <w:multiLevelType w:val="hybridMultilevel"/>
    <w:tmpl w:val="28E429E0"/>
    <w:lvl w:ilvl="0" w:tplc="F4B6798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3EC8022">
      <w:start w:val="1"/>
      <w:numFmt w:val="bullet"/>
      <w:lvlText w:val="•"/>
      <w:lvlJc w:val="left"/>
      <w:pPr>
        <w:ind w:left="817" w:hanging="340"/>
      </w:pPr>
      <w:rPr>
        <w:rFonts w:hint="default"/>
      </w:rPr>
    </w:lvl>
    <w:lvl w:ilvl="2" w:tplc="19701E14">
      <w:start w:val="1"/>
      <w:numFmt w:val="bullet"/>
      <w:lvlText w:val="•"/>
      <w:lvlJc w:val="left"/>
      <w:pPr>
        <w:ind w:left="1074" w:hanging="340"/>
      </w:pPr>
      <w:rPr>
        <w:rFonts w:hint="default"/>
      </w:rPr>
    </w:lvl>
    <w:lvl w:ilvl="3" w:tplc="6A40A202">
      <w:start w:val="1"/>
      <w:numFmt w:val="bullet"/>
      <w:lvlText w:val="•"/>
      <w:lvlJc w:val="left"/>
      <w:pPr>
        <w:ind w:left="1332" w:hanging="340"/>
      </w:pPr>
      <w:rPr>
        <w:rFonts w:hint="default"/>
      </w:rPr>
    </w:lvl>
    <w:lvl w:ilvl="4" w:tplc="A03CAF44">
      <w:start w:val="1"/>
      <w:numFmt w:val="bullet"/>
      <w:lvlText w:val="•"/>
      <w:lvlJc w:val="left"/>
      <w:pPr>
        <w:ind w:left="1589" w:hanging="340"/>
      </w:pPr>
      <w:rPr>
        <w:rFonts w:hint="default"/>
      </w:rPr>
    </w:lvl>
    <w:lvl w:ilvl="5" w:tplc="4060F684">
      <w:start w:val="1"/>
      <w:numFmt w:val="bullet"/>
      <w:lvlText w:val="•"/>
      <w:lvlJc w:val="left"/>
      <w:pPr>
        <w:ind w:left="1847" w:hanging="340"/>
      </w:pPr>
      <w:rPr>
        <w:rFonts w:hint="default"/>
      </w:rPr>
    </w:lvl>
    <w:lvl w:ilvl="6" w:tplc="AB44F664">
      <w:start w:val="1"/>
      <w:numFmt w:val="bullet"/>
      <w:lvlText w:val="•"/>
      <w:lvlJc w:val="left"/>
      <w:pPr>
        <w:ind w:left="2104" w:hanging="340"/>
      </w:pPr>
      <w:rPr>
        <w:rFonts w:hint="default"/>
      </w:rPr>
    </w:lvl>
    <w:lvl w:ilvl="7" w:tplc="DA600E8E">
      <w:start w:val="1"/>
      <w:numFmt w:val="bullet"/>
      <w:lvlText w:val="•"/>
      <w:lvlJc w:val="left"/>
      <w:pPr>
        <w:ind w:left="2362" w:hanging="340"/>
      </w:pPr>
      <w:rPr>
        <w:rFonts w:hint="default"/>
      </w:rPr>
    </w:lvl>
    <w:lvl w:ilvl="8" w:tplc="B40E01DC">
      <w:start w:val="1"/>
      <w:numFmt w:val="bullet"/>
      <w:lvlText w:val="•"/>
      <w:lvlJc w:val="left"/>
      <w:pPr>
        <w:ind w:left="2619" w:hanging="340"/>
      </w:pPr>
      <w:rPr>
        <w:rFonts w:hint="default"/>
      </w:rPr>
    </w:lvl>
  </w:abstractNum>
  <w:abstractNum w:abstractNumId="441" w15:restartNumberingAfterBreak="0">
    <w:nsid w:val="7C005700"/>
    <w:multiLevelType w:val="hybridMultilevel"/>
    <w:tmpl w:val="D5DA99E0"/>
    <w:lvl w:ilvl="0" w:tplc="D4ECEDDC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BAB2D0E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59CA34DA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1280160E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78802B90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90CC5334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819E2886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21C27BE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FD2402A2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42" w15:restartNumberingAfterBreak="0">
    <w:nsid w:val="7C436EA6"/>
    <w:multiLevelType w:val="hybridMultilevel"/>
    <w:tmpl w:val="69288BEA"/>
    <w:lvl w:ilvl="0" w:tplc="05AE27E2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8C9491D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CCA8CBC4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AD340FB0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46BCFD34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6A189F4C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929AB60C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9C8C37F6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318AD24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43" w15:restartNumberingAfterBreak="0">
    <w:nsid w:val="7C9953DE"/>
    <w:multiLevelType w:val="hybridMultilevel"/>
    <w:tmpl w:val="82381396"/>
    <w:lvl w:ilvl="0" w:tplc="A1E8D82A">
      <w:start w:val="1"/>
      <w:numFmt w:val="bullet"/>
      <w:lvlText w:val="•"/>
      <w:lvlJc w:val="left"/>
      <w:pPr>
        <w:ind w:left="231" w:hanging="177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5C6C774">
      <w:start w:val="1"/>
      <w:numFmt w:val="bullet"/>
      <w:lvlText w:val="•"/>
      <w:lvlJc w:val="left"/>
      <w:pPr>
        <w:ind w:left="791" w:hanging="177"/>
      </w:pPr>
      <w:rPr>
        <w:rFonts w:hint="default"/>
      </w:rPr>
    </w:lvl>
    <w:lvl w:ilvl="2" w:tplc="39D4D444">
      <w:start w:val="1"/>
      <w:numFmt w:val="bullet"/>
      <w:lvlText w:val="•"/>
      <w:lvlJc w:val="left"/>
      <w:pPr>
        <w:ind w:left="1351" w:hanging="177"/>
      </w:pPr>
      <w:rPr>
        <w:rFonts w:hint="default"/>
      </w:rPr>
    </w:lvl>
    <w:lvl w:ilvl="3" w:tplc="B51A3D4C">
      <w:start w:val="1"/>
      <w:numFmt w:val="bullet"/>
      <w:lvlText w:val="•"/>
      <w:lvlJc w:val="left"/>
      <w:pPr>
        <w:ind w:left="1911" w:hanging="177"/>
      </w:pPr>
      <w:rPr>
        <w:rFonts w:hint="default"/>
      </w:rPr>
    </w:lvl>
    <w:lvl w:ilvl="4" w:tplc="DD3E3FC4">
      <w:start w:val="1"/>
      <w:numFmt w:val="bullet"/>
      <w:lvlText w:val="•"/>
      <w:lvlJc w:val="left"/>
      <w:pPr>
        <w:ind w:left="2470" w:hanging="177"/>
      </w:pPr>
      <w:rPr>
        <w:rFonts w:hint="default"/>
      </w:rPr>
    </w:lvl>
    <w:lvl w:ilvl="5" w:tplc="93280F50">
      <w:start w:val="1"/>
      <w:numFmt w:val="bullet"/>
      <w:lvlText w:val="•"/>
      <w:lvlJc w:val="left"/>
      <w:pPr>
        <w:ind w:left="3030" w:hanging="177"/>
      </w:pPr>
      <w:rPr>
        <w:rFonts w:hint="default"/>
      </w:rPr>
    </w:lvl>
    <w:lvl w:ilvl="6" w:tplc="BA76E7A0">
      <w:start w:val="1"/>
      <w:numFmt w:val="bullet"/>
      <w:lvlText w:val="•"/>
      <w:lvlJc w:val="left"/>
      <w:pPr>
        <w:ind w:left="3590" w:hanging="177"/>
      </w:pPr>
      <w:rPr>
        <w:rFonts w:hint="default"/>
      </w:rPr>
    </w:lvl>
    <w:lvl w:ilvl="7" w:tplc="76BA1FF0">
      <w:start w:val="1"/>
      <w:numFmt w:val="bullet"/>
      <w:lvlText w:val="•"/>
      <w:lvlJc w:val="left"/>
      <w:pPr>
        <w:ind w:left="4149" w:hanging="177"/>
      </w:pPr>
      <w:rPr>
        <w:rFonts w:hint="default"/>
      </w:rPr>
    </w:lvl>
    <w:lvl w:ilvl="8" w:tplc="AA9A70AA">
      <w:start w:val="1"/>
      <w:numFmt w:val="bullet"/>
      <w:lvlText w:val="•"/>
      <w:lvlJc w:val="left"/>
      <w:pPr>
        <w:ind w:left="4709" w:hanging="177"/>
      </w:pPr>
      <w:rPr>
        <w:rFonts w:hint="default"/>
      </w:rPr>
    </w:lvl>
  </w:abstractNum>
  <w:abstractNum w:abstractNumId="444" w15:restartNumberingAfterBreak="0">
    <w:nsid w:val="7CB02D57"/>
    <w:multiLevelType w:val="hybridMultilevel"/>
    <w:tmpl w:val="2E34FBBE"/>
    <w:lvl w:ilvl="0" w:tplc="5F363660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378DC48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6B842338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84FADD7E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E410D156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706EB3C4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E7D2129A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071881E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F5AA0F7C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45" w15:restartNumberingAfterBreak="0">
    <w:nsid w:val="7CD54EA2"/>
    <w:multiLevelType w:val="hybridMultilevel"/>
    <w:tmpl w:val="C98A26F8"/>
    <w:lvl w:ilvl="0" w:tplc="3CEA53AE">
      <w:start w:val="3"/>
      <w:numFmt w:val="decimal"/>
      <w:lvlText w:val="%1"/>
      <w:lvlJc w:val="left"/>
      <w:pPr>
        <w:ind w:left="414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436F39E">
      <w:start w:val="1"/>
      <w:numFmt w:val="bullet"/>
      <w:lvlText w:val="•"/>
      <w:lvlJc w:val="left"/>
      <w:pPr>
        <w:ind w:left="560" w:hanging="340"/>
      </w:pPr>
      <w:rPr>
        <w:rFonts w:hint="default"/>
      </w:rPr>
    </w:lvl>
    <w:lvl w:ilvl="2" w:tplc="B1221D00">
      <w:start w:val="1"/>
      <w:numFmt w:val="bullet"/>
      <w:lvlText w:val="•"/>
      <w:lvlJc w:val="left"/>
      <w:pPr>
        <w:ind w:left="493" w:hanging="340"/>
      </w:pPr>
      <w:rPr>
        <w:rFonts w:hint="default"/>
      </w:rPr>
    </w:lvl>
    <w:lvl w:ilvl="3" w:tplc="EEC81E6C">
      <w:start w:val="1"/>
      <w:numFmt w:val="bullet"/>
      <w:lvlText w:val="•"/>
      <w:lvlJc w:val="left"/>
      <w:pPr>
        <w:ind w:left="426" w:hanging="340"/>
      </w:pPr>
      <w:rPr>
        <w:rFonts w:hint="default"/>
      </w:rPr>
    </w:lvl>
    <w:lvl w:ilvl="4" w:tplc="5EA2C99C">
      <w:start w:val="1"/>
      <w:numFmt w:val="bullet"/>
      <w:lvlText w:val="•"/>
      <w:lvlJc w:val="left"/>
      <w:pPr>
        <w:ind w:left="359" w:hanging="340"/>
      </w:pPr>
      <w:rPr>
        <w:rFonts w:hint="default"/>
      </w:rPr>
    </w:lvl>
    <w:lvl w:ilvl="5" w:tplc="FE548936">
      <w:start w:val="1"/>
      <w:numFmt w:val="bullet"/>
      <w:lvlText w:val="•"/>
      <w:lvlJc w:val="left"/>
      <w:pPr>
        <w:ind w:left="292" w:hanging="340"/>
      </w:pPr>
      <w:rPr>
        <w:rFonts w:hint="default"/>
      </w:rPr>
    </w:lvl>
    <w:lvl w:ilvl="6" w:tplc="6084FB28">
      <w:start w:val="1"/>
      <w:numFmt w:val="bullet"/>
      <w:lvlText w:val="•"/>
      <w:lvlJc w:val="left"/>
      <w:pPr>
        <w:ind w:left="226" w:hanging="340"/>
      </w:pPr>
      <w:rPr>
        <w:rFonts w:hint="default"/>
      </w:rPr>
    </w:lvl>
    <w:lvl w:ilvl="7" w:tplc="D674BBAE">
      <w:start w:val="1"/>
      <w:numFmt w:val="bullet"/>
      <w:lvlText w:val="•"/>
      <w:lvlJc w:val="left"/>
      <w:pPr>
        <w:ind w:left="159" w:hanging="340"/>
      </w:pPr>
      <w:rPr>
        <w:rFonts w:hint="default"/>
      </w:rPr>
    </w:lvl>
    <w:lvl w:ilvl="8" w:tplc="8EDAA4CC">
      <w:start w:val="1"/>
      <w:numFmt w:val="bullet"/>
      <w:lvlText w:val="•"/>
      <w:lvlJc w:val="left"/>
      <w:pPr>
        <w:ind w:left="92" w:hanging="340"/>
      </w:pPr>
      <w:rPr>
        <w:rFonts w:hint="default"/>
      </w:rPr>
    </w:lvl>
  </w:abstractNum>
  <w:abstractNum w:abstractNumId="446" w15:restartNumberingAfterBreak="0">
    <w:nsid w:val="7CDB32F3"/>
    <w:multiLevelType w:val="hybridMultilevel"/>
    <w:tmpl w:val="A560E2BA"/>
    <w:lvl w:ilvl="0" w:tplc="753AD0FC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A5654CE">
      <w:start w:val="1"/>
      <w:numFmt w:val="bullet"/>
      <w:lvlText w:val="•"/>
      <w:lvlJc w:val="left"/>
      <w:pPr>
        <w:ind w:left="827" w:hanging="340"/>
      </w:pPr>
      <w:rPr>
        <w:rFonts w:hint="default"/>
      </w:rPr>
    </w:lvl>
    <w:lvl w:ilvl="2" w:tplc="B47A1E7A">
      <w:start w:val="1"/>
      <w:numFmt w:val="bullet"/>
      <w:lvlText w:val="•"/>
      <w:lvlJc w:val="left"/>
      <w:pPr>
        <w:ind w:left="1094" w:hanging="340"/>
      </w:pPr>
      <w:rPr>
        <w:rFonts w:hint="default"/>
      </w:rPr>
    </w:lvl>
    <w:lvl w:ilvl="3" w:tplc="94A03B60">
      <w:start w:val="1"/>
      <w:numFmt w:val="bullet"/>
      <w:lvlText w:val="•"/>
      <w:lvlJc w:val="left"/>
      <w:pPr>
        <w:ind w:left="1361" w:hanging="340"/>
      </w:pPr>
      <w:rPr>
        <w:rFonts w:hint="default"/>
      </w:rPr>
    </w:lvl>
    <w:lvl w:ilvl="4" w:tplc="4AD05E20">
      <w:start w:val="1"/>
      <w:numFmt w:val="bullet"/>
      <w:lvlText w:val="•"/>
      <w:lvlJc w:val="left"/>
      <w:pPr>
        <w:ind w:left="1629" w:hanging="340"/>
      </w:pPr>
      <w:rPr>
        <w:rFonts w:hint="default"/>
      </w:rPr>
    </w:lvl>
    <w:lvl w:ilvl="5" w:tplc="7E3A146A">
      <w:start w:val="1"/>
      <w:numFmt w:val="bullet"/>
      <w:lvlText w:val="•"/>
      <w:lvlJc w:val="left"/>
      <w:pPr>
        <w:ind w:left="1896" w:hanging="340"/>
      </w:pPr>
      <w:rPr>
        <w:rFonts w:hint="default"/>
      </w:rPr>
    </w:lvl>
    <w:lvl w:ilvl="6" w:tplc="9B861042">
      <w:start w:val="1"/>
      <w:numFmt w:val="bullet"/>
      <w:lvlText w:val="•"/>
      <w:lvlJc w:val="left"/>
      <w:pPr>
        <w:ind w:left="2163" w:hanging="340"/>
      </w:pPr>
      <w:rPr>
        <w:rFonts w:hint="default"/>
      </w:rPr>
    </w:lvl>
    <w:lvl w:ilvl="7" w:tplc="375C1008">
      <w:start w:val="1"/>
      <w:numFmt w:val="bullet"/>
      <w:lvlText w:val="•"/>
      <w:lvlJc w:val="left"/>
      <w:pPr>
        <w:ind w:left="2431" w:hanging="340"/>
      </w:pPr>
      <w:rPr>
        <w:rFonts w:hint="default"/>
      </w:rPr>
    </w:lvl>
    <w:lvl w:ilvl="8" w:tplc="78EEE2CA">
      <w:start w:val="1"/>
      <w:numFmt w:val="bullet"/>
      <w:lvlText w:val="•"/>
      <w:lvlJc w:val="left"/>
      <w:pPr>
        <w:ind w:left="2698" w:hanging="340"/>
      </w:pPr>
      <w:rPr>
        <w:rFonts w:hint="default"/>
      </w:rPr>
    </w:lvl>
  </w:abstractNum>
  <w:abstractNum w:abstractNumId="447" w15:restartNumberingAfterBreak="0">
    <w:nsid w:val="7D1F6003"/>
    <w:multiLevelType w:val="hybridMultilevel"/>
    <w:tmpl w:val="378A27F2"/>
    <w:lvl w:ilvl="0" w:tplc="D506E27E">
      <w:start w:val="2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F640B30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A2C03BF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6B10D1A4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0C8252FE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E00122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3DCAC56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B8BED02A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651EAAEC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48" w15:restartNumberingAfterBreak="0">
    <w:nsid w:val="7D2D68D7"/>
    <w:multiLevelType w:val="hybridMultilevel"/>
    <w:tmpl w:val="AB3A766A"/>
    <w:lvl w:ilvl="0" w:tplc="488A3422">
      <w:start w:val="3"/>
      <w:numFmt w:val="decimal"/>
      <w:lvlText w:val="%1"/>
      <w:lvlJc w:val="left"/>
      <w:pPr>
        <w:ind w:left="415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528661C">
      <w:start w:val="1"/>
      <w:numFmt w:val="bullet"/>
      <w:lvlText w:val="•"/>
      <w:lvlJc w:val="left"/>
      <w:pPr>
        <w:ind w:left="723" w:hanging="340"/>
      </w:pPr>
      <w:rPr>
        <w:rFonts w:hint="default"/>
      </w:rPr>
    </w:lvl>
    <w:lvl w:ilvl="2" w:tplc="BDB67DAC">
      <w:start w:val="1"/>
      <w:numFmt w:val="bullet"/>
      <w:lvlText w:val="•"/>
      <w:lvlJc w:val="left"/>
      <w:pPr>
        <w:ind w:left="1031" w:hanging="340"/>
      </w:pPr>
      <w:rPr>
        <w:rFonts w:hint="default"/>
      </w:rPr>
    </w:lvl>
    <w:lvl w:ilvl="3" w:tplc="A8787454">
      <w:start w:val="1"/>
      <w:numFmt w:val="bullet"/>
      <w:lvlText w:val="•"/>
      <w:lvlJc w:val="left"/>
      <w:pPr>
        <w:ind w:left="1339" w:hanging="340"/>
      </w:pPr>
      <w:rPr>
        <w:rFonts w:hint="default"/>
      </w:rPr>
    </w:lvl>
    <w:lvl w:ilvl="4" w:tplc="1AA8E444">
      <w:start w:val="1"/>
      <w:numFmt w:val="bullet"/>
      <w:lvlText w:val="•"/>
      <w:lvlJc w:val="left"/>
      <w:pPr>
        <w:ind w:left="1647" w:hanging="340"/>
      </w:pPr>
      <w:rPr>
        <w:rFonts w:hint="default"/>
      </w:rPr>
    </w:lvl>
    <w:lvl w:ilvl="5" w:tplc="830A7B86">
      <w:start w:val="1"/>
      <w:numFmt w:val="bullet"/>
      <w:lvlText w:val="•"/>
      <w:lvlJc w:val="left"/>
      <w:pPr>
        <w:ind w:left="1955" w:hanging="340"/>
      </w:pPr>
      <w:rPr>
        <w:rFonts w:hint="default"/>
      </w:rPr>
    </w:lvl>
    <w:lvl w:ilvl="6" w:tplc="471A0446">
      <w:start w:val="1"/>
      <w:numFmt w:val="bullet"/>
      <w:lvlText w:val="•"/>
      <w:lvlJc w:val="left"/>
      <w:pPr>
        <w:ind w:left="2263" w:hanging="340"/>
      </w:pPr>
      <w:rPr>
        <w:rFonts w:hint="default"/>
      </w:rPr>
    </w:lvl>
    <w:lvl w:ilvl="7" w:tplc="6C126A5C">
      <w:start w:val="1"/>
      <w:numFmt w:val="bullet"/>
      <w:lvlText w:val="•"/>
      <w:lvlJc w:val="left"/>
      <w:pPr>
        <w:ind w:left="2571" w:hanging="340"/>
      </w:pPr>
      <w:rPr>
        <w:rFonts w:hint="default"/>
      </w:rPr>
    </w:lvl>
    <w:lvl w:ilvl="8" w:tplc="BC0496A6">
      <w:start w:val="1"/>
      <w:numFmt w:val="bullet"/>
      <w:lvlText w:val="•"/>
      <w:lvlJc w:val="left"/>
      <w:pPr>
        <w:ind w:left="2879" w:hanging="340"/>
      </w:pPr>
      <w:rPr>
        <w:rFonts w:hint="default"/>
      </w:rPr>
    </w:lvl>
  </w:abstractNum>
  <w:abstractNum w:abstractNumId="449" w15:restartNumberingAfterBreak="0">
    <w:nsid w:val="7D35393B"/>
    <w:multiLevelType w:val="hybridMultilevel"/>
    <w:tmpl w:val="ADA417B6"/>
    <w:lvl w:ilvl="0" w:tplc="19E01C0A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F4365B24">
      <w:start w:val="1"/>
      <w:numFmt w:val="lowerLetter"/>
      <w:lvlText w:val="%2."/>
      <w:lvlJc w:val="left"/>
      <w:pPr>
        <w:ind w:left="60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0B064008">
      <w:start w:val="1"/>
      <w:numFmt w:val="bullet"/>
      <w:lvlText w:val="•"/>
      <w:lvlJc w:val="left"/>
      <w:pPr>
        <w:ind w:left="1293" w:hanging="240"/>
      </w:pPr>
      <w:rPr>
        <w:rFonts w:hint="default"/>
      </w:rPr>
    </w:lvl>
    <w:lvl w:ilvl="3" w:tplc="EA12461A">
      <w:start w:val="1"/>
      <w:numFmt w:val="bullet"/>
      <w:lvlText w:val="•"/>
      <w:lvlJc w:val="left"/>
      <w:pPr>
        <w:ind w:left="1986" w:hanging="240"/>
      </w:pPr>
      <w:rPr>
        <w:rFonts w:hint="default"/>
      </w:rPr>
    </w:lvl>
    <w:lvl w:ilvl="4" w:tplc="C0807330">
      <w:start w:val="1"/>
      <w:numFmt w:val="bullet"/>
      <w:lvlText w:val="•"/>
      <w:lvlJc w:val="left"/>
      <w:pPr>
        <w:ind w:left="2680" w:hanging="240"/>
      </w:pPr>
      <w:rPr>
        <w:rFonts w:hint="default"/>
      </w:rPr>
    </w:lvl>
    <w:lvl w:ilvl="5" w:tplc="8A208E68">
      <w:start w:val="1"/>
      <w:numFmt w:val="bullet"/>
      <w:lvlText w:val="•"/>
      <w:lvlJc w:val="left"/>
      <w:pPr>
        <w:ind w:left="3373" w:hanging="240"/>
      </w:pPr>
      <w:rPr>
        <w:rFonts w:hint="default"/>
      </w:rPr>
    </w:lvl>
    <w:lvl w:ilvl="6" w:tplc="B7CA7066">
      <w:start w:val="1"/>
      <w:numFmt w:val="bullet"/>
      <w:lvlText w:val="•"/>
      <w:lvlJc w:val="left"/>
      <w:pPr>
        <w:ind w:left="4066" w:hanging="240"/>
      </w:pPr>
      <w:rPr>
        <w:rFonts w:hint="default"/>
      </w:rPr>
    </w:lvl>
    <w:lvl w:ilvl="7" w:tplc="94DC5538">
      <w:start w:val="1"/>
      <w:numFmt w:val="bullet"/>
      <w:lvlText w:val="•"/>
      <w:lvlJc w:val="left"/>
      <w:pPr>
        <w:ind w:left="4760" w:hanging="240"/>
      </w:pPr>
      <w:rPr>
        <w:rFonts w:hint="default"/>
      </w:rPr>
    </w:lvl>
    <w:lvl w:ilvl="8" w:tplc="AB56A76C">
      <w:start w:val="1"/>
      <w:numFmt w:val="bullet"/>
      <w:lvlText w:val="•"/>
      <w:lvlJc w:val="left"/>
      <w:pPr>
        <w:ind w:left="5453" w:hanging="240"/>
      </w:pPr>
      <w:rPr>
        <w:rFonts w:hint="default"/>
      </w:rPr>
    </w:lvl>
  </w:abstractNum>
  <w:abstractNum w:abstractNumId="450" w15:restartNumberingAfterBreak="0">
    <w:nsid w:val="7DC844D7"/>
    <w:multiLevelType w:val="hybridMultilevel"/>
    <w:tmpl w:val="3B545812"/>
    <w:lvl w:ilvl="0" w:tplc="436E2ADC">
      <w:start w:val="4"/>
      <w:numFmt w:val="decimal"/>
      <w:lvlText w:val="%1"/>
      <w:lvlJc w:val="left"/>
      <w:pPr>
        <w:ind w:left="495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B46E7946">
      <w:start w:val="1"/>
      <w:numFmt w:val="bullet"/>
      <w:lvlText w:val="•"/>
      <w:lvlJc w:val="left"/>
      <w:pPr>
        <w:ind w:left="783" w:hanging="340"/>
      </w:pPr>
      <w:rPr>
        <w:rFonts w:hint="default"/>
      </w:rPr>
    </w:lvl>
    <w:lvl w:ilvl="2" w:tplc="D3F4AEAE">
      <w:start w:val="1"/>
      <w:numFmt w:val="bullet"/>
      <w:lvlText w:val="•"/>
      <w:lvlJc w:val="left"/>
      <w:pPr>
        <w:ind w:left="1072" w:hanging="340"/>
      </w:pPr>
      <w:rPr>
        <w:rFonts w:hint="default"/>
      </w:rPr>
    </w:lvl>
    <w:lvl w:ilvl="3" w:tplc="BE38F4CC">
      <w:start w:val="1"/>
      <w:numFmt w:val="bullet"/>
      <w:lvlText w:val="•"/>
      <w:lvlJc w:val="left"/>
      <w:pPr>
        <w:ind w:left="1361" w:hanging="340"/>
      </w:pPr>
      <w:rPr>
        <w:rFonts w:hint="default"/>
      </w:rPr>
    </w:lvl>
    <w:lvl w:ilvl="4" w:tplc="DF5A2EB8">
      <w:start w:val="1"/>
      <w:numFmt w:val="bullet"/>
      <w:lvlText w:val="•"/>
      <w:lvlJc w:val="left"/>
      <w:pPr>
        <w:ind w:left="1649" w:hanging="340"/>
      </w:pPr>
      <w:rPr>
        <w:rFonts w:hint="default"/>
      </w:rPr>
    </w:lvl>
    <w:lvl w:ilvl="5" w:tplc="9F78288E">
      <w:start w:val="1"/>
      <w:numFmt w:val="bullet"/>
      <w:lvlText w:val="•"/>
      <w:lvlJc w:val="left"/>
      <w:pPr>
        <w:ind w:left="1938" w:hanging="340"/>
      </w:pPr>
      <w:rPr>
        <w:rFonts w:hint="default"/>
      </w:rPr>
    </w:lvl>
    <w:lvl w:ilvl="6" w:tplc="22AA3DF4">
      <w:start w:val="1"/>
      <w:numFmt w:val="bullet"/>
      <w:lvlText w:val="•"/>
      <w:lvlJc w:val="left"/>
      <w:pPr>
        <w:ind w:left="2227" w:hanging="340"/>
      </w:pPr>
      <w:rPr>
        <w:rFonts w:hint="default"/>
      </w:rPr>
    </w:lvl>
    <w:lvl w:ilvl="7" w:tplc="274E6212">
      <w:start w:val="1"/>
      <w:numFmt w:val="bullet"/>
      <w:lvlText w:val="•"/>
      <w:lvlJc w:val="left"/>
      <w:pPr>
        <w:ind w:left="2515" w:hanging="340"/>
      </w:pPr>
      <w:rPr>
        <w:rFonts w:hint="default"/>
      </w:rPr>
    </w:lvl>
    <w:lvl w:ilvl="8" w:tplc="E4149350">
      <w:start w:val="1"/>
      <w:numFmt w:val="bullet"/>
      <w:lvlText w:val="•"/>
      <w:lvlJc w:val="left"/>
      <w:pPr>
        <w:ind w:left="2804" w:hanging="340"/>
      </w:pPr>
      <w:rPr>
        <w:rFonts w:hint="default"/>
      </w:rPr>
    </w:lvl>
  </w:abstractNum>
  <w:abstractNum w:abstractNumId="451" w15:restartNumberingAfterBreak="0">
    <w:nsid w:val="7E903D58"/>
    <w:multiLevelType w:val="hybridMultilevel"/>
    <w:tmpl w:val="17C8A668"/>
    <w:lvl w:ilvl="0" w:tplc="4C96A2B2">
      <w:start w:val="1"/>
      <w:numFmt w:val="bullet"/>
      <w:lvlText w:val="•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06E6F87A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1C48681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75524B2C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3DC87E6A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2A844DE6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D8F8396A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11F67D0E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0632267E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52" w15:restartNumberingAfterBreak="0">
    <w:nsid w:val="7EAF5D19"/>
    <w:multiLevelType w:val="hybridMultilevel"/>
    <w:tmpl w:val="8B7C8708"/>
    <w:lvl w:ilvl="0" w:tplc="E14CD148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4606A52A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D23245C4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F0B4AC98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B0EE4E58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1430E39C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888A865C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21C2731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A49A3588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53" w15:restartNumberingAfterBreak="0">
    <w:nsid w:val="7EBB0FB1"/>
    <w:multiLevelType w:val="hybridMultilevel"/>
    <w:tmpl w:val="71265F40"/>
    <w:lvl w:ilvl="0" w:tplc="7BC6B85E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68FCEC3C">
      <w:start w:val="1"/>
      <w:numFmt w:val="bullet"/>
      <w:lvlText w:val="•"/>
      <w:lvlJc w:val="left"/>
      <w:pPr>
        <w:ind w:left="868" w:hanging="340"/>
      </w:pPr>
      <w:rPr>
        <w:rFonts w:hint="default"/>
      </w:rPr>
    </w:lvl>
    <w:lvl w:ilvl="2" w:tplc="5750F55C">
      <w:start w:val="1"/>
      <w:numFmt w:val="bullet"/>
      <w:lvlText w:val="•"/>
      <w:lvlJc w:val="left"/>
      <w:pPr>
        <w:ind w:left="1176" w:hanging="340"/>
      </w:pPr>
      <w:rPr>
        <w:rFonts w:hint="default"/>
      </w:rPr>
    </w:lvl>
    <w:lvl w:ilvl="3" w:tplc="722A3726">
      <w:start w:val="1"/>
      <w:numFmt w:val="bullet"/>
      <w:lvlText w:val="•"/>
      <w:lvlJc w:val="left"/>
      <w:pPr>
        <w:ind w:left="1484" w:hanging="340"/>
      </w:pPr>
      <w:rPr>
        <w:rFonts w:hint="default"/>
      </w:rPr>
    </w:lvl>
    <w:lvl w:ilvl="4" w:tplc="05D07B50">
      <w:start w:val="1"/>
      <w:numFmt w:val="bullet"/>
      <w:lvlText w:val="•"/>
      <w:lvlJc w:val="left"/>
      <w:pPr>
        <w:ind w:left="1792" w:hanging="340"/>
      </w:pPr>
      <w:rPr>
        <w:rFonts w:hint="default"/>
      </w:rPr>
    </w:lvl>
    <w:lvl w:ilvl="5" w:tplc="23DE734A">
      <w:start w:val="1"/>
      <w:numFmt w:val="bullet"/>
      <w:lvlText w:val="•"/>
      <w:lvlJc w:val="left"/>
      <w:pPr>
        <w:ind w:left="2100" w:hanging="340"/>
      </w:pPr>
      <w:rPr>
        <w:rFonts w:hint="default"/>
      </w:rPr>
    </w:lvl>
    <w:lvl w:ilvl="6" w:tplc="5F604F28">
      <w:start w:val="1"/>
      <w:numFmt w:val="bullet"/>
      <w:lvlText w:val="•"/>
      <w:lvlJc w:val="left"/>
      <w:pPr>
        <w:ind w:left="2408" w:hanging="340"/>
      </w:pPr>
      <w:rPr>
        <w:rFonts w:hint="default"/>
      </w:rPr>
    </w:lvl>
    <w:lvl w:ilvl="7" w:tplc="295AE596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8" w:tplc="6AEECEF4">
      <w:start w:val="1"/>
      <w:numFmt w:val="bullet"/>
      <w:lvlText w:val="•"/>
      <w:lvlJc w:val="left"/>
      <w:pPr>
        <w:ind w:left="3024" w:hanging="340"/>
      </w:pPr>
      <w:rPr>
        <w:rFonts w:hint="default"/>
      </w:rPr>
    </w:lvl>
  </w:abstractNum>
  <w:abstractNum w:abstractNumId="454" w15:restartNumberingAfterBreak="0">
    <w:nsid w:val="7F05245F"/>
    <w:multiLevelType w:val="hybridMultilevel"/>
    <w:tmpl w:val="080E6740"/>
    <w:lvl w:ilvl="0" w:tplc="A1ACDCF4">
      <w:start w:val="1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37D09ACA">
      <w:start w:val="1"/>
      <w:numFmt w:val="bullet"/>
      <w:lvlText w:val="•"/>
      <w:lvlJc w:val="left"/>
      <w:pPr>
        <w:ind w:left="829" w:hanging="340"/>
      </w:pPr>
      <w:rPr>
        <w:rFonts w:hint="default"/>
      </w:rPr>
    </w:lvl>
    <w:lvl w:ilvl="2" w:tplc="E7402C1A">
      <w:start w:val="1"/>
      <w:numFmt w:val="bullet"/>
      <w:lvlText w:val="•"/>
      <w:lvlJc w:val="left"/>
      <w:pPr>
        <w:ind w:left="1098" w:hanging="340"/>
      </w:pPr>
      <w:rPr>
        <w:rFonts w:hint="default"/>
      </w:rPr>
    </w:lvl>
    <w:lvl w:ilvl="3" w:tplc="65DE78D2">
      <w:start w:val="1"/>
      <w:numFmt w:val="bullet"/>
      <w:lvlText w:val="•"/>
      <w:lvlJc w:val="left"/>
      <w:pPr>
        <w:ind w:left="1368" w:hanging="340"/>
      </w:pPr>
      <w:rPr>
        <w:rFonts w:hint="default"/>
      </w:rPr>
    </w:lvl>
    <w:lvl w:ilvl="4" w:tplc="81ECBA14">
      <w:start w:val="1"/>
      <w:numFmt w:val="bullet"/>
      <w:lvlText w:val="•"/>
      <w:lvlJc w:val="left"/>
      <w:pPr>
        <w:ind w:left="1637" w:hanging="340"/>
      </w:pPr>
      <w:rPr>
        <w:rFonts w:hint="default"/>
      </w:rPr>
    </w:lvl>
    <w:lvl w:ilvl="5" w:tplc="447A7CA0">
      <w:start w:val="1"/>
      <w:numFmt w:val="bullet"/>
      <w:lvlText w:val="•"/>
      <w:lvlJc w:val="left"/>
      <w:pPr>
        <w:ind w:left="1907" w:hanging="340"/>
      </w:pPr>
      <w:rPr>
        <w:rFonts w:hint="default"/>
      </w:rPr>
    </w:lvl>
    <w:lvl w:ilvl="6" w:tplc="A42473F8">
      <w:start w:val="1"/>
      <w:numFmt w:val="bullet"/>
      <w:lvlText w:val="•"/>
      <w:lvlJc w:val="left"/>
      <w:pPr>
        <w:ind w:left="2176" w:hanging="340"/>
      </w:pPr>
      <w:rPr>
        <w:rFonts w:hint="default"/>
      </w:rPr>
    </w:lvl>
    <w:lvl w:ilvl="7" w:tplc="68888FC8">
      <w:start w:val="1"/>
      <w:numFmt w:val="bullet"/>
      <w:lvlText w:val="•"/>
      <w:lvlJc w:val="left"/>
      <w:pPr>
        <w:ind w:left="2446" w:hanging="340"/>
      </w:pPr>
      <w:rPr>
        <w:rFonts w:hint="default"/>
      </w:rPr>
    </w:lvl>
    <w:lvl w:ilvl="8" w:tplc="70A0098C">
      <w:start w:val="1"/>
      <w:numFmt w:val="bullet"/>
      <w:lvlText w:val="•"/>
      <w:lvlJc w:val="left"/>
      <w:pPr>
        <w:ind w:left="2715" w:hanging="340"/>
      </w:pPr>
      <w:rPr>
        <w:rFonts w:hint="default"/>
      </w:rPr>
    </w:lvl>
  </w:abstractNum>
  <w:abstractNum w:abstractNumId="455" w15:restartNumberingAfterBreak="0">
    <w:nsid w:val="7F1E6835"/>
    <w:multiLevelType w:val="hybridMultilevel"/>
    <w:tmpl w:val="E84C423E"/>
    <w:lvl w:ilvl="0" w:tplc="9794AD3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5420E644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77B4B0FE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A7944362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5A30446C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6F0231AE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3588091E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125250B0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D5BC28B0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abstractNum w:abstractNumId="456" w15:restartNumberingAfterBreak="0">
    <w:nsid w:val="7F9557F7"/>
    <w:multiLevelType w:val="hybridMultilevel"/>
    <w:tmpl w:val="EAA0C438"/>
    <w:lvl w:ilvl="0" w:tplc="277054E6">
      <w:start w:val="3"/>
      <w:numFmt w:val="decimal"/>
      <w:lvlText w:val="%1"/>
      <w:lvlJc w:val="left"/>
      <w:pPr>
        <w:ind w:left="560" w:hanging="3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97B6C29C">
      <w:start w:val="1"/>
      <w:numFmt w:val="bullet"/>
      <w:lvlText w:val="•"/>
      <w:lvlJc w:val="left"/>
      <w:pPr>
        <w:ind w:left="834" w:hanging="340"/>
      </w:pPr>
      <w:rPr>
        <w:rFonts w:hint="default"/>
      </w:rPr>
    </w:lvl>
    <w:lvl w:ilvl="2" w:tplc="4BDC9D20">
      <w:start w:val="1"/>
      <w:numFmt w:val="bullet"/>
      <w:lvlText w:val="•"/>
      <w:lvlJc w:val="left"/>
      <w:pPr>
        <w:ind w:left="1108" w:hanging="340"/>
      </w:pPr>
      <w:rPr>
        <w:rFonts w:hint="default"/>
      </w:rPr>
    </w:lvl>
    <w:lvl w:ilvl="3" w:tplc="4A423DB4">
      <w:start w:val="1"/>
      <w:numFmt w:val="bullet"/>
      <w:lvlText w:val="•"/>
      <w:lvlJc w:val="left"/>
      <w:pPr>
        <w:ind w:left="1383" w:hanging="340"/>
      </w:pPr>
      <w:rPr>
        <w:rFonts w:hint="default"/>
      </w:rPr>
    </w:lvl>
    <w:lvl w:ilvl="4" w:tplc="AC50E80C">
      <w:start w:val="1"/>
      <w:numFmt w:val="bullet"/>
      <w:lvlText w:val="•"/>
      <w:lvlJc w:val="left"/>
      <w:pPr>
        <w:ind w:left="1657" w:hanging="340"/>
      </w:pPr>
      <w:rPr>
        <w:rFonts w:hint="default"/>
      </w:rPr>
    </w:lvl>
    <w:lvl w:ilvl="5" w:tplc="C7767926">
      <w:start w:val="1"/>
      <w:numFmt w:val="bullet"/>
      <w:lvlText w:val="•"/>
      <w:lvlJc w:val="left"/>
      <w:pPr>
        <w:ind w:left="1931" w:hanging="340"/>
      </w:pPr>
      <w:rPr>
        <w:rFonts w:hint="default"/>
      </w:rPr>
    </w:lvl>
    <w:lvl w:ilvl="6" w:tplc="4002FB3C">
      <w:start w:val="1"/>
      <w:numFmt w:val="bullet"/>
      <w:lvlText w:val="•"/>
      <w:lvlJc w:val="left"/>
      <w:pPr>
        <w:ind w:left="2206" w:hanging="340"/>
      </w:pPr>
      <w:rPr>
        <w:rFonts w:hint="default"/>
      </w:rPr>
    </w:lvl>
    <w:lvl w:ilvl="7" w:tplc="D38ACFB6">
      <w:start w:val="1"/>
      <w:numFmt w:val="bullet"/>
      <w:lvlText w:val="•"/>
      <w:lvlJc w:val="left"/>
      <w:pPr>
        <w:ind w:left="2480" w:hanging="340"/>
      </w:pPr>
      <w:rPr>
        <w:rFonts w:hint="default"/>
      </w:rPr>
    </w:lvl>
    <w:lvl w:ilvl="8" w:tplc="391C7668">
      <w:start w:val="1"/>
      <w:numFmt w:val="bullet"/>
      <w:lvlText w:val="•"/>
      <w:lvlJc w:val="left"/>
      <w:pPr>
        <w:ind w:left="2754" w:hanging="340"/>
      </w:pPr>
      <w:rPr>
        <w:rFonts w:hint="default"/>
      </w:rPr>
    </w:lvl>
  </w:abstractNum>
  <w:abstractNum w:abstractNumId="457" w15:restartNumberingAfterBreak="0">
    <w:nsid w:val="7F9C5AA8"/>
    <w:multiLevelType w:val="hybridMultilevel"/>
    <w:tmpl w:val="4F4CAC00"/>
    <w:lvl w:ilvl="0" w:tplc="10C249F4">
      <w:start w:val="1"/>
      <w:numFmt w:val="decimal"/>
      <w:lvlText w:val="%1."/>
      <w:lvlJc w:val="left"/>
      <w:pPr>
        <w:ind w:left="360" w:hanging="240"/>
        <w:jc w:val="left"/>
      </w:pPr>
      <w:rPr>
        <w:rFonts w:ascii="Book Antiqua" w:eastAsia="Book Antiqua" w:hAnsi="Book Antiqua" w:hint="default"/>
        <w:color w:val="231F20"/>
        <w:sz w:val="16"/>
        <w:szCs w:val="16"/>
      </w:rPr>
    </w:lvl>
    <w:lvl w:ilvl="1" w:tplc="7938E988">
      <w:start w:val="1"/>
      <w:numFmt w:val="bullet"/>
      <w:lvlText w:val="•"/>
      <w:lvlJc w:val="left"/>
      <w:pPr>
        <w:ind w:left="600" w:hanging="240"/>
      </w:pPr>
      <w:rPr>
        <w:rFonts w:ascii="Book Antiqua" w:eastAsia="Book Antiqua" w:hAnsi="Book Antiqua" w:hint="default"/>
        <w:color w:val="231F20"/>
        <w:sz w:val="16"/>
        <w:szCs w:val="16"/>
      </w:rPr>
    </w:lvl>
    <w:lvl w:ilvl="2" w:tplc="B4C2FF7A">
      <w:start w:val="1"/>
      <w:numFmt w:val="bullet"/>
      <w:lvlText w:val="•"/>
      <w:lvlJc w:val="left"/>
      <w:pPr>
        <w:ind w:left="1313" w:hanging="240"/>
      </w:pPr>
      <w:rPr>
        <w:rFonts w:hint="default"/>
      </w:rPr>
    </w:lvl>
    <w:lvl w:ilvl="3" w:tplc="B930E288">
      <w:start w:val="1"/>
      <w:numFmt w:val="bullet"/>
      <w:lvlText w:val="•"/>
      <w:lvlJc w:val="left"/>
      <w:pPr>
        <w:ind w:left="2026" w:hanging="240"/>
      </w:pPr>
      <w:rPr>
        <w:rFonts w:hint="default"/>
      </w:rPr>
    </w:lvl>
    <w:lvl w:ilvl="4" w:tplc="36188E70">
      <w:start w:val="1"/>
      <w:numFmt w:val="bullet"/>
      <w:lvlText w:val="•"/>
      <w:lvlJc w:val="left"/>
      <w:pPr>
        <w:ind w:left="2740" w:hanging="240"/>
      </w:pPr>
      <w:rPr>
        <w:rFonts w:hint="default"/>
      </w:rPr>
    </w:lvl>
    <w:lvl w:ilvl="5" w:tplc="C404575E">
      <w:start w:val="1"/>
      <w:numFmt w:val="bullet"/>
      <w:lvlText w:val="•"/>
      <w:lvlJc w:val="left"/>
      <w:pPr>
        <w:ind w:left="3453" w:hanging="240"/>
      </w:pPr>
      <w:rPr>
        <w:rFonts w:hint="default"/>
      </w:rPr>
    </w:lvl>
    <w:lvl w:ilvl="6" w:tplc="44221922">
      <w:start w:val="1"/>
      <w:numFmt w:val="bullet"/>
      <w:lvlText w:val="•"/>
      <w:lvlJc w:val="left"/>
      <w:pPr>
        <w:ind w:left="4166" w:hanging="240"/>
      </w:pPr>
      <w:rPr>
        <w:rFonts w:hint="default"/>
      </w:rPr>
    </w:lvl>
    <w:lvl w:ilvl="7" w:tplc="92F668A0">
      <w:start w:val="1"/>
      <w:numFmt w:val="bullet"/>
      <w:lvlText w:val="•"/>
      <w:lvlJc w:val="left"/>
      <w:pPr>
        <w:ind w:left="4880" w:hanging="240"/>
      </w:pPr>
      <w:rPr>
        <w:rFonts w:hint="default"/>
      </w:rPr>
    </w:lvl>
    <w:lvl w:ilvl="8" w:tplc="3344376E">
      <w:start w:val="1"/>
      <w:numFmt w:val="bullet"/>
      <w:lvlText w:val="•"/>
      <w:lvlJc w:val="left"/>
      <w:pPr>
        <w:ind w:left="5593" w:hanging="240"/>
      </w:pPr>
      <w:rPr>
        <w:rFonts w:hint="default"/>
      </w:rPr>
    </w:lvl>
  </w:abstractNum>
  <w:abstractNum w:abstractNumId="458" w15:restartNumberingAfterBreak="0">
    <w:nsid w:val="7FBE0316"/>
    <w:multiLevelType w:val="hybridMultilevel"/>
    <w:tmpl w:val="10DE67B4"/>
    <w:lvl w:ilvl="0" w:tplc="FF4A3E5A">
      <w:start w:val="1"/>
      <w:numFmt w:val="bullet"/>
      <w:lvlText w:val="*"/>
      <w:lvlJc w:val="left"/>
      <w:pPr>
        <w:ind w:left="360" w:hanging="240"/>
      </w:pPr>
      <w:rPr>
        <w:rFonts w:ascii="Book Antiqua" w:eastAsia="Book Antiqua" w:hAnsi="Book Antiqua" w:hint="default"/>
        <w:i/>
        <w:color w:val="231F20"/>
        <w:sz w:val="16"/>
        <w:szCs w:val="16"/>
      </w:rPr>
    </w:lvl>
    <w:lvl w:ilvl="1" w:tplc="64D4A392">
      <w:start w:val="1"/>
      <w:numFmt w:val="bullet"/>
      <w:lvlText w:val="•"/>
      <w:lvlJc w:val="left"/>
      <w:pPr>
        <w:ind w:left="1026" w:hanging="240"/>
      </w:pPr>
      <w:rPr>
        <w:rFonts w:hint="default"/>
      </w:rPr>
    </w:lvl>
    <w:lvl w:ilvl="2" w:tplc="AE4AE7E6">
      <w:start w:val="1"/>
      <w:numFmt w:val="bullet"/>
      <w:lvlText w:val="•"/>
      <w:lvlJc w:val="left"/>
      <w:pPr>
        <w:ind w:left="1692" w:hanging="240"/>
      </w:pPr>
      <w:rPr>
        <w:rFonts w:hint="default"/>
      </w:rPr>
    </w:lvl>
    <w:lvl w:ilvl="3" w:tplc="0D224F44">
      <w:start w:val="1"/>
      <w:numFmt w:val="bullet"/>
      <w:lvlText w:val="•"/>
      <w:lvlJc w:val="left"/>
      <w:pPr>
        <w:ind w:left="2358" w:hanging="240"/>
      </w:pPr>
      <w:rPr>
        <w:rFonts w:hint="default"/>
      </w:rPr>
    </w:lvl>
    <w:lvl w:ilvl="4" w:tplc="5D9478C2">
      <w:start w:val="1"/>
      <w:numFmt w:val="bullet"/>
      <w:lvlText w:val="•"/>
      <w:lvlJc w:val="left"/>
      <w:pPr>
        <w:ind w:left="3024" w:hanging="240"/>
      </w:pPr>
      <w:rPr>
        <w:rFonts w:hint="default"/>
      </w:rPr>
    </w:lvl>
    <w:lvl w:ilvl="5" w:tplc="1BBEC806">
      <w:start w:val="1"/>
      <w:numFmt w:val="bullet"/>
      <w:lvlText w:val="•"/>
      <w:lvlJc w:val="left"/>
      <w:pPr>
        <w:ind w:left="3690" w:hanging="240"/>
      </w:pPr>
      <w:rPr>
        <w:rFonts w:hint="default"/>
      </w:rPr>
    </w:lvl>
    <w:lvl w:ilvl="6" w:tplc="40042D72">
      <w:start w:val="1"/>
      <w:numFmt w:val="bullet"/>
      <w:lvlText w:val="•"/>
      <w:lvlJc w:val="left"/>
      <w:pPr>
        <w:ind w:left="4356" w:hanging="240"/>
      </w:pPr>
      <w:rPr>
        <w:rFonts w:hint="default"/>
      </w:rPr>
    </w:lvl>
    <w:lvl w:ilvl="7" w:tplc="F1587782">
      <w:start w:val="1"/>
      <w:numFmt w:val="bullet"/>
      <w:lvlText w:val="•"/>
      <w:lvlJc w:val="left"/>
      <w:pPr>
        <w:ind w:left="5022" w:hanging="240"/>
      </w:pPr>
      <w:rPr>
        <w:rFonts w:hint="default"/>
      </w:rPr>
    </w:lvl>
    <w:lvl w:ilvl="8" w:tplc="51A45DEA">
      <w:start w:val="1"/>
      <w:numFmt w:val="bullet"/>
      <w:lvlText w:val="•"/>
      <w:lvlJc w:val="left"/>
      <w:pPr>
        <w:ind w:left="5688" w:hanging="240"/>
      </w:pPr>
      <w:rPr>
        <w:rFonts w:hint="default"/>
      </w:rPr>
    </w:lvl>
  </w:abstractNum>
  <w:num w:numId="1" w16cid:durableId="1351493592">
    <w:abstractNumId w:val="420"/>
  </w:num>
  <w:num w:numId="2" w16cid:durableId="687484001">
    <w:abstractNumId w:val="18"/>
  </w:num>
  <w:num w:numId="3" w16cid:durableId="1169061066">
    <w:abstractNumId w:val="274"/>
  </w:num>
  <w:num w:numId="4" w16cid:durableId="986710079">
    <w:abstractNumId w:val="94"/>
  </w:num>
  <w:num w:numId="5" w16cid:durableId="1418021638">
    <w:abstractNumId w:val="5"/>
  </w:num>
  <w:num w:numId="6" w16cid:durableId="661006958">
    <w:abstractNumId w:val="133"/>
  </w:num>
  <w:num w:numId="7" w16cid:durableId="1287736434">
    <w:abstractNumId w:val="266"/>
  </w:num>
  <w:num w:numId="8" w16cid:durableId="1315137990">
    <w:abstractNumId w:val="446"/>
  </w:num>
  <w:num w:numId="9" w16cid:durableId="780339609">
    <w:abstractNumId w:val="158"/>
  </w:num>
  <w:num w:numId="10" w16cid:durableId="1483161526">
    <w:abstractNumId w:val="400"/>
  </w:num>
  <w:num w:numId="11" w16cid:durableId="106236529">
    <w:abstractNumId w:val="252"/>
  </w:num>
  <w:num w:numId="12" w16cid:durableId="654145923">
    <w:abstractNumId w:val="227"/>
  </w:num>
  <w:num w:numId="13" w16cid:durableId="812331340">
    <w:abstractNumId w:val="71"/>
  </w:num>
  <w:num w:numId="14" w16cid:durableId="629939302">
    <w:abstractNumId w:val="268"/>
  </w:num>
  <w:num w:numId="15" w16cid:durableId="757871841">
    <w:abstractNumId w:val="264"/>
  </w:num>
  <w:num w:numId="16" w16cid:durableId="1770926650">
    <w:abstractNumId w:val="48"/>
  </w:num>
  <w:num w:numId="17" w16cid:durableId="2124229442">
    <w:abstractNumId w:val="345"/>
  </w:num>
  <w:num w:numId="18" w16cid:durableId="947396959">
    <w:abstractNumId w:val="241"/>
  </w:num>
  <w:num w:numId="19" w16cid:durableId="1731030015">
    <w:abstractNumId w:val="280"/>
  </w:num>
  <w:num w:numId="20" w16cid:durableId="536160490">
    <w:abstractNumId w:val="49"/>
  </w:num>
  <w:num w:numId="21" w16cid:durableId="1959990305">
    <w:abstractNumId w:val="406"/>
  </w:num>
  <w:num w:numId="22" w16cid:durableId="648288926">
    <w:abstractNumId w:val="371"/>
  </w:num>
  <w:num w:numId="23" w16cid:durableId="351541474">
    <w:abstractNumId w:val="135"/>
  </w:num>
  <w:num w:numId="24" w16cid:durableId="2139713108">
    <w:abstractNumId w:val="343"/>
  </w:num>
  <w:num w:numId="25" w16cid:durableId="1491870411">
    <w:abstractNumId w:val="259"/>
  </w:num>
  <w:num w:numId="26" w16cid:durableId="1082993403">
    <w:abstractNumId w:val="356"/>
  </w:num>
  <w:num w:numId="27" w16cid:durableId="519583204">
    <w:abstractNumId w:val="292"/>
  </w:num>
  <w:num w:numId="28" w16cid:durableId="288434649">
    <w:abstractNumId w:val="2"/>
  </w:num>
  <w:num w:numId="29" w16cid:durableId="831681002">
    <w:abstractNumId w:val="10"/>
  </w:num>
  <w:num w:numId="30" w16cid:durableId="2114469154">
    <w:abstractNumId w:val="375"/>
  </w:num>
  <w:num w:numId="31" w16cid:durableId="813372607">
    <w:abstractNumId w:val="22"/>
  </w:num>
  <w:num w:numId="32" w16cid:durableId="1723019289">
    <w:abstractNumId w:val="308"/>
  </w:num>
  <w:num w:numId="33" w16cid:durableId="1684356826">
    <w:abstractNumId w:val="455"/>
  </w:num>
  <w:num w:numId="34" w16cid:durableId="1263607524">
    <w:abstractNumId w:val="439"/>
  </w:num>
  <w:num w:numId="35" w16cid:durableId="51778593">
    <w:abstractNumId w:val="245"/>
  </w:num>
  <w:num w:numId="36" w16cid:durableId="1974170477">
    <w:abstractNumId w:val="348"/>
  </w:num>
  <w:num w:numId="37" w16cid:durableId="63842668">
    <w:abstractNumId w:val="236"/>
  </w:num>
  <w:num w:numId="38" w16cid:durableId="1392383530">
    <w:abstractNumId w:val="149"/>
  </w:num>
  <w:num w:numId="39" w16cid:durableId="783840935">
    <w:abstractNumId w:val="238"/>
  </w:num>
  <w:num w:numId="40" w16cid:durableId="361588649">
    <w:abstractNumId w:val="440"/>
  </w:num>
  <w:num w:numId="41" w16cid:durableId="1856574288">
    <w:abstractNumId w:val="407"/>
  </w:num>
  <w:num w:numId="42" w16cid:durableId="82728528">
    <w:abstractNumId w:val="140"/>
  </w:num>
  <w:num w:numId="43" w16cid:durableId="769669048">
    <w:abstractNumId w:val="93"/>
  </w:num>
  <w:num w:numId="44" w16cid:durableId="848522293">
    <w:abstractNumId w:val="317"/>
  </w:num>
  <w:num w:numId="45" w16cid:durableId="1711029188">
    <w:abstractNumId w:val="405"/>
  </w:num>
  <w:num w:numId="46" w16cid:durableId="1945989572">
    <w:abstractNumId w:val="64"/>
  </w:num>
  <w:num w:numId="47" w16cid:durableId="92865298">
    <w:abstractNumId w:val="174"/>
  </w:num>
  <w:num w:numId="48" w16cid:durableId="85460633">
    <w:abstractNumId w:val="311"/>
  </w:num>
  <w:num w:numId="49" w16cid:durableId="433675910">
    <w:abstractNumId w:val="357"/>
  </w:num>
  <w:num w:numId="50" w16cid:durableId="1682777218">
    <w:abstractNumId w:val="337"/>
  </w:num>
  <w:num w:numId="51" w16cid:durableId="632440397">
    <w:abstractNumId w:val="86"/>
  </w:num>
  <w:num w:numId="52" w16cid:durableId="1795833690">
    <w:abstractNumId w:val="335"/>
  </w:num>
  <w:num w:numId="53" w16cid:durableId="2008360136">
    <w:abstractNumId w:val="144"/>
  </w:num>
  <w:num w:numId="54" w16cid:durableId="1170876115">
    <w:abstractNumId w:val="141"/>
  </w:num>
  <w:num w:numId="55" w16cid:durableId="685445962">
    <w:abstractNumId w:val="160"/>
  </w:num>
  <w:num w:numId="56" w16cid:durableId="1097673921">
    <w:abstractNumId w:val="344"/>
  </w:num>
  <w:num w:numId="57" w16cid:durableId="1167095133">
    <w:abstractNumId w:val="392"/>
  </w:num>
  <w:num w:numId="58" w16cid:durableId="2077316505">
    <w:abstractNumId w:val="126"/>
  </w:num>
  <w:num w:numId="59" w16cid:durableId="1103525851">
    <w:abstractNumId w:val="291"/>
  </w:num>
  <w:num w:numId="60" w16cid:durableId="333261562">
    <w:abstractNumId w:val="170"/>
  </w:num>
  <w:num w:numId="61" w16cid:durableId="1326471260">
    <w:abstractNumId w:val="378"/>
  </w:num>
  <w:num w:numId="62" w16cid:durableId="502550393">
    <w:abstractNumId w:val="129"/>
  </w:num>
  <w:num w:numId="63" w16cid:durableId="637686562">
    <w:abstractNumId w:val="235"/>
  </w:num>
  <w:num w:numId="64" w16cid:durableId="1486822896">
    <w:abstractNumId w:val="112"/>
  </w:num>
  <w:num w:numId="65" w16cid:durableId="798912354">
    <w:abstractNumId w:val="131"/>
  </w:num>
  <w:num w:numId="66" w16cid:durableId="1231309110">
    <w:abstractNumId w:val="132"/>
  </w:num>
  <w:num w:numId="67" w16cid:durableId="747070091">
    <w:abstractNumId w:val="254"/>
  </w:num>
  <w:num w:numId="68" w16cid:durableId="1897082904">
    <w:abstractNumId w:val="341"/>
  </w:num>
  <w:num w:numId="69" w16cid:durableId="1813521848">
    <w:abstractNumId w:val="87"/>
  </w:num>
  <w:num w:numId="70" w16cid:durableId="924606167">
    <w:abstractNumId w:val="173"/>
  </w:num>
  <w:num w:numId="71" w16cid:durableId="1305115540">
    <w:abstractNumId w:val="128"/>
  </w:num>
  <w:num w:numId="72" w16cid:durableId="941382624">
    <w:abstractNumId w:val="162"/>
  </w:num>
  <w:num w:numId="73" w16cid:durableId="324554159">
    <w:abstractNumId w:val="120"/>
  </w:num>
  <w:num w:numId="74" w16cid:durableId="1311976968">
    <w:abstractNumId w:val="246"/>
  </w:num>
  <w:num w:numId="75" w16cid:durableId="2032536502">
    <w:abstractNumId w:val="15"/>
  </w:num>
  <w:num w:numId="76" w16cid:durableId="1338263913">
    <w:abstractNumId w:val="62"/>
  </w:num>
  <w:num w:numId="77" w16cid:durableId="1211456083">
    <w:abstractNumId w:val="104"/>
  </w:num>
  <w:num w:numId="78" w16cid:durableId="926229821">
    <w:abstractNumId w:val="91"/>
  </w:num>
  <w:num w:numId="79" w16cid:durableId="882331740">
    <w:abstractNumId w:val="325"/>
  </w:num>
  <w:num w:numId="80" w16cid:durableId="1656253093">
    <w:abstractNumId w:val="281"/>
  </w:num>
  <w:num w:numId="81" w16cid:durableId="2028288446">
    <w:abstractNumId w:val="221"/>
  </w:num>
  <w:num w:numId="82" w16cid:durableId="2000957215">
    <w:abstractNumId w:val="275"/>
  </w:num>
  <w:num w:numId="83" w16cid:durableId="1023675805">
    <w:abstractNumId w:val="189"/>
  </w:num>
  <w:num w:numId="84" w16cid:durableId="1555434570">
    <w:abstractNumId w:val="452"/>
  </w:num>
  <w:num w:numId="85" w16cid:durableId="1181122545">
    <w:abstractNumId w:val="172"/>
  </w:num>
  <w:num w:numId="86" w16cid:durableId="1774399082">
    <w:abstractNumId w:val="396"/>
  </w:num>
  <w:num w:numId="87" w16cid:durableId="1960381500">
    <w:abstractNumId w:val="269"/>
  </w:num>
  <w:num w:numId="88" w16cid:durableId="1478179308">
    <w:abstractNumId w:val="267"/>
  </w:num>
  <w:num w:numId="89" w16cid:durableId="1917131161">
    <w:abstractNumId w:val="315"/>
  </w:num>
  <w:num w:numId="90" w16cid:durableId="687412267">
    <w:abstractNumId w:val="56"/>
  </w:num>
  <w:num w:numId="91" w16cid:durableId="1271475718">
    <w:abstractNumId w:val="260"/>
  </w:num>
  <w:num w:numId="92" w16cid:durableId="939677849">
    <w:abstractNumId w:val="346"/>
  </w:num>
  <w:num w:numId="93" w16cid:durableId="26952602">
    <w:abstractNumId w:val="207"/>
  </w:num>
  <w:num w:numId="94" w16cid:durableId="875115877">
    <w:abstractNumId w:val="19"/>
  </w:num>
  <w:num w:numId="95" w16cid:durableId="1214151697">
    <w:abstractNumId w:val="366"/>
  </w:num>
  <w:num w:numId="96" w16cid:durableId="1563562510">
    <w:abstractNumId w:val="166"/>
  </w:num>
  <w:num w:numId="97" w16cid:durableId="177933250">
    <w:abstractNumId w:val="389"/>
  </w:num>
  <w:num w:numId="98" w16cid:durableId="1306859345">
    <w:abstractNumId w:val="27"/>
  </w:num>
  <w:num w:numId="99" w16cid:durableId="296179153">
    <w:abstractNumId w:val="351"/>
  </w:num>
  <w:num w:numId="100" w16cid:durableId="1933004486">
    <w:abstractNumId w:val="294"/>
  </w:num>
  <w:num w:numId="101" w16cid:durableId="181290146">
    <w:abstractNumId w:val="34"/>
  </w:num>
  <w:num w:numId="102" w16cid:durableId="2037122361">
    <w:abstractNumId w:val="358"/>
  </w:num>
  <w:num w:numId="103" w16cid:durableId="2091535327">
    <w:abstractNumId w:val="403"/>
  </w:num>
  <w:num w:numId="104" w16cid:durableId="1445346629">
    <w:abstractNumId w:val="448"/>
  </w:num>
  <w:num w:numId="105" w16cid:durableId="880288251">
    <w:abstractNumId w:val="332"/>
  </w:num>
  <w:num w:numId="106" w16cid:durableId="882594811">
    <w:abstractNumId w:val="66"/>
  </w:num>
  <w:num w:numId="107" w16cid:durableId="1819805748">
    <w:abstractNumId w:val="218"/>
  </w:num>
  <w:num w:numId="108" w16cid:durableId="864295783">
    <w:abstractNumId w:val="195"/>
  </w:num>
  <w:num w:numId="109" w16cid:durableId="323046148">
    <w:abstractNumId w:val="124"/>
  </w:num>
  <w:num w:numId="110" w16cid:durableId="1098601298">
    <w:abstractNumId w:val="353"/>
  </w:num>
  <w:num w:numId="111" w16cid:durableId="514226077">
    <w:abstractNumId w:val="29"/>
  </w:num>
  <w:num w:numId="112" w16cid:durableId="1328286460">
    <w:abstractNumId w:val="355"/>
  </w:num>
  <w:num w:numId="113" w16cid:durableId="1850874808">
    <w:abstractNumId w:val="394"/>
  </w:num>
  <w:num w:numId="114" w16cid:durableId="1881740767">
    <w:abstractNumId w:val="145"/>
  </w:num>
  <w:num w:numId="115" w16cid:durableId="225531931">
    <w:abstractNumId w:val="445"/>
  </w:num>
  <w:num w:numId="116" w16cid:durableId="698505203">
    <w:abstractNumId w:val="276"/>
  </w:num>
  <w:num w:numId="117" w16cid:durableId="1152523728">
    <w:abstractNumId w:val="99"/>
  </w:num>
  <w:num w:numId="118" w16cid:durableId="1786850954">
    <w:abstractNumId w:val="330"/>
  </w:num>
  <w:num w:numId="119" w16cid:durableId="321473143">
    <w:abstractNumId w:val="108"/>
  </w:num>
  <w:num w:numId="120" w16cid:durableId="301859398">
    <w:abstractNumId w:val="4"/>
  </w:num>
  <w:num w:numId="121" w16cid:durableId="199559085">
    <w:abstractNumId w:val="412"/>
  </w:num>
  <w:num w:numId="122" w16cid:durableId="988511925">
    <w:abstractNumId w:val="168"/>
  </w:num>
  <w:num w:numId="123" w16cid:durableId="1800882392">
    <w:abstractNumId w:val="39"/>
  </w:num>
  <w:num w:numId="124" w16cid:durableId="1528718301">
    <w:abstractNumId w:val="41"/>
  </w:num>
  <w:num w:numId="125" w16cid:durableId="410083928">
    <w:abstractNumId w:val="30"/>
  </w:num>
  <w:num w:numId="126" w16cid:durableId="867109704">
    <w:abstractNumId w:val="416"/>
  </w:num>
  <w:num w:numId="127" w16cid:durableId="155541491">
    <w:abstractNumId w:val="282"/>
  </w:num>
  <w:num w:numId="128" w16cid:durableId="1437940781">
    <w:abstractNumId w:val="52"/>
  </w:num>
  <w:num w:numId="129" w16cid:durableId="551886939">
    <w:abstractNumId w:val="31"/>
  </w:num>
  <w:num w:numId="130" w16cid:durableId="660692123">
    <w:abstractNumId w:val="360"/>
  </w:num>
  <w:num w:numId="131" w16cid:durableId="1556701284">
    <w:abstractNumId w:val="228"/>
  </w:num>
  <w:num w:numId="132" w16cid:durableId="495921026">
    <w:abstractNumId w:val="359"/>
  </w:num>
  <w:num w:numId="133" w16cid:durableId="1621303487">
    <w:abstractNumId w:val="216"/>
  </w:num>
  <w:num w:numId="134" w16cid:durableId="815955936">
    <w:abstractNumId w:val="204"/>
  </w:num>
  <w:num w:numId="135" w16cid:durableId="2006782214">
    <w:abstractNumId w:val="224"/>
  </w:num>
  <w:num w:numId="136" w16cid:durableId="1049961805">
    <w:abstractNumId w:val="45"/>
  </w:num>
  <w:num w:numId="137" w16cid:durableId="390735696">
    <w:abstractNumId w:val="444"/>
  </w:num>
  <w:num w:numId="138" w16cid:durableId="827020219">
    <w:abstractNumId w:val="214"/>
  </w:num>
  <w:num w:numId="139" w16cid:durableId="1711880697">
    <w:abstractNumId w:val="220"/>
  </w:num>
  <w:num w:numId="140" w16cid:durableId="2081754038">
    <w:abstractNumId w:val="247"/>
  </w:num>
  <w:num w:numId="141" w16cid:durableId="1567718259">
    <w:abstractNumId w:val="200"/>
  </w:num>
  <w:num w:numId="142" w16cid:durableId="1278100807">
    <w:abstractNumId w:val="191"/>
  </w:num>
  <w:num w:numId="143" w16cid:durableId="1665350277">
    <w:abstractNumId w:val="161"/>
  </w:num>
  <w:num w:numId="144" w16cid:durableId="952514024">
    <w:abstractNumId w:val="279"/>
  </w:num>
  <w:num w:numId="145" w16cid:durableId="1688213043">
    <w:abstractNumId w:val="122"/>
  </w:num>
  <w:num w:numId="146" w16cid:durableId="1956670621">
    <w:abstractNumId w:val="76"/>
  </w:num>
  <w:num w:numId="147" w16cid:durableId="1448046268">
    <w:abstractNumId w:val="65"/>
  </w:num>
  <w:num w:numId="148" w16cid:durableId="1051079111">
    <w:abstractNumId w:val="213"/>
  </w:num>
  <w:num w:numId="149" w16cid:durableId="1145392769">
    <w:abstractNumId w:val="364"/>
  </w:num>
  <w:num w:numId="150" w16cid:durableId="1495145270">
    <w:abstractNumId w:val="177"/>
  </w:num>
  <w:num w:numId="151" w16cid:durableId="1170750268">
    <w:abstractNumId w:val="194"/>
  </w:num>
  <w:num w:numId="152" w16cid:durableId="1323120069">
    <w:abstractNumId w:val="387"/>
  </w:num>
  <w:num w:numId="153" w16cid:durableId="584848331">
    <w:abstractNumId w:val="424"/>
  </w:num>
  <w:num w:numId="154" w16cid:durableId="2128236903">
    <w:abstractNumId w:val="202"/>
  </w:num>
  <w:num w:numId="155" w16cid:durableId="673997934">
    <w:abstractNumId w:val="372"/>
  </w:num>
  <w:num w:numId="156" w16cid:durableId="913010233">
    <w:abstractNumId w:val="423"/>
  </w:num>
  <w:num w:numId="157" w16cid:durableId="979919760">
    <w:abstractNumId w:val="231"/>
  </w:num>
  <w:num w:numId="158" w16cid:durableId="1194920256">
    <w:abstractNumId w:val="385"/>
  </w:num>
  <w:num w:numId="159" w16cid:durableId="486438406">
    <w:abstractNumId w:val="115"/>
  </w:num>
  <w:num w:numId="160" w16cid:durableId="568148968">
    <w:abstractNumId w:val="342"/>
  </w:num>
  <w:num w:numId="161" w16cid:durableId="364522131">
    <w:abstractNumId w:val="35"/>
  </w:num>
  <w:num w:numId="162" w16cid:durableId="22287757">
    <w:abstractNumId w:val="47"/>
  </w:num>
  <w:num w:numId="163" w16cid:durableId="1432360943">
    <w:abstractNumId w:val="199"/>
  </w:num>
  <w:num w:numId="164" w16cid:durableId="2113278412">
    <w:abstractNumId w:val="386"/>
  </w:num>
  <w:num w:numId="165" w16cid:durableId="1664357535">
    <w:abstractNumId w:val="270"/>
  </w:num>
  <w:num w:numId="166" w16cid:durableId="101804880">
    <w:abstractNumId w:val="233"/>
  </w:num>
  <w:num w:numId="167" w16cid:durableId="178353995">
    <w:abstractNumId w:val="312"/>
  </w:num>
  <w:num w:numId="168" w16cid:durableId="1308559311">
    <w:abstractNumId w:val="361"/>
  </w:num>
  <w:num w:numId="169" w16cid:durableId="588925544">
    <w:abstractNumId w:val="436"/>
  </w:num>
  <w:num w:numId="170" w16cid:durableId="1865745849">
    <w:abstractNumId w:val="44"/>
  </w:num>
  <w:num w:numId="171" w16cid:durableId="1534928487">
    <w:abstractNumId w:val="413"/>
  </w:num>
  <w:num w:numId="172" w16cid:durableId="1175999766">
    <w:abstractNumId w:val="139"/>
  </w:num>
  <w:num w:numId="173" w16cid:durableId="2138184099">
    <w:abstractNumId w:val="421"/>
  </w:num>
  <w:num w:numId="174" w16cid:durableId="1662585258">
    <w:abstractNumId w:val="395"/>
  </w:num>
  <w:num w:numId="175" w16cid:durableId="1258948601">
    <w:abstractNumId w:val="59"/>
  </w:num>
  <w:num w:numId="176" w16cid:durableId="2110001443">
    <w:abstractNumId w:val="283"/>
  </w:num>
  <w:num w:numId="177" w16cid:durableId="744188003">
    <w:abstractNumId w:val="21"/>
  </w:num>
  <w:num w:numId="178" w16cid:durableId="1678733758">
    <w:abstractNumId w:val="409"/>
  </w:num>
  <w:num w:numId="179" w16cid:durableId="1759059607">
    <w:abstractNumId w:val="95"/>
  </w:num>
  <w:num w:numId="180" w16cid:durableId="792674906">
    <w:abstractNumId w:val="134"/>
  </w:num>
  <w:num w:numId="181" w16cid:durableId="1412313514">
    <w:abstractNumId w:val="277"/>
  </w:num>
  <w:num w:numId="182" w16cid:durableId="1594892679">
    <w:abstractNumId w:val="130"/>
  </w:num>
  <w:num w:numId="183" w16cid:durableId="1908759374">
    <w:abstractNumId w:val="159"/>
  </w:num>
  <w:num w:numId="184" w16cid:durableId="631978350">
    <w:abstractNumId w:val="198"/>
  </w:num>
  <w:num w:numId="185" w16cid:durableId="468128812">
    <w:abstractNumId w:val="453"/>
  </w:num>
  <w:num w:numId="186" w16cid:durableId="1481994881">
    <w:abstractNumId w:val="118"/>
  </w:num>
  <w:num w:numId="187" w16cid:durableId="1012149804">
    <w:abstractNumId w:val="79"/>
  </w:num>
  <w:num w:numId="188" w16cid:durableId="1202354306">
    <w:abstractNumId w:val="6"/>
  </w:num>
  <w:num w:numId="189" w16cid:durableId="693116284">
    <w:abstractNumId w:val="320"/>
  </w:num>
  <w:num w:numId="190" w16cid:durableId="986783999">
    <w:abstractNumId w:val="304"/>
  </w:num>
  <w:num w:numId="191" w16cid:durableId="1420760777">
    <w:abstractNumId w:val="414"/>
  </w:num>
  <w:num w:numId="192" w16cid:durableId="1561937199">
    <w:abstractNumId w:val="58"/>
  </w:num>
  <w:num w:numId="193" w16cid:durableId="1117526813">
    <w:abstractNumId w:val="316"/>
  </w:num>
  <w:num w:numId="194" w16cid:durableId="1575427834">
    <w:abstractNumId w:val="61"/>
  </w:num>
  <w:num w:numId="195" w16cid:durableId="601642292">
    <w:abstractNumId w:val="116"/>
  </w:num>
  <w:num w:numId="196" w16cid:durableId="1361661910">
    <w:abstractNumId w:val="55"/>
  </w:num>
  <w:num w:numId="197" w16cid:durableId="708067563">
    <w:abstractNumId w:val="327"/>
  </w:num>
  <w:num w:numId="198" w16cid:durableId="1119952012">
    <w:abstractNumId w:val="193"/>
  </w:num>
  <w:num w:numId="199" w16cid:durableId="183986167">
    <w:abstractNumId w:val="263"/>
  </w:num>
  <w:num w:numId="200" w16cid:durableId="34233527">
    <w:abstractNumId w:val="107"/>
  </w:num>
  <w:num w:numId="201" w16cid:durableId="2104648735">
    <w:abstractNumId w:val="153"/>
  </w:num>
  <w:num w:numId="202" w16cid:durableId="251159336">
    <w:abstractNumId w:val="60"/>
  </w:num>
  <w:num w:numId="203" w16cid:durableId="1924878350">
    <w:abstractNumId w:val="111"/>
  </w:num>
  <w:num w:numId="204" w16cid:durableId="1058210809">
    <w:abstractNumId w:val="72"/>
  </w:num>
  <w:num w:numId="205" w16cid:durableId="1465154702">
    <w:abstractNumId w:val="450"/>
  </w:num>
  <w:num w:numId="206" w16cid:durableId="1281453456">
    <w:abstractNumId w:val="98"/>
  </w:num>
  <w:num w:numId="207" w16cid:durableId="1138644388">
    <w:abstractNumId w:val="374"/>
  </w:num>
  <w:num w:numId="208" w16cid:durableId="408428349">
    <w:abstractNumId w:val="415"/>
  </w:num>
  <w:num w:numId="209" w16cid:durableId="2130931715">
    <w:abstractNumId w:val="437"/>
  </w:num>
  <w:num w:numId="210" w16cid:durableId="920993614">
    <w:abstractNumId w:val="250"/>
  </w:num>
  <w:num w:numId="211" w16cid:durableId="1727950557">
    <w:abstractNumId w:val="1"/>
  </w:num>
  <w:num w:numId="212" w16cid:durableId="358547490">
    <w:abstractNumId w:val="427"/>
  </w:num>
  <w:num w:numId="213" w16cid:durableId="414520118">
    <w:abstractNumId w:val="240"/>
  </w:num>
  <w:num w:numId="214" w16cid:durableId="1151412347">
    <w:abstractNumId w:val="136"/>
  </w:num>
  <w:num w:numId="215" w16cid:durableId="596330022">
    <w:abstractNumId w:val="417"/>
  </w:num>
  <w:num w:numId="216" w16cid:durableId="1484547310">
    <w:abstractNumId w:val="419"/>
  </w:num>
  <w:num w:numId="217" w16cid:durableId="146363369">
    <w:abstractNumId w:val="23"/>
  </w:num>
  <w:num w:numId="218" w16cid:durableId="845827133">
    <w:abstractNumId w:val="326"/>
  </w:num>
  <w:num w:numId="219" w16cid:durableId="1091924520">
    <w:abstractNumId w:val="425"/>
  </w:num>
  <w:num w:numId="220" w16cid:durableId="1946234091">
    <w:abstractNumId w:val="435"/>
  </w:num>
  <w:num w:numId="221" w16cid:durableId="1288319528">
    <w:abstractNumId w:val="340"/>
  </w:num>
  <w:num w:numId="222" w16cid:durableId="1059206363">
    <w:abstractNumId w:val="147"/>
  </w:num>
  <w:num w:numId="223" w16cid:durableId="1661811020">
    <w:abstractNumId w:val="253"/>
  </w:num>
  <w:num w:numId="224" w16cid:durableId="1985114436">
    <w:abstractNumId w:val="321"/>
  </w:num>
  <w:num w:numId="225" w16cid:durableId="1525094575">
    <w:abstractNumId w:val="300"/>
  </w:num>
  <w:num w:numId="226" w16cid:durableId="1287931162">
    <w:abstractNumId w:val="74"/>
  </w:num>
  <w:num w:numId="227" w16cid:durableId="678431752">
    <w:abstractNumId w:val="53"/>
  </w:num>
  <w:num w:numId="228" w16cid:durableId="243686289">
    <w:abstractNumId w:val="25"/>
  </w:num>
  <w:num w:numId="229" w16cid:durableId="1969621464">
    <w:abstractNumId w:val="164"/>
  </w:num>
  <w:num w:numId="230" w16cid:durableId="309671295">
    <w:abstractNumId w:val="180"/>
  </w:num>
  <w:num w:numId="231" w16cid:durableId="1186552792">
    <w:abstractNumId w:val="201"/>
  </w:num>
  <w:num w:numId="232" w16cid:durableId="1997755855">
    <w:abstractNumId w:val="408"/>
  </w:num>
  <w:num w:numId="233" w16cid:durableId="642390086">
    <w:abstractNumId w:val="376"/>
  </w:num>
  <w:num w:numId="234" w16cid:durableId="207570448">
    <w:abstractNumId w:val="391"/>
  </w:num>
  <w:num w:numId="235" w16cid:durableId="1363359840">
    <w:abstractNumId w:val="410"/>
  </w:num>
  <w:num w:numId="236" w16cid:durableId="579797994">
    <w:abstractNumId w:val="333"/>
  </w:num>
  <w:num w:numId="237" w16cid:durableId="1846440230">
    <w:abstractNumId w:val="215"/>
  </w:num>
  <w:num w:numId="238" w16cid:durableId="623653642">
    <w:abstractNumId w:val="431"/>
  </w:num>
  <w:num w:numId="239" w16cid:durableId="460803736">
    <w:abstractNumId w:val="109"/>
  </w:num>
  <w:num w:numId="240" w16cid:durableId="1884714304">
    <w:abstractNumId w:val="127"/>
  </w:num>
  <w:num w:numId="241" w16cid:durableId="121268649">
    <w:abstractNumId w:val="418"/>
  </w:num>
  <w:num w:numId="242" w16cid:durableId="1310937165">
    <w:abstractNumId w:val="143"/>
  </w:num>
  <w:num w:numId="243" w16cid:durableId="1718629913">
    <w:abstractNumId w:val="309"/>
  </w:num>
  <w:num w:numId="244" w16cid:durableId="407579510">
    <w:abstractNumId w:val="57"/>
  </w:num>
  <w:num w:numId="245" w16cid:durableId="1409578561">
    <w:abstractNumId w:val="373"/>
  </w:num>
  <w:num w:numId="246" w16cid:durableId="384376251">
    <w:abstractNumId w:val="286"/>
  </w:num>
  <w:num w:numId="247" w16cid:durableId="1848061152">
    <w:abstractNumId w:val="54"/>
  </w:num>
  <w:num w:numId="248" w16cid:durableId="1466041807">
    <w:abstractNumId w:val="43"/>
  </w:num>
  <w:num w:numId="249" w16cid:durableId="1426685682">
    <w:abstractNumId w:val="441"/>
  </w:num>
  <w:num w:numId="250" w16cid:durableId="1694650398">
    <w:abstractNumId w:val="192"/>
  </w:num>
  <w:num w:numId="251" w16cid:durableId="1538396995">
    <w:abstractNumId w:val="167"/>
  </w:num>
  <w:num w:numId="252" w16cid:durableId="1507285483">
    <w:abstractNumId w:val="379"/>
  </w:num>
  <w:num w:numId="253" w16cid:durableId="375469880">
    <w:abstractNumId w:val="255"/>
  </w:num>
  <w:num w:numId="254" w16cid:durableId="361051475">
    <w:abstractNumId w:val="96"/>
  </w:num>
  <w:num w:numId="255" w16cid:durableId="299463818">
    <w:abstractNumId w:val="175"/>
  </w:num>
  <w:num w:numId="256" w16cid:durableId="388312641">
    <w:abstractNumId w:val="362"/>
  </w:num>
  <w:num w:numId="257" w16cid:durableId="754593899">
    <w:abstractNumId w:val="150"/>
  </w:num>
  <w:num w:numId="258" w16cid:durableId="961232721">
    <w:abstractNumId w:val="307"/>
  </w:num>
  <w:num w:numId="259" w16cid:durableId="2038316002">
    <w:abstractNumId w:val="69"/>
  </w:num>
  <w:num w:numId="260" w16cid:durableId="554512485">
    <w:abstractNumId w:val="290"/>
  </w:num>
  <w:num w:numId="261" w16cid:durableId="1931624348">
    <w:abstractNumId w:val="148"/>
  </w:num>
  <w:num w:numId="262" w16cid:durableId="1231574180">
    <w:abstractNumId w:val="38"/>
  </w:num>
  <w:num w:numId="263" w16cid:durableId="973674555">
    <w:abstractNumId w:val="381"/>
  </w:num>
  <w:num w:numId="264" w16cid:durableId="1692218097">
    <w:abstractNumId w:val="354"/>
  </w:num>
  <w:num w:numId="265" w16cid:durableId="1279066694">
    <w:abstractNumId w:val="352"/>
  </w:num>
  <w:num w:numId="266" w16cid:durableId="243421959">
    <w:abstractNumId w:val="271"/>
  </w:num>
  <w:num w:numId="267" w16cid:durableId="431365909">
    <w:abstractNumId w:val="242"/>
  </w:num>
  <w:num w:numId="268" w16cid:durableId="1366907967">
    <w:abstractNumId w:val="186"/>
  </w:num>
  <w:num w:numId="269" w16cid:durableId="1119882254">
    <w:abstractNumId w:val="456"/>
  </w:num>
  <w:num w:numId="270" w16cid:durableId="847602139">
    <w:abstractNumId w:val="297"/>
  </w:num>
  <w:num w:numId="271" w16cid:durableId="1866480778">
    <w:abstractNumId w:val="230"/>
  </w:num>
  <w:num w:numId="272" w16cid:durableId="2019624451">
    <w:abstractNumId w:val="299"/>
  </w:num>
  <w:num w:numId="273" w16cid:durableId="763569634">
    <w:abstractNumId w:val="37"/>
  </w:num>
  <w:num w:numId="274" w16cid:durableId="353925194">
    <w:abstractNumId w:val="146"/>
  </w:num>
  <w:num w:numId="275" w16cid:durableId="888224369">
    <w:abstractNumId w:val="184"/>
  </w:num>
  <w:num w:numId="276" w16cid:durableId="1093356801">
    <w:abstractNumId w:val="265"/>
  </w:num>
  <w:num w:numId="277" w16cid:durableId="647512343">
    <w:abstractNumId w:val="16"/>
  </w:num>
  <w:num w:numId="278" w16cid:durableId="552738224">
    <w:abstractNumId w:val="85"/>
  </w:num>
  <w:num w:numId="279" w16cid:durableId="1244333823">
    <w:abstractNumId w:val="151"/>
  </w:num>
  <w:num w:numId="280" w16cid:durableId="1430663317">
    <w:abstractNumId w:val="232"/>
  </w:num>
  <w:num w:numId="281" w16cid:durableId="403332458">
    <w:abstractNumId w:val="310"/>
  </w:num>
  <w:num w:numId="282" w16cid:durableId="569191415">
    <w:abstractNumId w:val="293"/>
  </w:num>
  <w:num w:numId="283" w16cid:durableId="401097475">
    <w:abstractNumId w:val="262"/>
  </w:num>
  <w:num w:numId="284" w16cid:durableId="1726298624">
    <w:abstractNumId w:val="433"/>
  </w:num>
  <w:num w:numId="285" w16cid:durableId="188497889">
    <w:abstractNumId w:val="273"/>
  </w:num>
  <w:num w:numId="286" w16cid:durableId="760226100">
    <w:abstractNumId w:val="165"/>
  </w:num>
  <w:num w:numId="287" w16cid:durableId="762845877">
    <w:abstractNumId w:val="80"/>
  </w:num>
  <w:num w:numId="288" w16cid:durableId="1166897455">
    <w:abstractNumId w:val="257"/>
  </w:num>
  <w:num w:numId="289" w16cid:durableId="195891991">
    <w:abstractNumId w:val="73"/>
  </w:num>
  <w:num w:numId="290" w16cid:durableId="1214074915">
    <w:abstractNumId w:val="278"/>
  </w:num>
  <w:num w:numId="291" w16cid:durableId="1491099126">
    <w:abstractNumId w:val="261"/>
  </w:num>
  <w:num w:numId="292" w16cid:durableId="342439131">
    <w:abstractNumId w:val="368"/>
  </w:num>
  <w:num w:numId="293" w16cid:durableId="2007318231">
    <w:abstractNumId w:val="208"/>
  </w:num>
  <w:num w:numId="294" w16cid:durableId="528839421">
    <w:abstractNumId w:val="125"/>
  </w:num>
  <w:num w:numId="295" w16cid:durableId="1237008192">
    <w:abstractNumId w:val="301"/>
  </w:num>
  <w:num w:numId="296" w16cid:durableId="1565531400">
    <w:abstractNumId w:val="36"/>
  </w:num>
  <w:num w:numId="297" w16cid:durableId="60106327">
    <w:abstractNumId w:val="203"/>
  </w:num>
  <w:num w:numId="298" w16cid:durableId="612595316">
    <w:abstractNumId w:val="237"/>
  </w:num>
  <w:num w:numId="299" w16cid:durableId="54553785">
    <w:abstractNumId w:val="117"/>
  </w:num>
  <w:num w:numId="300" w16cid:durableId="286862123">
    <w:abstractNumId w:val="401"/>
  </w:num>
  <w:num w:numId="301" w16cid:durableId="12347830">
    <w:abstractNumId w:val="157"/>
  </w:num>
  <w:num w:numId="302" w16cid:durableId="941493396">
    <w:abstractNumId w:val="70"/>
  </w:num>
  <w:num w:numId="303" w16cid:durableId="1593901402">
    <w:abstractNumId w:val="305"/>
  </w:num>
  <w:num w:numId="304" w16cid:durableId="2049798946">
    <w:abstractNumId w:val="212"/>
  </w:num>
  <w:num w:numId="305" w16cid:durableId="1698847455">
    <w:abstractNumId w:val="121"/>
  </w:num>
  <w:num w:numId="306" w16cid:durableId="1498232348">
    <w:abstractNumId w:val="20"/>
  </w:num>
  <w:num w:numId="307" w16cid:durableId="467674077">
    <w:abstractNumId w:val="78"/>
  </w:num>
  <w:num w:numId="308" w16cid:durableId="617299549">
    <w:abstractNumId w:val="365"/>
  </w:num>
  <w:num w:numId="309" w16cid:durableId="703481204">
    <w:abstractNumId w:val="210"/>
  </w:num>
  <w:num w:numId="310" w16cid:durableId="38214374">
    <w:abstractNumId w:val="181"/>
  </w:num>
  <w:num w:numId="311" w16cid:durableId="356080343">
    <w:abstractNumId w:val="89"/>
  </w:num>
  <w:num w:numId="312" w16cid:durableId="299306458">
    <w:abstractNumId w:val="92"/>
  </w:num>
  <w:num w:numId="313" w16cid:durableId="1160731206">
    <w:abstractNumId w:val="256"/>
  </w:num>
  <w:num w:numId="314" w16cid:durableId="1983608624">
    <w:abstractNumId w:val="434"/>
  </w:num>
  <w:num w:numId="315" w16cid:durableId="2057777840">
    <w:abstractNumId w:val="14"/>
  </w:num>
  <w:num w:numId="316" w16cid:durableId="1832210412">
    <w:abstractNumId w:val="123"/>
  </w:num>
  <w:num w:numId="317" w16cid:durableId="357050744">
    <w:abstractNumId w:val="113"/>
  </w:num>
  <w:num w:numId="318" w16cid:durableId="278609983">
    <w:abstractNumId w:val="411"/>
  </w:num>
  <w:num w:numId="319" w16cid:durableId="10571379">
    <w:abstractNumId w:val="83"/>
  </w:num>
  <w:num w:numId="320" w16cid:durableId="1775706828">
    <w:abstractNumId w:val="75"/>
  </w:num>
  <w:num w:numId="321" w16cid:durableId="1094739398">
    <w:abstractNumId w:val="298"/>
  </w:num>
  <w:num w:numId="322" w16cid:durableId="1750539251">
    <w:abstractNumId w:val="209"/>
  </w:num>
  <w:num w:numId="323" w16cid:durableId="1023245247">
    <w:abstractNumId w:val="243"/>
  </w:num>
  <w:num w:numId="324" w16cid:durableId="1671983452">
    <w:abstractNumId w:val="347"/>
  </w:num>
  <w:num w:numId="325" w16cid:durableId="743145335">
    <w:abstractNumId w:val="28"/>
  </w:num>
  <w:num w:numId="326" w16cid:durableId="857157788">
    <w:abstractNumId w:val="390"/>
  </w:num>
  <w:num w:numId="327" w16cid:durableId="242187303">
    <w:abstractNumId w:val="383"/>
  </w:num>
  <w:num w:numId="328" w16cid:durableId="1579318219">
    <w:abstractNumId w:val="249"/>
  </w:num>
  <w:num w:numId="329" w16cid:durableId="1614047978">
    <w:abstractNumId w:val="171"/>
  </w:num>
  <w:num w:numId="330" w16cid:durableId="1254047074">
    <w:abstractNumId w:val="138"/>
  </w:num>
  <w:num w:numId="331" w16cid:durableId="1175463904">
    <w:abstractNumId w:val="97"/>
  </w:num>
  <w:num w:numId="332" w16cid:durableId="120996542">
    <w:abstractNumId w:val="272"/>
  </w:num>
  <w:num w:numId="333" w16cid:durableId="1317995874">
    <w:abstractNumId w:val="302"/>
  </w:num>
  <w:num w:numId="334" w16cid:durableId="1415593204">
    <w:abstractNumId w:val="289"/>
  </w:num>
  <w:num w:numId="335" w16cid:durableId="1715230532">
    <w:abstractNumId w:val="306"/>
  </w:num>
  <w:num w:numId="336" w16cid:durableId="637882736">
    <w:abstractNumId w:val="26"/>
  </w:num>
  <w:num w:numId="337" w16cid:durableId="243686315">
    <w:abstractNumId w:val="223"/>
  </w:num>
  <w:num w:numId="338" w16cid:durableId="430856392">
    <w:abstractNumId w:val="314"/>
  </w:num>
  <w:num w:numId="339" w16cid:durableId="1332559580">
    <w:abstractNumId w:val="154"/>
  </w:num>
  <w:num w:numId="340" w16cid:durableId="2019235217">
    <w:abstractNumId w:val="33"/>
  </w:num>
  <w:num w:numId="341" w16cid:durableId="702754020">
    <w:abstractNumId w:val="451"/>
  </w:num>
  <w:num w:numId="342" w16cid:durableId="1905022003">
    <w:abstractNumId w:val="42"/>
  </w:num>
  <w:num w:numId="343" w16cid:durableId="1774202584">
    <w:abstractNumId w:val="398"/>
  </w:num>
  <w:num w:numId="344" w16cid:durableId="1950502622">
    <w:abstractNumId w:val="178"/>
  </w:num>
  <w:num w:numId="345" w16cid:durableId="1956710624">
    <w:abstractNumId w:val="303"/>
  </w:num>
  <w:num w:numId="346" w16cid:durableId="241568945">
    <w:abstractNumId w:val="205"/>
  </w:num>
  <w:num w:numId="347" w16cid:durableId="1784761119">
    <w:abstractNumId w:val="258"/>
  </w:num>
  <w:num w:numId="348" w16cid:durableId="1045562513">
    <w:abstractNumId w:val="422"/>
  </w:num>
  <w:num w:numId="349" w16cid:durableId="662705224">
    <w:abstractNumId w:val="449"/>
  </w:num>
  <w:num w:numId="350" w16cid:durableId="1091314319">
    <w:abstractNumId w:val="382"/>
  </w:num>
  <w:num w:numId="351" w16cid:durableId="177155813">
    <w:abstractNumId w:val="82"/>
  </w:num>
  <w:num w:numId="352" w16cid:durableId="1626500024">
    <w:abstractNumId w:val="318"/>
  </w:num>
  <w:num w:numId="353" w16cid:durableId="1337072007">
    <w:abstractNumId w:val="313"/>
  </w:num>
  <w:num w:numId="354" w16cid:durableId="117459735">
    <w:abstractNumId w:val="319"/>
  </w:num>
  <w:num w:numId="355" w16cid:durableId="857163859">
    <w:abstractNumId w:val="88"/>
  </w:num>
  <w:num w:numId="356" w16cid:durableId="1802309745">
    <w:abstractNumId w:val="225"/>
  </w:num>
  <w:num w:numId="357" w16cid:durableId="1055658870">
    <w:abstractNumId w:val="68"/>
  </w:num>
  <w:num w:numId="358" w16cid:durableId="666834461">
    <w:abstractNumId w:val="369"/>
  </w:num>
  <w:num w:numId="359" w16cid:durableId="1396470786">
    <w:abstractNumId w:val="188"/>
  </w:num>
  <w:num w:numId="360" w16cid:durableId="1882790590">
    <w:abstractNumId w:val="211"/>
  </w:num>
  <w:num w:numId="361" w16cid:durableId="2038582277">
    <w:abstractNumId w:val="169"/>
  </w:num>
  <w:num w:numId="362" w16cid:durableId="517083198">
    <w:abstractNumId w:val="457"/>
  </w:num>
  <w:num w:numId="363" w16cid:durableId="1269579388">
    <w:abstractNumId w:val="287"/>
  </w:num>
  <w:num w:numId="364" w16cid:durableId="199437894">
    <w:abstractNumId w:val="458"/>
  </w:num>
  <w:num w:numId="365" w16cid:durableId="1862089876">
    <w:abstractNumId w:val="0"/>
  </w:num>
  <w:num w:numId="366" w16cid:durableId="2030133153">
    <w:abstractNumId w:val="103"/>
  </w:num>
  <w:num w:numId="367" w16cid:durableId="888225678">
    <w:abstractNumId w:val="100"/>
  </w:num>
  <w:num w:numId="368" w16cid:durableId="109204242">
    <w:abstractNumId w:val="46"/>
  </w:num>
  <w:num w:numId="369" w16cid:durableId="803499196">
    <w:abstractNumId w:val="288"/>
  </w:num>
  <w:num w:numId="370" w16cid:durableId="946885097">
    <w:abstractNumId w:val="404"/>
  </w:num>
  <w:num w:numId="371" w16cid:durableId="215705757">
    <w:abstractNumId w:val="239"/>
  </w:num>
  <w:num w:numId="372" w16cid:durableId="1961834768">
    <w:abstractNumId w:val="67"/>
  </w:num>
  <w:num w:numId="373" w16cid:durableId="296181861">
    <w:abstractNumId w:val="234"/>
  </w:num>
  <w:num w:numId="374" w16cid:durableId="597491773">
    <w:abstractNumId w:val="443"/>
  </w:num>
  <w:num w:numId="375" w16cid:durableId="231817876">
    <w:abstractNumId w:val="196"/>
  </w:num>
  <w:num w:numId="376" w16cid:durableId="1644507637">
    <w:abstractNumId w:val="7"/>
  </w:num>
  <w:num w:numId="377" w16cid:durableId="1364668011">
    <w:abstractNumId w:val="331"/>
  </w:num>
  <w:num w:numId="378" w16cid:durableId="1127705130">
    <w:abstractNumId w:val="9"/>
  </w:num>
  <w:num w:numId="379" w16cid:durableId="2103261471">
    <w:abstractNumId w:val="114"/>
  </w:num>
  <w:num w:numId="380" w16cid:durableId="1735471730">
    <w:abstractNumId w:val="156"/>
  </w:num>
  <w:num w:numId="381" w16cid:durableId="315184427">
    <w:abstractNumId w:val="377"/>
  </w:num>
  <w:num w:numId="382" w16cid:durableId="2082095229">
    <w:abstractNumId w:val="329"/>
  </w:num>
  <w:num w:numId="383" w16cid:durableId="1868906893">
    <w:abstractNumId w:val="119"/>
  </w:num>
  <w:num w:numId="384" w16cid:durableId="748040601">
    <w:abstractNumId w:val="380"/>
  </w:num>
  <w:num w:numId="385" w16cid:durableId="414590894">
    <w:abstractNumId w:val="13"/>
  </w:num>
  <w:num w:numId="386" w16cid:durableId="818575301">
    <w:abstractNumId w:val="349"/>
  </w:num>
  <w:num w:numId="387" w16cid:durableId="1562593714">
    <w:abstractNumId w:val="363"/>
  </w:num>
  <w:num w:numId="388" w16cid:durableId="1334213907">
    <w:abstractNumId w:val="447"/>
  </w:num>
  <w:num w:numId="389" w16cid:durableId="388306739">
    <w:abstractNumId w:val="393"/>
  </w:num>
  <w:num w:numId="390" w16cid:durableId="75640704">
    <w:abstractNumId w:val="295"/>
  </w:num>
  <w:num w:numId="391" w16cid:durableId="1865166563">
    <w:abstractNumId w:val="324"/>
  </w:num>
  <w:num w:numId="392" w16cid:durableId="1833910654">
    <w:abstractNumId w:val="384"/>
  </w:num>
  <w:num w:numId="393" w16cid:durableId="1144394715">
    <w:abstractNumId w:val="336"/>
  </w:num>
  <w:num w:numId="394" w16cid:durableId="641497952">
    <w:abstractNumId w:val="229"/>
  </w:num>
  <w:num w:numId="395" w16cid:durableId="747002899">
    <w:abstractNumId w:val="101"/>
  </w:num>
  <w:num w:numId="396" w16cid:durableId="1256356260">
    <w:abstractNumId w:val="155"/>
  </w:num>
  <w:num w:numId="397" w16cid:durableId="1377043621">
    <w:abstractNumId w:val="197"/>
  </w:num>
  <w:num w:numId="398" w16cid:durableId="183783735">
    <w:abstractNumId w:val="40"/>
  </w:num>
  <w:num w:numId="399" w16cid:durableId="311907414">
    <w:abstractNumId w:val="328"/>
  </w:num>
  <w:num w:numId="400" w16cid:durableId="421998668">
    <w:abstractNumId w:val="63"/>
  </w:num>
  <w:num w:numId="401" w16cid:durableId="1829861616">
    <w:abstractNumId w:val="438"/>
  </w:num>
  <w:num w:numId="402" w16cid:durableId="1638488972">
    <w:abstractNumId w:val="428"/>
  </w:num>
  <w:num w:numId="403" w16cid:durableId="123738334">
    <w:abstractNumId w:val="334"/>
  </w:num>
  <w:num w:numId="404" w16cid:durableId="745538554">
    <w:abstractNumId w:val="217"/>
  </w:num>
  <w:num w:numId="405" w16cid:durableId="1045832274">
    <w:abstractNumId w:val="367"/>
  </w:num>
  <w:num w:numId="406" w16cid:durableId="732657287">
    <w:abstractNumId w:val="185"/>
  </w:num>
  <w:num w:numId="407" w16cid:durableId="211697655">
    <w:abstractNumId w:val="179"/>
  </w:num>
  <w:num w:numId="408" w16cid:durableId="558787496">
    <w:abstractNumId w:val="24"/>
  </w:num>
  <w:num w:numId="409" w16cid:durableId="293365469">
    <w:abstractNumId w:val="32"/>
  </w:num>
  <w:num w:numId="410" w16cid:durableId="198201755">
    <w:abstractNumId w:val="226"/>
  </w:num>
  <w:num w:numId="411" w16cid:durableId="618798313">
    <w:abstractNumId w:val="17"/>
  </w:num>
  <w:num w:numId="412" w16cid:durableId="278219361">
    <w:abstractNumId w:val="323"/>
  </w:num>
  <w:num w:numId="413" w16cid:durableId="86385479">
    <w:abstractNumId w:val="432"/>
  </w:num>
  <w:num w:numId="414" w16cid:durableId="2061201692">
    <w:abstractNumId w:val="322"/>
  </w:num>
  <w:num w:numId="415" w16cid:durableId="1553804248">
    <w:abstractNumId w:val="102"/>
  </w:num>
  <w:num w:numId="416" w16cid:durableId="1023048944">
    <w:abstractNumId w:val="454"/>
  </w:num>
  <w:num w:numId="417" w16cid:durableId="542210239">
    <w:abstractNumId w:val="248"/>
  </w:num>
  <w:num w:numId="418" w16cid:durableId="1393041349">
    <w:abstractNumId w:val="251"/>
  </w:num>
  <w:num w:numId="419" w16cid:durableId="2024817719">
    <w:abstractNumId w:val="50"/>
  </w:num>
  <w:num w:numId="420" w16cid:durableId="1803114209">
    <w:abstractNumId w:val="296"/>
  </w:num>
  <w:num w:numId="421" w16cid:durableId="1111978112">
    <w:abstractNumId w:val="142"/>
  </w:num>
  <w:num w:numId="422" w16cid:durableId="2005932788">
    <w:abstractNumId w:val="338"/>
  </w:num>
  <w:num w:numId="423" w16cid:durableId="1646619635">
    <w:abstractNumId w:val="402"/>
  </w:num>
  <w:num w:numId="424" w16cid:durableId="1129203484">
    <w:abstractNumId w:val="3"/>
  </w:num>
  <w:num w:numId="425" w16cid:durableId="1023898421">
    <w:abstractNumId w:val="285"/>
  </w:num>
  <w:num w:numId="426" w16cid:durableId="1234390346">
    <w:abstractNumId w:val="429"/>
  </w:num>
  <w:num w:numId="427" w16cid:durableId="1090470785">
    <w:abstractNumId w:val="430"/>
  </w:num>
  <w:num w:numId="428" w16cid:durableId="809901005">
    <w:abstractNumId w:val="222"/>
  </w:num>
  <w:num w:numId="429" w16cid:durableId="1018655911">
    <w:abstractNumId w:val="8"/>
  </w:num>
  <w:num w:numId="430" w16cid:durableId="1476408797">
    <w:abstractNumId w:val="244"/>
  </w:num>
  <w:num w:numId="431" w16cid:durableId="1544243738">
    <w:abstractNumId w:val="152"/>
  </w:num>
  <w:num w:numId="432" w16cid:durableId="224150605">
    <w:abstractNumId w:val="442"/>
  </w:num>
  <w:num w:numId="433" w16cid:durableId="1321155408">
    <w:abstractNumId w:val="399"/>
  </w:num>
  <w:num w:numId="434" w16cid:durableId="434011518">
    <w:abstractNumId w:val="219"/>
  </w:num>
  <w:num w:numId="435" w16cid:durableId="916938927">
    <w:abstractNumId w:val="81"/>
  </w:num>
  <w:num w:numId="436" w16cid:durableId="1762290770">
    <w:abstractNumId w:val="388"/>
  </w:num>
  <w:num w:numId="437" w16cid:durableId="1287008217">
    <w:abstractNumId w:val="110"/>
  </w:num>
  <w:num w:numId="438" w16cid:durableId="680133268">
    <w:abstractNumId w:val="51"/>
  </w:num>
  <w:num w:numId="439" w16cid:durableId="1042944117">
    <w:abstractNumId w:val="77"/>
  </w:num>
  <w:num w:numId="440" w16cid:durableId="294140916">
    <w:abstractNumId w:val="370"/>
  </w:num>
  <w:num w:numId="441" w16cid:durableId="1655138869">
    <w:abstractNumId w:val="105"/>
  </w:num>
  <w:num w:numId="442" w16cid:durableId="1678579184">
    <w:abstractNumId w:val="350"/>
  </w:num>
  <w:num w:numId="443" w16cid:durableId="226259544">
    <w:abstractNumId w:val="206"/>
  </w:num>
  <w:num w:numId="444" w16cid:durableId="1221211488">
    <w:abstractNumId w:val="339"/>
  </w:num>
  <w:num w:numId="445" w16cid:durableId="2139759901">
    <w:abstractNumId w:val="190"/>
  </w:num>
  <w:num w:numId="446" w16cid:durableId="787316277">
    <w:abstractNumId w:val="163"/>
  </w:num>
  <w:num w:numId="447" w16cid:durableId="1165704130">
    <w:abstractNumId w:val="137"/>
  </w:num>
  <w:num w:numId="448" w16cid:durableId="1727681157">
    <w:abstractNumId w:val="106"/>
  </w:num>
  <w:num w:numId="449" w16cid:durableId="1286765936">
    <w:abstractNumId w:val="284"/>
  </w:num>
  <w:num w:numId="450" w16cid:durableId="1782993084">
    <w:abstractNumId w:val="176"/>
  </w:num>
  <w:num w:numId="451" w16cid:durableId="1063329317">
    <w:abstractNumId w:val="397"/>
  </w:num>
  <w:num w:numId="452" w16cid:durableId="174000250">
    <w:abstractNumId w:val="84"/>
  </w:num>
  <w:num w:numId="453" w16cid:durableId="631833523">
    <w:abstractNumId w:val="12"/>
  </w:num>
  <w:num w:numId="454" w16cid:durableId="145704766">
    <w:abstractNumId w:val="182"/>
  </w:num>
  <w:num w:numId="455" w16cid:durableId="1640333011">
    <w:abstractNumId w:val="183"/>
  </w:num>
  <w:num w:numId="456" w16cid:durableId="1332025249">
    <w:abstractNumId w:val="187"/>
  </w:num>
  <w:num w:numId="457" w16cid:durableId="152140033">
    <w:abstractNumId w:val="90"/>
  </w:num>
  <w:num w:numId="458" w16cid:durableId="347605636">
    <w:abstractNumId w:val="11"/>
  </w:num>
  <w:num w:numId="459" w16cid:durableId="824783103">
    <w:abstractNumId w:val="4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ang, Mei-Huei">
    <w15:presenceInfo w15:providerId="AD" w15:userId="S::tang002@gannon.edu::45e59f3b-4aad-429e-a61f-9693c6d46f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43"/>
    <w:rsid w:val="00062498"/>
    <w:rsid w:val="001B10B1"/>
    <w:rsid w:val="002508F8"/>
    <w:rsid w:val="00251EA5"/>
    <w:rsid w:val="006728AB"/>
    <w:rsid w:val="007726FA"/>
    <w:rsid w:val="00814B6E"/>
    <w:rsid w:val="00875A8A"/>
    <w:rsid w:val="008B795F"/>
    <w:rsid w:val="009E7943"/>
    <w:rsid w:val="00A05D14"/>
    <w:rsid w:val="00AB14C5"/>
    <w:rsid w:val="00CB7932"/>
    <w:rsid w:val="00E75B4E"/>
    <w:rsid w:val="00E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94DB"/>
  <w15:chartTrackingRefBased/>
  <w15:docId w15:val="{A70FC3E2-C2D4-479E-BCD6-0A29E5EB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43"/>
    <w:pPr>
      <w:widowControl w:val="0"/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E7943"/>
    <w:pPr>
      <w:spacing w:before="28"/>
      <w:ind w:left="120"/>
      <w:outlineLvl w:val="0"/>
    </w:pPr>
    <w:rPr>
      <w:rFonts w:ascii="Book Antiqua" w:eastAsia="Book Antiqua" w:hAnsi="Book Antiqua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9E7943"/>
    <w:pPr>
      <w:ind w:left="120"/>
      <w:outlineLvl w:val="1"/>
    </w:pPr>
    <w:rPr>
      <w:rFonts w:ascii="Book Antiqua" w:eastAsia="Book Antiqua" w:hAnsi="Book Antiqua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9E7943"/>
    <w:pPr>
      <w:ind w:left="465"/>
      <w:outlineLvl w:val="2"/>
    </w:pPr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unhideWhenUsed/>
    <w:qFormat/>
    <w:rsid w:val="009E7943"/>
    <w:pPr>
      <w:spacing w:before="1"/>
      <w:ind w:left="120"/>
      <w:outlineLvl w:val="3"/>
    </w:pPr>
    <w:rPr>
      <w:rFonts w:ascii="Book Antiqua" w:eastAsia="Book Antiqua" w:hAnsi="Book Antiqua"/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unhideWhenUsed/>
    <w:qFormat/>
    <w:rsid w:val="009E7943"/>
    <w:pPr>
      <w:ind w:left="20"/>
      <w:outlineLvl w:val="4"/>
    </w:pPr>
    <w:rPr>
      <w:rFonts w:ascii="Times New Roman" w:eastAsia="Times New Roman" w:hAnsi="Times New Roman"/>
      <w:sz w:val="20"/>
      <w:szCs w:val="20"/>
    </w:rPr>
  </w:style>
  <w:style w:type="paragraph" w:styleId="Heading6">
    <w:name w:val="heading 6"/>
    <w:basedOn w:val="Normal"/>
    <w:link w:val="Heading6Char"/>
    <w:uiPriority w:val="9"/>
    <w:unhideWhenUsed/>
    <w:qFormat/>
    <w:rsid w:val="009E7943"/>
    <w:pPr>
      <w:spacing w:before="84"/>
      <w:ind w:left="120"/>
      <w:outlineLvl w:val="5"/>
    </w:pPr>
    <w:rPr>
      <w:rFonts w:ascii="Book Antiqua" w:eastAsia="Book Antiqua" w:hAnsi="Book Antiqua"/>
      <w:b/>
      <w:bCs/>
      <w:sz w:val="16"/>
      <w:szCs w:val="16"/>
    </w:rPr>
  </w:style>
  <w:style w:type="paragraph" w:styleId="Heading7">
    <w:name w:val="heading 7"/>
    <w:basedOn w:val="Normal"/>
    <w:link w:val="Heading7Char"/>
    <w:uiPriority w:val="1"/>
    <w:qFormat/>
    <w:rsid w:val="009E7943"/>
    <w:pPr>
      <w:spacing w:before="1"/>
      <w:ind w:left="560"/>
      <w:outlineLvl w:val="6"/>
    </w:pPr>
    <w:rPr>
      <w:rFonts w:ascii="Book Antiqua" w:eastAsia="Book Antiqua" w:hAnsi="Book Antiqua"/>
      <w:b/>
      <w:bCs/>
      <w:i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43"/>
    <w:rPr>
      <w:rFonts w:ascii="Book Antiqua" w:eastAsia="Book Antiqua" w:hAnsi="Book Antiqua"/>
      <w:b/>
      <w:bCs/>
      <w:kern w:val="0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7943"/>
    <w:rPr>
      <w:rFonts w:ascii="Book Antiqua" w:eastAsia="Book Antiqua" w:hAnsi="Book Antiqua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7943"/>
    <w:rPr>
      <w:rFonts w:ascii="Arial" w:eastAsia="Arial" w:hAnsi="Arial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E7943"/>
    <w:rPr>
      <w:rFonts w:ascii="Book Antiqua" w:eastAsia="Book Antiqua" w:hAnsi="Book Antiqua"/>
      <w:b/>
      <w:bCs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E7943"/>
    <w:rPr>
      <w:rFonts w:ascii="Times New Roman" w:eastAsia="Times New Roman" w:hAnsi="Times New Roman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E7943"/>
    <w:rPr>
      <w:rFonts w:ascii="Book Antiqua" w:eastAsia="Book Antiqua" w:hAnsi="Book Antiqua"/>
      <w:b/>
      <w:bCs/>
      <w:kern w:val="0"/>
      <w:sz w:val="16"/>
      <w:szCs w:val="1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9E7943"/>
    <w:rPr>
      <w:rFonts w:ascii="Book Antiqua" w:eastAsia="Book Antiqua" w:hAnsi="Book Antiqua"/>
      <w:b/>
      <w:bCs/>
      <w:i/>
      <w:kern w:val="0"/>
      <w:sz w:val="16"/>
      <w:szCs w:val="16"/>
      <w14:ligatures w14:val="none"/>
    </w:rPr>
  </w:style>
  <w:style w:type="paragraph" w:styleId="TOC1">
    <w:name w:val="toc 1"/>
    <w:basedOn w:val="Normal"/>
    <w:uiPriority w:val="1"/>
    <w:qFormat/>
    <w:rsid w:val="009E7943"/>
    <w:pPr>
      <w:spacing w:before="1"/>
      <w:ind w:left="120"/>
    </w:pPr>
    <w:rPr>
      <w:rFonts w:ascii="Book Antiqua" w:eastAsia="Book Antiqua" w:hAnsi="Book Antiqu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E7943"/>
    <w:pPr>
      <w:spacing w:before="1"/>
      <w:ind w:left="120"/>
    </w:pPr>
    <w:rPr>
      <w:rFonts w:ascii="Book Antiqua" w:eastAsia="Book Antiqua" w:hAnsi="Book Antiqu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E7943"/>
    <w:rPr>
      <w:rFonts w:ascii="Book Antiqua" w:eastAsia="Book Antiqua" w:hAnsi="Book Antiqua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9E7943"/>
  </w:style>
  <w:style w:type="paragraph" w:customStyle="1" w:styleId="TableParagraph">
    <w:name w:val="Table Paragraph"/>
    <w:basedOn w:val="Normal"/>
    <w:uiPriority w:val="1"/>
    <w:qFormat/>
    <w:rsid w:val="009E7943"/>
  </w:style>
  <w:style w:type="paragraph" w:styleId="Revision">
    <w:name w:val="Revision"/>
    <w:hidden/>
    <w:uiPriority w:val="99"/>
    <w:semiHidden/>
    <w:rsid w:val="002508F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et.org/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bet.org/" TargetMode="Externa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http://www.abet.org/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abet.org/" TargetMode="External"/><Relationship Id="rId10" Type="http://schemas.openxmlformats.org/officeDocument/2006/relationships/hyperlink" Target="http://www.abet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bet.org/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8505</Words>
  <Characters>48481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Gannon University</Company>
  <LinksUpToDate>false</LinksUpToDate>
  <CharactersWithSpaces>56873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Camillo, Jodie M</dc:creator>
  <cp:keywords/>
  <dc:description/>
  <cp:lastModifiedBy>Tang, Mei-Huei</cp:lastModifiedBy>
  <cp:revision>4</cp:revision>
  <dcterms:created xsi:type="dcterms:W3CDTF">2024-02-12T16:23:00Z</dcterms:created>
  <dcterms:modified xsi:type="dcterms:W3CDTF">2024-02-15T21:31:00Z</dcterms:modified>
</cp:coreProperties>
</file>